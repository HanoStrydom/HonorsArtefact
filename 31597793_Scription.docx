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281098" w14:textId="0296D981" w:rsidR="000D13A1" w:rsidRPr="000D13A1" w:rsidRDefault="000D13A1" w:rsidP="000D13A1">
      <w:pPr>
        <w:spacing w:after="120" w:line="240" w:lineRule="auto"/>
        <w:jc w:val="center"/>
        <w:rPr>
          <w:rFonts w:eastAsia="Calibri"/>
          <w:b/>
          <w:sz w:val="48"/>
          <w:szCs w:val="48"/>
          <w:lang w:val="af-ZA"/>
        </w:rPr>
      </w:pPr>
      <w:r w:rsidRPr="000D13A1">
        <w:rPr>
          <w:rFonts w:eastAsia="Calibri"/>
          <w:noProof/>
          <w:szCs w:val="22"/>
          <w:lang w:val="en-GB" w:eastAsia="en-GB"/>
        </w:rPr>
        <w:drawing>
          <wp:anchor distT="0" distB="0" distL="114300" distR="114300" simplePos="0" relativeHeight="251660288" behindDoc="1" locked="0" layoutInCell="1" allowOverlap="1" wp14:anchorId="6570F527" wp14:editId="690EA2CA">
            <wp:simplePos x="0" y="0"/>
            <wp:positionH relativeFrom="column">
              <wp:posOffset>-720090</wp:posOffset>
            </wp:positionH>
            <wp:positionV relativeFrom="paragraph">
              <wp:posOffset>-719455</wp:posOffset>
            </wp:positionV>
            <wp:extent cx="6111240" cy="3002280"/>
            <wp:effectExtent l="0" t="0" r="3810" b="7620"/>
            <wp:wrapNone/>
            <wp:docPr id="47" name="Picture 47" descr="Skuinsstreep pers 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kuinsstreep pers w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1240" cy="3002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11697D" w14:textId="77777777" w:rsidR="000D13A1" w:rsidRPr="000D13A1" w:rsidRDefault="000D13A1" w:rsidP="000D13A1">
      <w:pPr>
        <w:spacing w:after="120" w:line="240" w:lineRule="auto"/>
        <w:jc w:val="center"/>
        <w:rPr>
          <w:rFonts w:eastAsia="Calibri"/>
          <w:b/>
          <w:sz w:val="48"/>
          <w:szCs w:val="48"/>
          <w:lang w:val="af-ZA"/>
        </w:rPr>
      </w:pPr>
    </w:p>
    <w:p w14:paraId="0108CB30" w14:textId="77777777" w:rsidR="000D13A1" w:rsidRPr="000D13A1" w:rsidRDefault="000D13A1" w:rsidP="000D13A1">
      <w:pPr>
        <w:spacing w:after="120" w:line="240" w:lineRule="auto"/>
        <w:jc w:val="center"/>
        <w:rPr>
          <w:rFonts w:eastAsia="Calibri"/>
          <w:b/>
          <w:sz w:val="48"/>
          <w:szCs w:val="48"/>
          <w:lang w:val="af-ZA"/>
        </w:rPr>
      </w:pPr>
    </w:p>
    <w:p w14:paraId="49679DB2" w14:textId="44EBDFE2" w:rsidR="000D13A1" w:rsidRPr="000D13A1" w:rsidRDefault="005B7999" w:rsidP="000D13A1">
      <w:pPr>
        <w:spacing w:after="120" w:line="240" w:lineRule="auto"/>
        <w:jc w:val="center"/>
        <w:rPr>
          <w:rFonts w:eastAsia="Calibri"/>
          <w:b/>
          <w:sz w:val="48"/>
          <w:szCs w:val="48"/>
          <w:lang w:val="af-ZA"/>
        </w:rPr>
      </w:pPr>
      <w:r>
        <w:rPr>
          <w:rFonts w:eastAsia="Calibri"/>
          <w:b/>
          <w:sz w:val="48"/>
          <w:szCs w:val="48"/>
          <w:lang w:val="af-ZA"/>
        </w:rPr>
        <w:t xml:space="preserve"> </w:t>
      </w:r>
    </w:p>
    <w:p w14:paraId="18F9B824" w14:textId="77777777" w:rsidR="000D13A1" w:rsidRPr="000D13A1" w:rsidRDefault="000D13A1" w:rsidP="000D13A1">
      <w:pPr>
        <w:spacing w:after="120" w:line="240" w:lineRule="auto"/>
        <w:jc w:val="left"/>
        <w:rPr>
          <w:rFonts w:eastAsia="Calibri"/>
          <w:b/>
          <w:sz w:val="48"/>
          <w:szCs w:val="48"/>
          <w:lang w:val="af-ZA"/>
        </w:rPr>
      </w:pPr>
    </w:p>
    <w:p w14:paraId="3F1A0A8E" w14:textId="76482CCF" w:rsidR="000D13A1" w:rsidRPr="000D13A1" w:rsidRDefault="008005FD" w:rsidP="000D13A1">
      <w:pPr>
        <w:spacing w:after="100" w:afterAutospacing="1" w:line="240" w:lineRule="auto"/>
        <w:jc w:val="center"/>
        <w:rPr>
          <w:rFonts w:cs="Arial"/>
          <w:b/>
          <w:sz w:val="52"/>
          <w:szCs w:val="52"/>
          <w:lang w:eastAsia="en-ZA"/>
        </w:rPr>
      </w:pPr>
      <w:r>
        <w:rPr>
          <w:rFonts w:cs="Arial"/>
          <w:b/>
          <w:sz w:val="52"/>
          <w:szCs w:val="52"/>
          <w:lang w:eastAsia="en-ZA"/>
        </w:rPr>
        <w:t>Facial Recognition as a tool to determine if students understand a topic</w:t>
      </w:r>
    </w:p>
    <w:p w14:paraId="6513BC61" w14:textId="77777777" w:rsidR="000D13A1" w:rsidRPr="000D13A1" w:rsidRDefault="000D13A1" w:rsidP="000D13A1">
      <w:pPr>
        <w:spacing w:after="120" w:line="240" w:lineRule="auto"/>
        <w:jc w:val="left"/>
        <w:rPr>
          <w:rFonts w:eastAsia="Calibri"/>
          <w:b/>
          <w:sz w:val="48"/>
          <w:szCs w:val="48"/>
          <w:lang w:val="af-ZA"/>
        </w:rPr>
      </w:pPr>
    </w:p>
    <w:p w14:paraId="412ECA6D" w14:textId="77777777" w:rsidR="000D13A1" w:rsidRPr="000D13A1" w:rsidRDefault="000D13A1" w:rsidP="000D13A1">
      <w:pPr>
        <w:spacing w:after="120" w:line="240" w:lineRule="auto"/>
        <w:jc w:val="center"/>
        <w:rPr>
          <w:rFonts w:eastAsia="Calibri"/>
          <w:b/>
          <w:sz w:val="48"/>
          <w:szCs w:val="48"/>
          <w:lang w:val="af-ZA"/>
        </w:rPr>
      </w:pPr>
    </w:p>
    <w:p w14:paraId="3B1894BC" w14:textId="7A27B3AC" w:rsidR="000D13A1" w:rsidRPr="000D13A1" w:rsidRDefault="000D13A1" w:rsidP="000D13A1">
      <w:pPr>
        <w:spacing w:after="120" w:line="240" w:lineRule="auto"/>
        <w:jc w:val="center"/>
        <w:rPr>
          <w:rFonts w:eastAsia="Calibri"/>
          <w:b/>
          <w:noProof/>
          <w:sz w:val="48"/>
          <w:szCs w:val="22"/>
          <w:lang w:eastAsia="en-ZA"/>
        </w:rPr>
      </w:pPr>
      <w:r w:rsidRPr="000D13A1">
        <w:rPr>
          <w:rFonts w:eastAsia="Calibri"/>
          <w:noProof/>
          <w:szCs w:val="22"/>
          <w:lang w:val="en-GB" w:eastAsia="en-GB"/>
        </w:rPr>
        <w:drawing>
          <wp:anchor distT="0" distB="0" distL="114300" distR="114300" simplePos="0" relativeHeight="251659264" behindDoc="1" locked="0" layoutInCell="1" allowOverlap="1" wp14:anchorId="0FDD427C" wp14:editId="364C41ED">
            <wp:simplePos x="0" y="0"/>
            <wp:positionH relativeFrom="column">
              <wp:posOffset>1172210</wp:posOffset>
            </wp:positionH>
            <wp:positionV relativeFrom="paragraph">
              <wp:posOffset>368300</wp:posOffset>
            </wp:positionV>
            <wp:extent cx="352425" cy="352425"/>
            <wp:effectExtent l="0" t="0" r="9525" b="9525"/>
            <wp:wrapTight wrapText="bothSides">
              <wp:wrapPolygon edited="0">
                <wp:start x="0" y="0"/>
                <wp:lineTo x="0" y="21016"/>
                <wp:lineTo x="21016" y="21016"/>
                <wp:lineTo x="21016"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005FD">
        <w:rPr>
          <w:rFonts w:eastAsia="Calibri"/>
          <w:b/>
          <w:noProof/>
          <w:sz w:val="48"/>
          <w:szCs w:val="22"/>
          <w:lang w:eastAsia="en-ZA"/>
        </w:rPr>
        <w:t>Hano Lombard Strydom</w:t>
      </w:r>
    </w:p>
    <w:p w14:paraId="390EC1AB" w14:textId="77536878" w:rsidR="000D13A1" w:rsidRPr="000D13A1" w:rsidRDefault="005C0269" w:rsidP="000D13A1">
      <w:pPr>
        <w:spacing w:after="120" w:line="240" w:lineRule="auto"/>
        <w:jc w:val="left"/>
        <w:rPr>
          <w:rFonts w:eastAsia="Calibri"/>
          <w:b/>
          <w:sz w:val="40"/>
          <w:szCs w:val="22"/>
          <w:lang w:val="en-US"/>
        </w:rPr>
      </w:pPr>
      <w:proofErr w:type="gramStart"/>
      <w:r w:rsidRPr="000D13A1">
        <w:rPr>
          <w:rFonts w:eastAsia="Calibri"/>
          <w:b/>
          <w:sz w:val="40"/>
          <w:szCs w:val="22"/>
          <w:lang w:val="en-US"/>
        </w:rPr>
        <w:t>orcid.org</w:t>
      </w:r>
      <w:proofErr w:type="gramEnd"/>
      <w:r w:rsidRPr="000D13A1">
        <w:rPr>
          <w:rFonts w:eastAsia="Calibri"/>
          <w:b/>
          <w:sz w:val="40"/>
          <w:szCs w:val="22"/>
          <w:lang w:val="en-US"/>
        </w:rPr>
        <w:t xml:space="preserve"> 0000</w:t>
      </w:r>
      <w:r w:rsidR="001750B0">
        <w:rPr>
          <w:rStyle w:val="Strong"/>
          <w:rFonts w:ascii="Noto Sans" w:hAnsi="Noto Sans" w:cs="Noto Sans"/>
          <w:color w:val="000000"/>
          <w:spacing w:val="8"/>
          <w:sz w:val="36"/>
          <w:szCs w:val="36"/>
          <w:shd w:val="clear" w:color="auto" w:fill="FFFFFF"/>
        </w:rPr>
        <w:t>-0002-2362-6327</w:t>
      </w:r>
    </w:p>
    <w:p w14:paraId="0628A101" w14:textId="77777777" w:rsidR="000D13A1" w:rsidRPr="000D13A1" w:rsidRDefault="000D13A1" w:rsidP="000D13A1">
      <w:pPr>
        <w:spacing w:after="120" w:line="240" w:lineRule="auto"/>
        <w:jc w:val="center"/>
        <w:rPr>
          <w:rFonts w:eastAsia="Calibri"/>
          <w:sz w:val="40"/>
          <w:szCs w:val="40"/>
          <w:lang w:val="en-US"/>
        </w:rPr>
      </w:pPr>
    </w:p>
    <w:p w14:paraId="5FB55BB5" w14:textId="77777777" w:rsidR="000D13A1" w:rsidRPr="000D13A1" w:rsidRDefault="000D13A1" w:rsidP="000D13A1">
      <w:pPr>
        <w:spacing w:after="120" w:line="240" w:lineRule="auto"/>
        <w:jc w:val="center"/>
        <w:rPr>
          <w:rFonts w:eastAsia="Calibri"/>
          <w:sz w:val="40"/>
          <w:szCs w:val="40"/>
          <w:lang w:val="en-US"/>
        </w:rPr>
      </w:pPr>
    </w:p>
    <w:p w14:paraId="4B8C1F5F" w14:textId="3106709B" w:rsidR="000D13A1" w:rsidRPr="000D13A1" w:rsidRDefault="000D13A1" w:rsidP="000D13A1">
      <w:pPr>
        <w:spacing w:after="120" w:line="240" w:lineRule="auto"/>
        <w:jc w:val="center"/>
        <w:rPr>
          <w:rFonts w:eastAsia="Calibri"/>
          <w:sz w:val="34"/>
          <w:szCs w:val="32"/>
          <w:lang w:val="en-US"/>
        </w:rPr>
      </w:pPr>
      <w:r w:rsidRPr="000D13A1">
        <w:rPr>
          <w:rFonts w:eastAsia="Calibri"/>
          <w:sz w:val="34"/>
          <w:szCs w:val="32"/>
          <w:lang w:val="en-US"/>
        </w:rPr>
        <w:t xml:space="preserve">Dissertation submitted in partial </w:t>
      </w:r>
      <w:r w:rsidRPr="000D13A1">
        <w:rPr>
          <w:rFonts w:eastAsia="Calibri"/>
          <w:sz w:val="34"/>
          <w:szCs w:val="32"/>
        </w:rPr>
        <w:t>fulfilment</w:t>
      </w:r>
      <w:r w:rsidRPr="000D13A1">
        <w:rPr>
          <w:rFonts w:eastAsia="Calibri"/>
          <w:sz w:val="34"/>
          <w:szCs w:val="32"/>
          <w:lang w:val="en-US"/>
        </w:rPr>
        <w:t xml:space="preserve"> of the requirements for the degree </w:t>
      </w:r>
      <w:proofErr w:type="spellStart"/>
      <w:r w:rsidR="008625E3">
        <w:rPr>
          <w:rFonts w:eastAsia="Calibri"/>
          <w:i/>
          <w:color w:val="00B0F0"/>
          <w:sz w:val="34"/>
          <w:szCs w:val="32"/>
          <w:lang w:val="en-US"/>
        </w:rPr>
        <w:t>Honours</w:t>
      </w:r>
      <w:proofErr w:type="spellEnd"/>
      <w:r w:rsidR="008625E3">
        <w:rPr>
          <w:rFonts w:eastAsia="Calibri"/>
          <w:i/>
          <w:color w:val="00B0F0"/>
          <w:sz w:val="34"/>
          <w:szCs w:val="32"/>
          <w:lang w:val="en-US"/>
        </w:rPr>
        <w:t xml:space="preserve"> in Co</w:t>
      </w:r>
      <w:r w:rsidR="00F11FD5">
        <w:rPr>
          <w:rFonts w:eastAsia="Calibri"/>
          <w:i/>
          <w:color w:val="00B0F0"/>
          <w:sz w:val="34"/>
          <w:szCs w:val="32"/>
          <w:lang w:val="en-US"/>
        </w:rPr>
        <w:t>mputer Science and Information Technology</w:t>
      </w:r>
      <w:r w:rsidRPr="000D13A1">
        <w:rPr>
          <w:rFonts w:eastAsia="Calibri"/>
          <w:i/>
          <w:color w:val="0070C0"/>
          <w:sz w:val="34"/>
          <w:szCs w:val="32"/>
          <w:lang w:val="en-US"/>
        </w:rPr>
        <w:t xml:space="preserve"> </w:t>
      </w:r>
      <w:r w:rsidRPr="000D13A1">
        <w:rPr>
          <w:rFonts w:eastAsia="Calibri"/>
          <w:sz w:val="34"/>
          <w:szCs w:val="32"/>
          <w:lang w:val="en-US"/>
        </w:rPr>
        <w:t>at the North-West University</w:t>
      </w:r>
    </w:p>
    <w:p w14:paraId="2B13360A" w14:textId="77777777" w:rsidR="00B24F68" w:rsidRPr="00B24F68" w:rsidRDefault="00B24F68" w:rsidP="00B24F68">
      <w:pPr>
        <w:spacing w:after="120" w:line="240" w:lineRule="auto"/>
        <w:jc w:val="left"/>
        <w:rPr>
          <w:rFonts w:eastAsia="Calibri"/>
          <w:sz w:val="32"/>
          <w:szCs w:val="32"/>
          <w:lang w:val="en-US"/>
        </w:rPr>
      </w:pPr>
    </w:p>
    <w:p w14:paraId="1B0CD947" w14:textId="77777777" w:rsidR="00B24F68" w:rsidRPr="00B24F68" w:rsidRDefault="00B24F68" w:rsidP="00B24F68">
      <w:pPr>
        <w:spacing w:after="120" w:line="240" w:lineRule="auto"/>
        <w:jc w:val="center"/>
        <w:rPr>
          <w:rFonts w:eastAsia="Calibri"/>
          <w:sz w:val="32"/>
          <w:szCs w:val="32"/>
          <w:lang w:val="en-US"/>
        </w:rPr>
      </w:pPr>
    </w:p>
    <w:p w14:paraId="0D257DF2" w14:textId="14A5D890" w:rsidR="00B24F68" w:rsidRPr="00B24F68" w:rsidRDefault="008E2EE8" w:rsidP="00B24F68">
      <w:pPr>
        <w:spacing w:after="120" w:line="240" w:lineRule="auto"/>
        <w:jc w:val="left"/>
        <w:rPr>
          <w:rFonts w:eastAsia="Calibri"/>
          <w:sz w:val="34"/>
          <w:szCs w:val="34"/>
          <w:lang w:val="en-US"/>
        </w:rPr>
      </w:pPr>
      <w:r>
        <w:rPr>
          <w:rFonts w:eastAsia="Calibri"/>
          <w:sz w:val="34"/>
          <w:szCs w:val="34"/>
          <w:lang w:val="en-US"/>
        </w:rPr>
        <w:t>Supervisor:</w:t>
      </w:r>
      <w:r>
        <w:rPr>
          <w:rFonts w:eastAsia="Calibri"/>
          <w:sz w:val="34"/>
          <w:szCs w:val="34"/>
          <w:lang w:val="en-US"/>
        </w:rPr>
        <w:tab/>
        <w:t xml:space="preserve">Mr. Henri van </w:t>
      </w:r>
      <w:proofErr w:type="spellStart"/>
      <w:r>
        <w:rPr>
          <w:rFonts w:eastAsia="Calibri"/>
          <w:sz w:val="34"/>
          <w:szCs w:val="34"/>
          <w:lang w:val="en-US"/>
        </w:rPr>
        <w:t>Ren</w:t>
      </w:r>
      <w:r w:rsidR="00623B1F">
        <w:rPr>
          <w:rFonts w:eastAsia="Calibri"/>
          <w:sz w:val="34"/>
          <w:szCs w:val="34"/>
          <w:lang w:val="en-US"/>
        </w:rPr>
        <w:t>s</w:t>
      </w:r>
      <w:r>
        <w:rPr>
          <w:rFonts w:eastAsia="Calibri"/>
          <w:sz w:val="34"/>
          <w:szCs w:val="34"/>
          <w:lang w:val="en-US"/>
        </w:rPr>
        <w:t>burg</w:t>
      </w:r>
      <w:proofErr w:type="spellEnd"/>
    </w:p>
    <w:p w14:paraId="01E8FDC8" w14:textId="020AE282" w:rsidR="00B24F68" w:rsidRDefault="00B24F68" w:rsidP="00B24F68">
      <w:pPr>
        <w:spacing w:after="120" w:line="240" w:lineRule="auto"/>
        <w:jc w:val="left"/>
        <w:rPr>
          <w:rFonts w:eastAsia="Calibri"/>
          <w:sz w:val="34"/>
          <w:szCs w:val="34"/>
          <w:lang w:val="en-US"/>
        </w:rPr>
      </w:pPr>
    </w:p>
    <w:p w14:paraId="76A04A0C" w14:textId="77777777" w:rsidR="00B24F68" w:rsidRPr="00B24F68" w:rsidRDefault="00B24F68" w:rsidP="00B24F68">
      <w:pPr>
        <w:spacing w:after="120" w:line="240" w:lineRule="auto"/>
        <w:jc w:val="left"/>
        <w:rPr>
          <w:rFonts w:eastAsia="Calibri"/>
          <w:sz w:val="34"/>
          <w:szCs w:val="34"/>
          <w:lang w:val="en-US"/>
        </w:rPr>
      </w:pPr>
    </w:p>
    <w:p w14:paraId="13178E0C" w14:textId="088C6D46" w:rsidR="000D13A1" w:rsidRPr="000D13A1" w:rsidRDefault="00851661" w:rsidP="000D13A1">
      <w:pPr>
        <w:spacing w:after="120" w:line="240" w:lineRule="auto"/>
        <w:jc w:val="left"/>
        <w:rPr>
          <w:rFonts w:eastAsia="Calibri"/>
          <w:sz w:val="28"/>
          <w:szCs w:val="28"/>
          <w:lang w:val="en-US"/>
        </w:rPr>
      </w:pPr>
      <w:r>
        <w:rPr>
          <w:rFonts w:eastAsia="Calibri"/>
          <w:sz w:val="28"/>
          <w:szCs w:val="28"/>
          <w:lang w:val="en-US"/>
        </w:rPr>
        <w:t xml:space="preserve">Date of submission: </w:t>
      </w:r>
    </w:p>
    <w:p w14:paraId="09B12280" w14:textId="3A694F53" w:rsidR="000D13A1" w:rsidRPr="000A2BB5" w:rsidRDefault="000A2BB5" w:rsidP="000D13A1">
      <w:pPr>
        <w:spacing w:after="120" w:line="240" w:lineRule="auto"/>
        <w:jc w:val="left"/>
        <w:rPr>
          <w:rFonts w:eastAsia="Calibri"/>
          <w:b/>
          <w:sz w:val="28"/>
          <w:szCs w:val="28"/>
          <w:lang w:val="en-US"/>
        </w:rPr>
      </w:pPr>
      <w:r w:rsidRPr="000A2BB5">
        <w:rPr>
          <w:rFonts w:eastAsia="Calibri"/>
          <w:b/>
          <w:sz w:val="28"/>
          <w:szCs w:val="28"/>
          <w:lang w:val="en-US"/>
        </w:rPr>
        <w:t>Student Number</w:t>
      </w:r>
    </w:p>
    <w:p w14:paraId="6B854E8E" w14:textId="0C4781A8" w:rsidR="00B17BC7" w:rsidRDefault="00851661" w:rsidP="00942DF9">
      <w:pPr>
        <w:pStyle w:val="Heading0"/>
        <w:sectPr w:rsidR="00B17BC7" w:rsidSect="000D13A1">
          <w:pgSz w:w="11907" w:h="16840" w:code="9"/>
          <w:pgMar w:top="1134" w:right="1134" w:bottom="1134" w:left="1134" w:header="851" w:footer="1134" w:gutter="0"/>
          <w:cols w:space="708"/>
          <w:docGrid w:linePitch="360"/>
        </w:sectPr>
      </w:pPr>
      <w:r>
        <w:t>31597793</w:t>
      </w:r>
    </w:p>
    <w:p w14:paraId="7423976B" w14:textId="31ABAE47" w:rsidR="00127C67" w:rsidRDefault="00D71EA8" w:rsidP="0028579A">
      <w:pPr>
        <w:pStyle w:val="TOCHeading"/>
      </w:pPr>
      <w:bookmarkStart w:id="0" w:name="_Toc349293618"/>
      <w:bookmarkStart w:id="1" w:name="_Toc349545907"/>
      <w:bookmarkStart w:id="2" w:name="_Toc376503763"/>
      <w:bookmarkStart w:id="3" w:name="_Toc376503831"/>
      <w:bookmarkStart w:id="4" w:name="_Toc405901933"/>
      <w:bookmarkStart w:id="5" w:name="_Toc405902488"/>
      <w:bookmarkStart w:id="6" w:name="_Toc405902941"/>
      <w:bookmarkStart w:id="7" w:name="_Toc322953584"/>
      <w:bookmarkStart w:id="8" w:name="_Toc114507676"/>
      <w:r>
        <w:lastRenderedPageBreak/>
        <w:t>Acknowledgements</w:t>
      </w:r>
      <w:bookmarkEnd w:id="0"/>
      <w:bookmarkEnd w:id="1"/>
      <w:bookmarkEnd w:id="2"/>
      <w:bookmarkEnd w:id="3"/>
      <w:bookmarkEnd w:id="4"/>
      <w:bookmarkEnd w:id="5"/>
      <w:bookmarkEnd w:id="6"/>
      <w:bookmarkEnd w:id="8"/>
    </w:p>
    <w:p w14:paraId="6BE139D0" w14:textId="152C45EE" w:rsidR="00D71EA8" w:rsidRPr="00B51937" w:rsidRDefault="008625E3" w:rsidP="008625E3">
      <w:r>
        <w:t xml:space="preserve">I wish to thank… </w:t>
      </w:r>
    </w:p>
    <w:p w14:paraId="5FA42995" w14:textId="77777777" w:rsidR="00CB114E" w:rsidRDefault="00CB114E">
      <w:pPr>
        <w:spacing w:after="0" w:line="240" w:lineRule="auto"/>
        <w:jc w:val="left"/>
        <w:rPr>
          <w:b/>
          <w:sz w:val="28"/>
          <w:szCs w:val="24"/>
        </w:rPr>
      </w:pPr>
      <w:bookmarkStart w:id="9" w:name="_Toc349293619"/>
      <w:r>
        <w:br w:type="page"/>
      </w:r>
    </w:p>
    <w:p w14:paraId="37DC32F7" w14:textId="77777777" w:rsidR="00127C67" w:rsidRDefault="004400C4" w:rsidP="0028579A">
      <w:pPr>
        <w:pStyle w:val="TOCHeading"/>
      </w:pPr>
      <w:bookmarkStart w:id="10" w:name="_Toc349545908"/>
      <w:bookmarkStart w:id="11" w:name="_Toc376503764"/>
      <w:bookmarkStart w:id="12" w:name="_Toc376503832"/>
      <w:bookmarkStart w:id="13" w:name="_Toc405901934"/>
      <w:bookmarkStart w:id="14" w:name="_Toc405902489"/>
      <w:bookmarkStart w:id="15" w:name="_Toc405902942"/>
      <w:bookmarkStart w:id="16" w:name="_Toc114507677"/>
      <w:r>
        <w:lastRenderedPageBreak/>
        <w:t>Abstract</w:t>
      </w:r>
      <w:bookmarkEnd w:id="16"/>
      <w:r w:rsidR="00E16356">
        <w:t xml:space="preserve"> </w:t>
      </w:r>
      <w:bookmarkEnd w:id="9"/>
      <w:bookmarkEnd w:id="10"/>
      <w:bookmarkEnd w:id="11"/>
      <w:bookmarkEnd w:id="12"/>
      <w:bookmarkEnd w:id="13"/>
      <w:bookmarkEnd w:id="14"/>
      <w:bookmarkEnd w:id="15"/>
    </w:p>
    <w:p w14:paraId="1A1B28E9" w14:textId="6391A413" w:rsidR="003568EF" w:rsidRDefault="008625E3" w:rsidP="00127C67">
      <w:r>
        <w:t>Abstract …</w:t>
      </w:r>
    </w:p>
    <w:p w14:paraId="611B0C71" w14:textId="7ED58426" w:rsidR="00FE3397" w:rsidRDefault="00FE3397" w:rsidP="00127C67"/>
    <w:p w14:paraId="1EFD2107" w14:textId="77777777" w:rsidR="003568EF" w:rsidRDefault="003568EF" w:rsidP="00127C67">
      <w:r w:rsidRPr="003568EF">
        <w:rPr>
          <w:i/>
          <w:u w:val="single"/>
        </w:rPr>
        <w:t>Keywords</w:t>
      </w:r>
      <w:r>
        <w:t>:</w:t>
      </w:r>
    </w:p>
    <w:p w14:paraId="762F1B6C" w14:textId="77777777" w:rsidR="002A7D2A" w:rsidRDefault="002A7D2A" w:rsidP="002A7D2A">
      <w:pPr>
        <w:spacing w:after="0" w:line="240" w:lineRule="auto"/>
        <w:jc w:val="left"/>
      </w:pPr>
      <w:commentRangeStart w:id="17"/>
      <w:r>
        <w:t>Facial Recognition</w:t>
      </w:r>
    </w:p>
    <w:p w14:paraId="083BFE84" w14:textId="77777777" w:rsidR="002A7D2A" w:rsidRDefault="002A7D2A" w:rsidP="002A7D2A">
      <w:pPr>
        <w:spacing w:after="0" w:line="240" w:lineRule="auto"/>
        <w:jc w:val="left"/>
      </w:pPr>
      <w:r>
        <w:t>Emotion Detection</w:t>
      </w:r>
    </w:p>
    <w:p w14:paraId="009FC03C" w14:textId="77777777" w:rsidR="002A7D2A" w:rsidRDefault="002A7D2A" w:rsidP="002A7D2A">
      <w:pPr>
        <w:spacing w:after="0" w:line="240" w:lineRule="auto"/>
        <w:jc w:val="left"/>
      </w:pPr>
      <w:r>
        <w:t>Checks for understanding</w:t>
      </w:r>
    </w:p>
    <w:p w14:paraId="0B9E6CB5" w14:textId="77777777" w:rsidR="002A7D2A" w:rsidRDefault="002A7D2A" w:rsidP="002A7D2A">
      <w:pPr>
        <w:spacing w:after="0" w:line="240" w:lineRule="auto"/>
        <w:jc w:val="left"/>
      </w:pPr>
      <w:r>
        <w:t>Attention</w:t>
      </w:r>
    </w:p>
    <w:p w14:paraId="54EFDE51" w14:textId="094EFB02" w:rsidR="00F95B70" w:rsidRPr="00F87285" w:rsidRDefault="002A7D2A" w:rsidP="002A7D2A">
      <w:pPr>
        <w:spacing w:after="0" w:line="240" w:lineRule="auto"/>
        <w:jc w:val="left"/>
        <w:rPr>
          <w:b/>
          <w:sz w:val="28"/>
        </w:rPr>
      </w:pPr>
      <w:r>
        <w:t xml:space="preserve">Facial Expression Recognition </w:t>
      </w:r>
      <w:commentRangeEnd w:id="17"/>
      <w:r w:rsidR="0028579A">
        <w:rPr>
          <w:rStyle w:val="CommentReference"/>
        </w:rPr>
        <w:commentReference w:id="17"/>
      </w:r>
      <w:r w:rsidR="00942DF9">
        <w:br w:type="page"/>
      </w:r>
    </w:p>
    <w:p w14:paraId="11140377" w14:textId="56F96030" w:rsidR="00AD3E3D" w:rsidRDefault="00AD3E3D" w:rsidP="00AD3E3D">
      <w:pPr>
        <w:spacing w:after="0" w:line="240" w:lineRule="auto"/>
        <w:jc w:val="left"/>
        <w:rPr>
          <w:b/>
          <w:sz w:val="28"/>
          <w:szCs w:val="24"/>
        </w:rPr>
      </w:pPr>
    </w:p>
    <w:p w14:paraId="47D5ADCB" w14:textId="77777777" w:rsidR="00B17BC7" w:rsidRDefault="00B17BC7" w:rsidP="00942DF9">
      <w:pPr>
        <w:pStyle w:val="Heading0"/>
      </w:pPr>
      <w:r>
        <w:t xml:space="preserve">Table of </w:t>
      </w:r>
      <w:r w:rsidR="00096D99">
        <w:t>c</w:t>
      </w:r>
      <w:r>
        <w:t>ontents</w:t>
      </w:r>
      <w:bookmarkEnd w:id="7"/>
    </w:p>
    <w:p w14:paraId="7549105C" w14:textId="2E50A44C" w:rsidR="007449E4" w:rsidRDefault="009B0ABD">
      <w:pPr>
        <w:pStyle w:val="TOC8"/>
        <w:rPr>
          <w:rFonts w:asciiTheme="minorHAnsi" w:eastAsiaTheme="minorEastAsia" w:hAnsiTheme="minorHAnsi" w:cstheme="minorBidi"/>
          <w:b w:val="0"/>
          <w:caps w:val="0"/>
          <w:noProof/>
          <w:szCs w:val="22"/>
          <w:lang w:val="en-GB" w:eastAsia="en-GB"/>
        </w:rPr>
      </w:pPr>
      <w:r>
        <w:fldChar w:fldCharType="begin"/>
      </w:r>
      <w:r>
        <w:instrText xml:space="preserve"> TOC \o "1-3" \h \z \t "Heading 4,4,Heading 5,5,TOC_Heading,8,Chapter,9" </w:instrText>
      </w:r>
      <w:r>
        <w:fldChar w:fldCharType="separate"/>
      </w:r>
      <w:hyperlink w:anchor="_Toc114507676" w:history="1">
        <w:r w:rsidR="007449E4" w:rsidRPr="00E91F1D">
          <w:rPr>
            <w:rStyle w:val="Hyperlink"/>
            <w:noProof/>
          </w:rPr>
          <w:t>Acknowledgements</w:t>
        </w:r>
        <w:r w:rsidR="007449E4">
          <w:rPr>
            <w:noProof/>
            <w:webHidden/>
          </w:rPr>
          <w:tab/>
        </w:r>
        <w:r w:rsidR="007449E4">
          <w:rPr>
            <w:noProof/>
            <w:webHidden/>
          </w:rPr>
          <w:fldChar w:fldCharType="begin"/>
        </w:r>
        <w:r w:rsidR="007449E4">
          <w:rPr>
            <w:noProof/>
            <w:webHidden/>
          </w:rPr>
          <w:instrText xml:space="preserve"> PAGEREF _Toc114507676 \h </w:instrText>
        </w:r>
        <w:r w:rsidR="007449E4">
          <w:rPr>
            <w:noProof/>
            <w:webHidden/>
          </w:rPr>
        </w:r>
        <w:r w:rsidR="007449E4">
          <w:rPr>
            <w:noProof/>
            <w:webHidden/>
          </w:rPr>
          <w:fldChar w:fldCharType="separate"/>
        </w:r>
        <w:r w:rsidR="007449E4">
          <w:rPr>
            <w:noProof/>
            <w:webHidden/>
          </w:rPr>
          <w:t>2</w:t>
        </w:r>
        <w:r w:rsidR="007449E4">
          <w:rPr>
            <w:noProof/>
            <w:webHidden/>
          </w:rPr>
          <w:fldChar w:fldCharType="end"/>
        </w:r>
      </w:hyperlink>
    </w:p>
    <w:p w14:paraId="0F05962E" w14:textId="7BE264A1" w:rsidR="007449E4" w:rsidRDefault="007449E4">
      <w:pPr>
        <w:pStyle w:val="TOC8"/>
        <w:rPr>
          <w:rFonts w:asciiTheme="minorHAnsi" w:eastAsiaTheme="minorEastAsia" w:hAnsiTheme="minorHAnsi" w:cstheme="minorBidi"/>
          <w:b w:val="0"/>
          <w:caps w:val="0"/>
          <w:noProof/>
          <w:szCs w:val="22"/>
          <w:lang w:val="en-GB" w:eastAsia="en-GB"/>
        </w:rPr>
      </w:pPr>
      <w:hyperlink w:anchor="_Toc114507677" w:history="1">
        <w:r w:rsidRPr="00E91F1D">
          <w:rPr>
            <w:rStyle w:val="Hyperlink"/>
            <w:noProof/>
          </w:rPr>
          <w:t>Abstract</w:t>
        </w:r>
        <w:r>
          <w:rPr>
            <w:noProof/>
            <w:webHidden/>
          </w:rPr>
          <w:tab/>
        </w:r>
        <w:r>
          <w:rPr>
            <w:noProof/>
            <w:webHidden/>
          </w:rPr>
          <w:fldChar w:fldCharType="begin"/>
        </w:r>
        <w:r>
          <w:rPr>
            <w:noProof/>
            <w:webHidden/>
          </w:rPr>
          <w:instrText xml:space="preserve"> PAGEREF _Toc114507677 \h </w:instrText>
        </w:r>
        <w:r>
          <w:rPr>
            <w:noProof/>
            <w:webHidden/>
          </w:rPr>
        </w:r>
        <w:r>
          <w:rPr>
            <w:noProof/>
            <w:webHidden/>
          </w:rPr>
          <w:fldChar w:fldCharType="separate"/>
        </w:r>
        <w:r>
          <w:rPr>
            <w:noProof/>
            <w:webHidden/>
          </w:rPr>
          <w:t>3</w:t>
        </w:r>
        <w:r>
          <w:rPr>
            <w:noProof/>
            <w:webHidden/>
          </w:rPr>
          <w:fldChar w:fldCharType="end"/>
        </w:r>
      </w:hyperlink>
    </w:p>
    <w:p w14:paraId="645F26D2" w14:textId="02BAA87C" w:rsidR="007449E4" w:rsidRDefault="007449E4">
      <w:pPr>
        <w:pStyle w:val="TOC9"/>
        <w:rPr>
          <w:rFonts w:asciiTheme="minorHAnsi" w:eastAsiaTheme="minorEastAsia" w:hAnsiTheme="minorHAnsi" w:cstheme="minorBidi"/>
          <w:b w:val="0"/>
          <w:caps w:val="0"/>
          <w:noProof/>
          <w:szCs w:val="22"/>
          <w:lang w:val="en-GB" w:eastAsia="en-GB"/>
        </w:rPr>
      </w:pPr>
      <w:hyperlink w:anchor="_Toc114507678" w:history="1">
        <w:r w:rsidRPr="00E91F1D">
          <w:rPr>
            <w:rStyle w:val="Hyperlink"/>
            <w:noProof/>
          </w:rPr>
          <w:t>Chapter 1 – Introduction</w:t>
        </w:r>
        <w:r>
          <w:rPr>
            <w:noProof/>
            <w:webHidden/>
          </w:rPr>
          <w:tab/>
        </w:r>
        <w:r>
          <w:rPr>
            <w:noProof/>
            <w:webHidden/>
          </w:rPr>
          <w:fldChar w:fldCharType="begin"/>
        </w:r>
        <w:r>
          <w:rPr>
            <w:noProof/>
            <w:webHidden/>
          </w:rPr>
          <w:instrText xml:space="preserve"> PAGEREF _Toc114507678 \h </w:instrText>
        </w:r>
        <w:r>
          <w:rPr>
            <w:noProof/>
            <w:webHidden/>
          </w:rPr>
        </w:r>
        <w:r>
          <w:rPr>
            <w:noProof/>
            <w:webHidden/>
          </w:rPr>
          <w:fldChar w:fldCharType="separate"/>
        </w:r>
        <w:r>
          <w:rPr>
            <w:noProof/>
            <w:webHidden/>
          </w:rPr>
          <w:t>9</w:t>
        </w:r>
        <w:r>
          <w:rPr>
            <w:noProof/>
            <w:webHidden/>
          </w:rPr>
          <w:fldChar w:fldCharType="end"/>
        </w:r>
      </w:hyperlink>
    </w:p>
    <w:p w14:paraId="31612466" w14:textId="3BC87C61" w:rsidR="007449E4" w:rsidRDefault="007449E4">
      <w:pPr>
        <w:pStyle w:val="TOC2"/>
        <w:rPr>
          <w:rFonts w:asciiTheme="minorHAnsi" w:eastAsiaTheme="minorEastAsia" w:hAnsiTheme="minorHAnsi" w:cstheme="minorBidi"/>
          <w:b w:val="0"/>
          <w:noProof/>
          <w:szCs w:val="22"/>
          <w:lang w:val="en-GB" w:eastAsia="en-GB"/>
        </w:rPr>
      </w:pPr>
      <w:hyperlink w:anchor="_Toc114507680" w:history="1">
        <w:r w:rsidRPr="00E91F1D">
          <w:rPr>
            <w:rStyle w:val="Hyperlink"/>
            <w:noProof/>
          </w:rPr>
          <w:t>1.1</w:t>
        </w:r>
        <w:r>
          <w:rPr>
            <w:rFonts w:asciiTheme="minorHAnsi" w:eastAsiaTheme="minorEastAsia" w:hAnsiTheme="minorHAnsi" w:cstheme="minorBidi"/>
            <w:b w:val="0"/>
            <w:noProof/>
            <w:szCs w:val="22"/>
            <w:lang w:val="en-GB" w:eastAsia="en-GB"/>
          </w:rPr>
          <w:tab/>
        </w:r>
        <w:r w:rsidRPr="00E91F1D">
          <w:rPr>
            <w:rStyle w:val="Hyperlink"/>
            <w:noProof/>
          </w:rPr>
          <w:t>Introduction</w:t>
        </w:r>
        <w:r>
          <w:rPr>
            <w:noProof/>
            <w:webHidden/>
          </w:rPr>
          <w:tab/>
        </w:r>
        <w:r>
          <w:rPr>
            <w:noProof/>
            <w:webHidden/>
          </w:rPr>
          <w:fldChar w:fldCharType="begin"/>
        </w:r>
        <w:r>
          <w:rPr>
            <w:noProof/>
            <w:webHidden/>
          </w:rPr>
          <w:instrText xml:space="preserve"> PAGEREF _Toc114507680 \h </w:instrText>
        </w:r>
        <w:r>
          <w:rPr>
            <w:noProof/>
            <w:webHidden/>
          </w:rPr>
        </w:r>
        <w:r>
          <w:rPr>
            <w:noProof/>
            <w:webHidden/>
          </w:rPr>
          <w:fldChar w:fldCharType="separate"/>
        </w:r>
        <w:r>
          <w:rPr>
            <w:noProof/>
            <w:webHidden/>
          </w:rPr>
          <w:t>9</w:t>
        </w:r>
        <w:r>
          <w:rPr>
            <w:noProof/>
            <w:webHidden/>
          </w:rPr>
          <w:fldChar w:fldCharType="end"/>
        </w:r>
      </w:hyperlink>
    </w:p>
    <w:p w14:paraId="76BE3C49" w14:textId="56B57BF1" w:rsidR="007449E4" w:rsidRDefault="007449E4">
      <w:pPr>
        <w:pStyle w:val="TOC2"/>
        <w:rPr>
          <w:rFonts w:asciiTheme="minorHAnsi" w:eastAsiaTheme="minorEastAsia" w:hAnsiTheme="minorHAnsi" w:cstheme="minorBidi"/>
          <w:b w:val="0"/>
          <w:noProof/>
          <w:szCs w:val="22"/>
          <w:lang w:val="en-GB" w:eastAsia="en-GB"/>
        </w:rPr>
      </w:pPr>
      <w:hyperlink w:anchor="_Toc114507681" w:history="1">
        <w:r w:rsidRPr="00E91F1D">
          <w:rPr>
            <w:rStyle w:val="Hyperlink"/>
            <w:noProof/>
          </w:rPr>
          <w:t>1.2</w:t>
        </w:r>
        <w:r>
          <w:rPr>
            <w:rFonts w:asciiTheme="minorHAnsi" w:eastAsiaTheme="minorEastAsia" w:hAnsiTheme="minorHAnsi" w:cstheme="minorBidi"/>
            <w:b w:val="0"/>
            <w:noProof/>
            <w:szCs w:val="22"/>
            <w:lang w:val="en-GB" w:eastAsia="en-GB"/>
          </w:rPr>
          <w:tab/>
        </w:r>
        <w:r w:rsidRPr="00E91F1D">
          <w:rPr>
            <w:rStyle w:val="Hyperlink"/>
            <w:noProof/>
          </w:rPr>
          <w:t>Background to study</w:t>
        </w:r>
        <w:r>
          <w:rPr>
            <w:noProof/>
            <w:webHidden/>
          </w:rPr>
          <w:tab/>
        </w:r>
        <w:r>
          <w:rPr>
            <w:noProof/>
            <w:webHidden/>
          </w:rPr>
          <w:fldChar w:fldCharType="begin"/>
        </w:r>
        <w:r>
          <w:rPr>
            <w:noProof/>
            <w:webHidden/>
          </w:rPr>
          <w:instrText xml:space="preserve"> PAGEREF _Toc114507681 \h </w:instrText>
        </w:r>
        <w:r>
          <w:rPr>
            <w:noProof/>
            <w:webHidden/>
          </w:rPr>
        </w:r>
        <w:r>
          <w:rPr>
            <w:noProof/>
            <w:webHidden/>
          </w:rPr>
          <w:fldChar w:fldCharType="separate"/>
        </w:r>
        <w:r>
          <w:rPr>
            <w:noProof/>
            <w:webHidden/>
          </w:rPr>
          <w:t>9</w:t>
        </w:r>
        <w:r>
          <w:rPr>
            <w:noProof/>
            <w:webHidden/>
          </w:rPr>
          <w:fldChar w:fldCharType="end"/>
        </w:r>
      </w:hyperlink>
    </w:p>
    <w:p w14:paraId="7B1BB78C" w14:textId="0C296616" w:rsidR="007449E4" w:rsidRDefault="007449E4">
      <w:pPr>
        <w:pStyle w:val="TOC2"/>
        <w:rPr>
          <w:rFonts w:asciiTheme="minorHAnsi" w:eastAsiaTheme="minorEastAsia" w:hAnsiTheme="minorHAnsi" w:cstheme="minorBidi"/>
          <w:b w:val="0"/>
          <w:noProof/>
          <w:szCs w:val="22"/>
          <w:lang w:val="en-GB" w:eastAsia="en-GB"/>
        </w:rPr>
      </w:pPr>
      <w:hyperlink w:anchor="_Toc114507682" w:history="1">
        <w:r w:rsidRPr="00E91F1D">
          <w:rPr>
            <w:rStyle w:val="Hyperlink"/>
            <w:noProof/>
          </w:rPr>
          <w:t>1.3</w:t>
        </w:r>
        <w:r>
          <w:rPr>
            <w:rFonts w:asciiTheme="minorHAnsi" w:eastAsiaTheme="minorEastAsia" w:hAnsiTheme="minorHAnsi" w:cstheme="minorBidi"/>
            <w:b w:val="0"/>
            <w:noProof/>
            <w:szCs w:val="22"/>
            <w:lang w:val="en-GB" w:eastAsia="en-GB"/>
          </w:rPr>
          <w:tab/>
        </w:r>
        <w:r w:rsidRPr="00E91F1D">
          <w:rPr>
            <w:rStyle w:val="Hyperlink"/>
            <w:noProof/>
          </w:rPr>
          <w:t>Problem statement</w:t>
        </w:r>
        <w:r>
          <w:rPr>
            <w:noProof/>
            <w:webHidden/>
          </w:rPr>
          <w:tab/>
        </w:r>
        <w:r>
          <w:rPr>
            <w:noProof/>
            <w:webHidden/>
          </w:rPr>
          <w:fldChar w:fldCharType="begin"/>
        </w:r>
        <w:r>
          <w:rPr>
            <w:noProof/>
            <w:webHidden/>
          </w:rPr>
          <w:instrText xml:space="preserve"> PAGEREF _Toc114507682 \h </w:instrText>
        </w:r>
        <w:r>
          <w:rPr>
            <w:noProof/>
            <w:webHidden/>
          </w:rPr>
        </w:r>
        <w:r>
          <w:rPr>
            <w:noProof/>
            <w:webHidden/>
          </w:rPr>
          <w:fldChar w:fldCharType="separate"/>
        </w:r>
        <w:r>
          <w:rPr>
            <w:noProof/>
            <w:webHidden/>
          </w:rPr>
          <w:t>10</w:t>
        </w:r>
        <w:r>
          <w:rPr>
            <w:noProof/>
            <w:webHidden/>
          </w:rPr>
          <w:fldChar w:fldCharType="end"/>
        </w:r>
      </w:hyperlink>
    </w:p>
    <w:p w14:paraId="715D7FF3" w14:textId="57FF7485" w:rsidR="007449E4" w:rsidRDefault="007449E4">
      <w:pPr>
        <w:pStyle w:val="TOC2"/>
        <w:rPr>
          <w:rFonts w:asciiTheme="minorHAnsi" w:eastAsiaTheme="minorEastAsia" w:hAnsiTheme="minorHAnsi" w:cstheme="minorBidi"/>
          <w:b w:val="0"/>
          <w:noProof/>
          <w:szCs w:val="22"/>
          <w:lang w:val="en-GB" w:eastAsia="en-GB"/>
        </w:rPr>
      </w:pPr>
      <w:hyperlink w:anchor="_Toc114507683" w:history="1">
        <w:r w:rsidRPr="00E91F1D">
          <w:rPr>
            <w:rStyle w:val="Hyperlink"/>
            <w:noProof/>
          </w:rPr>
          <w:t>1.4</w:t>
        </w:r>
        <w:r>
          <w:rPr>
            <w:rFonts w:asciiTheme="minorHAnsi" w:eastAsiaTheme="minorEastAsia" w:hAnsiTheme="minorHAnsi" w:cstheme="minorBidi"/>
            <w:b w:val="0"/>
            <w:noProof/>
            <w:szCs w:val="22"/>
            <w:lang w:val="en-GB" w:eastAsia="en-GB"/>
          </w:rPr>
          <w:tab/>
        </w:r>
        <w:r w:rsidRPr="00E91F1D">
          <w:rPr>
            <w:rStyle w:val="Hyperlink"/>
            <w:noProof/>
          </w:rPr>
          <w:t>Where would such a proposed system be advantageous?</w:t>
        </w:r>
        <w:r>
          <w:rPr>
            <w:noProof/>
            <w:webHidden/>
          </w:rPr>
          <w:tab/>
        </w:r>
        <w:r>
          <w:rPr>
            <w:noProof/>
            <w:webHidden/>
          </w:rPr>
          <w:fldChar w:fldCharType="begin"/>
        </w:r>
        <w:r>
          <w:rPr>
            <w:noProof/>
            <w:webHidden/>
          </w:rPr>
          <w:instrText xml:space="preserve"> PAGEREF _Toc114507683 \h </w:instrText>
        </w:r>
        <w:r>
          <w:rPr>
            <w:noProof/>
            <w:webHidden/>
          </w:rPr>
        </w:r>
        <w:r>
          <w:rPr>
            <w:noProof/>
            <w:webHidden/>
          </w:rPr>
          <w:fldChar w:fldCharType="separate"/>
        </w:r>
        <w:r>
          <w:rPr>
            <w:noProof/>
            <w:webHidden/>
          </w:rPr>
          <w:t>10</w:t>
        </w:r>
        <w:r>
          <w:rPr>
            <w:noProof/>
            <w:webHidden/>
          </w:rPr>
          <w:fldChar w:fldCharType="end"/>
        </w:r>
      </w:hyperlink>
    </w:p>
    <w:p w14:paraId="2B02847D" w14:textId="112BCA90" w:rsidR="007449E4" w:rsidRDefault="007449E4">
      <w:pPr>
        <w:pStyle w:val="TOC2"/>
        <w:rPr>
          <w:rFonts w:asciiTheme="minorHAnsi" w:eastAsiaTheme="minorEastAsia" w:hAnsiTheme="minorHAnsi" w:cstheme="minorBidi"/>
          <w:b w:val="0"/>
          <w:noProof/>
          <w:szCs w:val="22"/>
          <w:lang w:val="en-GB" w:eastAsia="en-GB"/>
        </w:rPr>
      </w:pPr>
      <w:hyperlink w:anchor="_Toc114507684" w:history="1">
        <w:r w:rsidRPr="00E91F1D">
          <w:rPr>
            <w:rStyle w:val="Hyperlink"/>
            <w:noProof/>
          </w:rPr>
          <w:t>1.5</w:t>
        </w:r>
        <w:r>
          <w:rPr>
            <w:rFonts w:asciiTheme="minorHAnsi" w:eastAsiaTheme="minorEastAsia" w:hAnsiTheme="minorHAnsi" w:cstheme="minorBidi"/>
            <w:b w:val="0"/>
            <w:noProof/>
            <w:szCs w:val="22"/>
            <w:lang w:val="en-GB" w:eastAsia="en-GB"/>
          </w:rPr>
          <w:tab/>
        </w:r>
        <w:r w:rsidRPr="00E91F1D">
          <w:rPr>
            <w:rStyle w:val="Hyperlink"/>
            <w:noProof/>
          </w:rPr>
          <w:t>Research aims and objectives</w:t>
        </w:r>
        <w:r>
          <w:rPr>
            <w:noProof/>
            <w:webHidden/>
          </w:rPr>
          <w:tab/>
        </w:r>
        <w:r>
          <w:rPr>
            <w:noProof/>
            <w:webHidden/>
          </w:rPr>
          <w:fldChar w:fldCharType="begin"/>
        </w:r>
        <w:r>
          <w:rPr>
            <w:noProof/>
            <w:webHidden/>
          </w:rPr>
          <w:instrText xml:space="preserve"> PAGEREF _Toc114507684 \h </w:instrText>
        </w:r>
        <w:r>
          <w:rPr>
            <w:noProof/>
            <w:webHidden/>
          </w:rPr>
        </w:r>
        <w:r>
          <w:rPr>
            <w:noProof/>
            <w:webHidden/>
          </w:rPr>
          <w:fldChar w:fldCharType="separate"/>
        </w:r>
        <w:r>
          <w:rPr>
            <w:noProof/>
            <w:webHidden/>
          </w:rPr>
          <w:t>10</w:t>
        </w:r>
        <w:r>
          <w:rPr>
            <w:noProof/>
            <w:webHidden/>
          </w:rPr>
          <w:fldChar w:fldCharType="end"/>
        </w:r>
      </w:hyperlink>
    </w:p>
    <w:p w14:paraId="1AA188F4" w14:textId="7F1E6BB0" w:rsidR="007449E4" w:rsidRDefault="007449E4">
      <w:pPr>
        <w:pStyle w:val="TOC3"/>
        <w:rPr>
          <w:rFonts w:asciiTheme="minorHAnsi" w:eastAsiaTheme="minorEastAsia" w:hAnsiTheme="minorHAnsi" w:cstheme="minorBidi"/>
          <w:noProof/>
          <w:szCs w:val="22"/>
          <w:lang w:val="en-GB" w:eastAsia="en-GB"/>
        </w:rPr>
      </w:pPr>
      <w:hyperlink w:anchor="_Toc114507685" w:history="1">
        <w:r w:rsidRPr="00E91F1D">
          <w:rPr>
            <w:rStyle w:val="Hyperlink"/>
            <w:noProof/>
          </w:rPr>
          <w:t>1.5.1</w:t>
        </w:r>
        <w:r>
          <w:rPr>
            <w:rFonts w:asciiTheme="minorHAnsi" w:eastAsiaTheme="minorEastAsia" w:hAnsiTheme="minorHAnsi" w:cstheme="minorBidi"/>
            <w:noProof/>
            <w:szCs w:val="22"/>
            <w:lang w:val="en-GB" w:eastAsia="en-GB"/>
          </w:rPr>
          <w:tab/>
        </w:r>
        <w:r w:rsidRPr="00E91F1D">
          <w:rPr>
            <w:rStyle w:val="Hyperlink"/>
            <w:noProof/>
          </w:rPr>
          <w:t>Research aim</w:t>
        </w:r>
        <w:r>
          <w:rPr>
            <w:noProof/>
            <w:webHidden/>
          </w:rPr>
          <w:tab/>
        </w:r>
        <w:r>
          <w:rPr>
            <w:noProof/>
            <w:webHidden/>
          </w:rPr>
          <w:fldChar w:fldCharType="begin"/>
        </w:r>
        <w:r>
          <w:rPr>
            <w:noProof/>
            <w:webHidden/>
          </w:rPr>
          <w:instrText xml:space="preserve"> PAGEREF _Toc114507685 \h </w:instrText>
        </w:r>
        <w:r>
          <w:rPr>
            <w:noProof/>
            <w:webHidden/>
          </w:rPr>
        </w:r>
        <w:r>
          <w:rPr>
            <w:noProof/>
            <w:webHidden/>
          </w:rPr>
          <w:fldChar w:fldCharType="separate"/>
        </w:r>
        <w:r>
          <w:rPr>
            <w:noProof/>
            <w:webHidden/>
          </w:rPr>
          <w:t>11</w:t>
        </w:r>
        <w:r>
          <w:rPr>
            <w:noProof/>
            <w:webHidden/>
          </w:rPr>
          <w:fldChar w:fldCharType="end"/>
        </w:r>
      </w:hyperlink>
    </w:p>
    <w:p w14:paraId="420FAE70" w14:textId="1BC15F8D" w:rsidR="007449E4" w:rsidRDefault="007449E4">
      <w:pPr>
        <w:pStyle w:val="TOC3"/>
        <w:rPr>
          <w:rFonts w:asciiTheme="minorHAnsi" w:eastAsiaTheme="minorEastAsia" w:hAnsiTheme="minorHAnsi" w:cstheme="minorBidi"/>
          <w:noProof/>
          <w:szCs w:val="22"/>
          <w:lang w:val="en-GB" w:eastAsia="en-GB"/>
        </w:rPr>
      </w:pPr>
      <w:hyperlink w:anchor="_Toc114507686" w:history="1">
        <w:r w:rsidRPr="00E91F1D">
          <w:rPr>
            <w:rStyle w:val="Hyperlink"/>
            <w:noProof/>
          </w:rPr>
          <w:t>1.5.2</w:t>
        </w:r>
        <w:r>
          <w:rPr>
            <w:rFonts w:asciiTheme="minorHAnsi" w:eastAsiaTheme="minorEastAsia" w:hAnsiTheme="minorHAnsi" w:cstheme="minorBidi"/>
            <w:noProof/>
            <w:szCs w:val="22"/>
            <w:lang w:val="en-GB" w:eastAsia="en-GB"/>
          </w:rPr>
          <w:tab/>
        </w:r>
        <w:r w:rsidRPr="00E91F1D">
          <w:rPr>
            <w:rStyle w:val="Hyperlink"/>
            <w:noProof/>
          </w:rPr>
          <w:t>Research objectives</w:t>
        </w:r>
        <w:r>
          <w:rPr>
            <w:noProof/>
            <w:webHidden/>
          </w:rPr>
          <w:tab/>
        </w:r>
        <w:r>
          <w:rPr>
            <w:noProof/>
            <w:webHidden/>
          </w:rPr>
          <w:fldChar w:fldCharType="begin"/>
        </w:r>
        <w:r>
          <w:rPr>
            <w:noProof/>
            <w:webHidden/>
          </w:rPr>
          <w:instrText xml:space="preserve"> PAGEREF _Toc114507686 \h </w:instrText>
        </w:r>
        <w:r>
          <w:rPr>
            <w:noProof/>
            <w:webHidden/>
          </w:rPr>
        </w:r>
        <w:r>
          <w:rPr>
            <w:noProof/>
            <w:webHidden/>
          </w:rPr>
          <w:fldChar w:fldCharType="separate"/>
        </w:r>
        <w:r>
          <w:rPr>
            <w:noProof/>
            <w:webHidden/>
          </w:rPr>
          <w:t>11</w:t>
        </w:r>
        <w:r>
          <w:rPr>
            <w:noProof/>
            <w:webHidden/>
          </w:rPr>
          <w:fldChar w:fldCharType="end"/>
        </w:r>
      </w:hyperlink>
    </w:p>
    <w:p w14:paraId="6EA3E88F" w14:textId="319E7BF0" w:rsidR="007449E4" w:rsidRDefault="007449E4">
      <w:pPr>
        <w:pStyle w:val="TOC3"/>
        <w:rPr>
          <w:rFonts w:asciiTheme="minorHAnsi" w:eastAsiaTheme="minorEastAsia" w:hAnsiTheme="minorHAnsi" w:cstheme="minorBidi"/>
          <w:noProof/>
          <w:szCs w:val="22"/>
          <w:lang w:val="en-GB" w:eastAsia="en-GB"/>
        </w:rPr>
      </w:pPr>
      <w:hyperlink w:anchor="_Toc114507687" w:history="1">
        <w:r w:rsidRPr="00E91F1D">
          <w:rPr>
            <w:rStyle w:val="Hyperlink"/>
            <w:noProof/>
          </w:rPr>
          <w:t>1.5.3</w:t>
        </w:r>
        <w:r>
          <w:rPr>
            <w:rFonts w:asciiTheme="minorHAnsi" w:eastAsiaTheme="minorEastAsia" w:hAnsiTheme="minorHAnsi" w:cstheme="minorBidi"/>
            <w:noProof/>
            <w:szCs w:val="22"/>
            <w:lang w:val="en-GB" w:eastAsia="en-GB"/>
          </w:rPr>
          <w:tab/>
        </w:r>
        <w:r w:rsidRPr="00E91F1D">
          <w:rPr>
            <w:rStyle w:val="Hyperlink"/>
            <w:noProof/>
          </w:rPr>
          <w:t>Study design</w:t>
        </w:r>
        <w:r>
          <w:rPr>
            <w:noProof/>
            <w:webHidden/>
          </w:rPr>
          <w:tab/>
        </w:r>
        <w:r>
          <w:rPr>
            <w:noProof/>
            <w:webHidden/>
          </w:rPr>
          <w:fldChar w:fldCharType="begin"/>
        </w:r>
        <w:r>
          <w:rPr>
            <w:noProof/>
            <w:webHidden/>
          </w:rPr>
          <w:instrText xml:space="preserve"> PAGEREF _Toc114507687 \h </w:instrText>
        </w:r>
        <w:r>
          <w:rPr>
            <w:noProof/>
            <w:webHidden/>
          </w:rPr>
        </w:r>
        <w:r>
          <w:rPr>
            <w:noProof/>
            <w:webHidden/>
          </w:rPr>
          <w:fldChar w:fldCharType="separate"/>
        </w:r>
        <w:r>
          <w:rPr>
            <w:noProof/>
            <w:webHidden/>
          </w:rPr>
          <w:t>11</w:t>
        </w:r>
        <w:r>
          <w:rPr>
            <w:noProof/>
            <w:webHidden/>
          </w:rPr>
          <w:fldChar w:fldCharType="end"/>
        </w:r>
      </w:hyperlink>
    </w:p>
    <w:p w14:paraId="211DA90B" w14:textId="49594BF5" w:rsidR="007449E4" w:rsidRDefault="007449E4">
      <w:pPr>
        <w:pStyle w:val="TOC4"/>
        <w:rPr>
          <w:rFonts w:asciiTheme="minorHAnsi" w:eastAsiaTheme="minorEastAsia" w:hAnsiTheme="minorHAnsi" w:cstheme="minorBidi"/>
          <w:noProof/>
          <w:szCs w:val="22"/>
          <w:lang w:val="en-GB" w:eastAsia="en-GB"/>
        </w:rPr>
      </w:pPr>
      <w:hyperlink w:anchor="_Toc114507688" w:history="1">
        <w:r w:rsidRPr="00E91F1D">
          <w:rPr>
            <w:rStyle w:val="Hyperlink"/>
            <w:noProof/>
          </w:rPr>
          <w:t>1.5.3.1</w:t>
        </w:r>
        <w:r>
          <w:rPr>
            <w:rFonts w:asciiTheme="minorHAnsi" w:eastAsiaTheme="minorEastAsia" w:hAnsiTheme="minorHAnsi" w:cstheme="minorBidi"/>
            <w:noProof/>
            <w:szCs w:val="22"/>
            <w:lang w:val="en-GB" w:eastAsia="en-GB"/>
          </w:rPr>
          <w:tab/>
        </w:r>
        <w:r w:rsidRPr="00E91F1D">
          <w:rPr>
            <w:rStyle w:val="Hyperlink"/>
            <w:noProof/>
          </w:rPr>
          <w:t>Research Paradigm</w:t>
        </w:r>
        <w:r>
          <w:rPr>
            <w:noProof/>
            <w:webHidden/>
          </w:rPr>
          <w:tab/>
        </w:r>
        <w:r>
          <w:rPr>
            <w:noProof/>
            <w:webHidden/>
          </w:rPr>
          <w:fldChar w:fldCharType="begin"/>
        </w:r>
        <w:r>
          <w:rPr>
            <w:noProof/>
            <w:webHidden/>
          </w:rPr>
          <w:instrText xml:space="preserve"> PAGEREF _Toc114507688 \h </w:instrText>
        </w:r>
        <w:r>
          <w:rPr>
            <w:noProof/>
            <w:webHidden/>
          </w:rPr>
        </w:r>
        <w:r>
          <w:rPr>
            <w:noProof/>
            <w:webHidden/>
          </w:rPr>
          <w:fldChar w:fldCharType="separate"/>
        </w:r>
        <w:r>
          <w:rPr>
            <w:noProof/>
            <w:webHidden/>
          </w:rPr>
          <w:t>11</w:t>
        </w:r>
        <w:r>
          <w:rPr>
            <w:noProof/>
            <w:webHidden/>
          </w:rPr>
          <w:fldChar w:fldCharType="end"/>
        </w:r>
      </w:hyperlink>
    </w:p>
    <w:p w14:paraId="09EABE7A" w14:textId="5FBCC34C" w:rsidR="007449E4" w:rsidRDefault="007449E4">
      <w:pPr>
        <w:pStyle w:val="TOC4"/>
        <w:rPr>
          <w:rFonts w:asciiTheme="minorHAnsi" w:eastAsiaTheme="minorEastAsia" w:hAnsiTheme="minorHAnsi" w:cstheme="minorBidi"/>
          <w:noProof/>
          <w:szCs w:val="22"/>
          <w:lang w:val="en-GB" w:eastAsia="en-GB"/>
        </w:rPr>
      </w:pPr>
      <w:hyperlink w:anchor="_Toc114507689" w:history="1">
        <w:r w:rsidRPr="00E91F1D">
          <w:rPr>
            <w:rStyle w:val="Hyperlink"/>
            <w:noProof/>
          </w:rPr>
          <w:t>1.5.3.2</w:t>
        </w:r>
        <w:r>
          <w:rPr>
            <w:rFonts w:asciiTheme="minorHAnsi" w:eastAsiaTheme="minorEastAsia" w:hAnsiTheme="minorHAnsi" w:cstheme="minorBidi"/>
            <w:noProof/>
            <w:szCs w:val="22"/>
            <w:lang w:val="en-GB" w:eastAsia="en-GB"/>
          </w:rPr>
          <w:tab/>
        </w:r>
        <w:r w:rsidRPr="00E91F1D">
          <w:rPr>
            <w:rStyle w:val="Hyperlink"/>
            <w:noProof/>
          </w:rPr>
          <w:t>Research Methodology</w:t>
        </w:r>
        <w:r>
          <w:rPr>
            <w:noProof/>
            <w:webHidden/>
          </w:rPr>
          <w:tab/>
        </w:r>
        <w:r>
          <w:rPr>
            <w:noProof/>
            <w:webHidden/>
          </w:rPr>
          <w:fldChar w:fldCharType="begin"/>
        </w:r>
        <w:r>
          <w:rPr>
            <w:noProof/>
            <w:webHidden/>
          </w:rPr>
          <w:instrText xml:space="preserve"> PAGEREF _Toc114507689 \h </w:instrText>
        </w:r>
        <w:r>
          <w:rPr>
            <w:noProof/>
            <w:webHidden/>
          </w:rPr>
        </w:r>
        <w:r>
          <w:rPr>
            <w:noProof/>
            <w:webHidden/>
          </w:rPr>
          <w:fldChar w:fldCharType="separate"/>
        </w:r>
        <w:r>
          <w:rPr>
            <w:noProof/>
            <w:webHidden/>
          </w:rPr>
          <w:t>12</w:t>
        </w:r>
        <w:r>
          <w:rPr>
            <w:noProof/>
            <w:webHidden/>
          </w:rPr>
          <w:fldChar w:fldCharType="end"/>
        </w:r>
      </w:hyperlink>
    </w:p>
    <w:p w14:paraId="0D99F9A2" w14:textId="66EDB4A5" w:rsidR="007449E4" w:rsidRDefault="007449E4">
      <w:pPr>
        <w:pStyle w:val="TOC2"/>
        <w:rPr>
          <w:rFonts w:asciiTheme="minorHAnsi" w:eastAsiaTheme="minorEastAsia" w:hAnsiTheme="minorHAnsi" w:cstheme="minorBidi"/>
          <w:b w:val="0"/>
          <w:noProof/>
          <w:szCs w:val="22"/>
          <w:lang w:val="en-GB" w:eastAsia="en-GB"/>
        </w:rPr>
      </w:pPr>
      <w:hyperlink w:anchor="_Toc114507690" w:history="1">
        <w:r w:rsidRPr="00E91F1D">
          <w:rPr>
            <w:rStyle w:val="Hyperlink"/>
            <w:noProof/>
          </w:rPr>
          <w:t>1.6</w:t>
        </w:r>
        <w:r>
          <w:rPr>
            <w:rFonts w:asciiTheme="minorHAnsi" w:eastAsiaTheme="minorEastAsia" w:hAnsiTheme="minorHAnsi" w:cstheme="minorBidi"/>
            <w:b w:val="0"/>
            <w:noProof/>
            <w:szCs w:val="22"/>
            <w:lang w:val="en-GB" w:eastAsia="en-GB"/>
          </w:rPr>
          <w:tab/>
        </w:r>
        <w:r w:rsidRPr="00E91F1D">
          <w:rPr>
            <w:rStyle w:val="Hyperlink"/>
            <w:noProof/>
          </w:rPr>
          <w:t>Research methodology</w:t>
        </w:r>
        <w:r>
          <w:rPr>
            <w:noProof/>
            <w:webHidden/>
          </w:rPr>
          <w:tab/>
        </w:r>
        <w:r>
          <w:rPr>
            <w:noProof/>
            <w:webHidden/>
          </w:rPr>
          <w:fldChar w:fldCharType="begin"/>
        </w:r>
        <w:r>
          <w:rPr>
            <w:noProof/>
            <w:webHidden/>
          </w:rPr>
          <w:instrText xml:space="preserve"> PAGEREF _Toc114507690 \h </w:instrText>
        </w:r>
        <w:r>
          <w:rPr>
            <w:noProof/>
            <w:webHidden/>
          </w:rPr>
        </w:r>
        <w:r>
          <w:rPr>
            <w:noProof/>
            <w:webHidden/>
          </w:rPr>
          <w:fldChar w:fldCharType="separate"/>
        </w:r>
        <w:r>
          <w:rPr>
            <w:noProof/>
            <w:webHidden/>
          </w:rPr>
          <w:t>13</w:t>
        </w:r>
        <w:r>
          <w:rPr>
            <w:noProof/>
            <w:webHidden/>
          </w:rPr>
          <w:fldChar w:fldCharType="end"/>
        </w:r>
      </w:hyperlink>
    </w:p>
    <w:p w14:paraId="670A6EE0" w14:textId="49AD881E" w:rsidR="007449E4" w:rsidRDefault="007449E4">
      <w:pPr>
        <w:pStyle w:val="TOC3"/>
        <w:rPr>
          <w:rFonts w:asciiTheme="minorHAnsi" w:eastAsiaTheme="minorEastAsia" w:hAnsiTheme="minorHAnsi" w:cstheme="minorBidi"/>
          <w:noProof/>
          <w:szCs w:val="22"/>
          <w:lang w:val="en-GB" w:eastAsia="en-GB"/>
        </w:rPr>
      </w:pPr>
      <w:hyperlink w:anchor="_Toc114507691" w:history="1">
        <w:r w:rsidRPr="00E91F1D">
          <w:rPr>
            <w:rStyle w:val="Hyperlink"/>
            <w:noProof/>
          </w:rPr>
          <w:t>1.6.1</w:t>
        </w:r>
        <w:r>
          <w:rPr>
            <w:rFonts w:asciiTheme="minorHAnsi" w:eastAsiaTheme="minorEastAsia" w:hAnsiTheme="minorHAnsi" w:cstheme="minorBidi"/>
            <w:noProof/>
            <w:szCs w:val="22"/>
            <w:lang w:val="en-GB" w:eastAsia="en-GB"/>
          </w:rPr>
          <w:tab/>
        </w:r>
        <w:r w:rsidRPr="00E91F1D">
          <w:rPr>
            <w:rStyle w:val="Hyperlink"/>
            <w:noProof/>
          </w:rPr>
          <w:t>Process of obtaining informed consent</w:t>
        </w:r>
        <w:r>
          <w:rPr>
            <w:noProof/>
            <w:webHidden/>
          </w:rPr>
          <w:tab/>
        </w:r>
        <w:r>
          <w:rPr>
            <w:noProof/>
            <w:webHidden/>
          </w:rPr>
          <w:fldChar w:fldCharType="begin"/>
        </w:r>
        <w:r>
          <w:rPr>
            <w:noProof/>
            <w:webHidden/>
          </w:rPr>
          <w:instrText xml:space="preserve"> PAGEREF _Toc114507691 \h </w:instrText>
        </w:r>
        <w:r>
          <w:rPr>
            <w:noProof/>
            <w:webHidden/>
          </w:rPr>
        </w:r>
        <w:r>
          <w:rPr>
            <w:noProof/>
            <w:webHidden/>
          </w:rPr>
          <w:fldChar w:fldCharType="separate"/>
        </w:r>
        <w:r>
          <w:rPr>
            <w:noProof/>
            <w:webHidden/>
          </w:rPr>
          <w:t>13</w:t>
        </w:r>
        <w:r>
          <w:rPr>
            <w:noProof/>
            <w:webHidden/>
          </w:rPr>
          <w:fldChar w:fldCharType="end"/>
        </w:r>
      </w:hyperlink>
    </w:p>
    <w:p w14:paraId="164C7BF7" w14:textId="0D5D5291" w:rsidR="007449E4" w:rsidRDefault="007449E4">
      <w:pPr>
        <w:pStyle w:val="TOC3"/>
        <w:rPr>
          <w:rFonts w:asciiTheme="minorHAnsi" w:eastAsiaTheme="minorEastAsia" w:hAnsiTheme="minorHAnsi" w:cstheme="minorBidi"/>
          <w:noProof/>
          <w:szCs w:val="22"/>
          <w:lang w:val="en-GB" w:eastAsia="en-GB"/>
        </w:rPr>
      </w:pPr>
      <w:hyperlink w:anchor="_Toc114507692" w:history="1">
        <w:r w:rsidRPr="00E91F1D">
          <w:rPr>
            <w:rStyle w:val="Hyperlink"/>
            <w:noProof/>
          </w:rPr>
          <w:t>1.6.2</w:t>
        </w:r>
        <w:r>
          <w:rPr>
            <w:rFonts w:asciiTheme="minorHAnsi" w:eastAsiaTheme="minorEastAsia" w:hAnsiTheme="minorHAnsi" w:cstheme="minorBidi"/>
            <w:noProof/>
            <w:szCs w:val="22"/>
            <w:lang w:val="en-GB" w:eastAsia="en-GB"/>
          </w:rPr>
          <w:tab/>
        </w:r>
        <w:r w:rsidRPr="00E91F1D">
          <w:rPr>
            <w:rStyle w:val="Hyperlink"/>
            <w:noProof/>
          </w:rPr>
          <w:t>Data collection</w:t>
        </w:r>
        <w:r>
          <w:rPr>
            <w:noProof/>
            <w:webHidden/>
          </w:rPr>
          <w:tab/>
        </w:r>
        <w:r>
          <w:rPr>
            <w:noProof/>
            <w:webHidden/>
          </w:rPr>
          <w:fldChar w:fldCharType="begin"/>
        </w:r>
        <w:r>
          <w:rPr>
            <w:noProof/>
            <w:webHidden/>
          </w:rPr>
          <w:instrText xml:space="preserve"> PAGEREF _Toc114507692 \h </w:instrText>
        </w:r>
        <w:r>
          <w:rPr>
            <w:noProof/>
            <w:webHidden/>
          </w:rPr>
        </w:r>
        <w:r>
          <w:rPr>
            <w:noProof/>
            <w:webHidden/>
          </w:rPr>
          <w:fldChar w:fldCharType="separate"/>
        </w:r>
        <w:r>
          <w:rPr>
            <w:noProof/>
            <w:webHidden/>
          </w:rPr>
          <w:t>13</w:t>
        </w:r>
        <w:r>
          <w:rPr>
            <w:noProof/>
            <w:webHidden/>
          </w:rPr>
          <w:fldChar w:fldCharType="end"/>
        </w:r>
      </w:hyperlink>
    </w:p>
    <w:p w14:paraId="0F3C7E7C" w14:textId="0037FCAD" w:rsidR="007449E4" w:rsidRDefault="007449E4">
      <w:pPr>
        <w:pStyle w:val="TOC4"/>
        <w:rPr>
          <w:rFonts w:asciiTheme="minorHAnsi" w:eastAsiaTheme="minorEastAsia" w:hAnsiTheme="minorHAnsi" w:cstheme="minorBidi"/>
          <w:noProof/>
          <w:szCs w:val="22"/>
          <w:lang w:val="en-GB" w:eastAsia="en-GB"/>
        </w:rPr>
      </w:pPr>
      <w:hyperlink w:anchor="_Toc114507693" w:history="1">
        <w:r w:rsidRPr="00E91F1D">
          <w:rPr>
            <w:rStyle w:val="Hyperlink"/>
            <w:noProof/>
          </w:rPr>
          <w:t>1.6.2.1</w:t>
        </w:r>
        <w:r>
          <w:rPr>
            <w:rFonts w:asciiTheme="minorHAnsi" w:eastAsiaTheme="minorEastAsia" w:hAnsiTheme="minorHAnsi" w:cstheme="minorBidi"/>
            <w:noProof/>
            <w:szCs w:val="22"/>
            <w:lang w:val="en-GB" w:eastAsia="en-GB"/>
          </w:rPr>
          <w:tab/>
        </w:r>
        <w:r w:rsidRPr="00E91F1D">
          <w:rPr>
            <w:rStyle w:val="Hyperlink"/>
            <w:noProof/>
          </w:rPr>
          <w:t>Data collection tool</w:t>
        </w:r>
        <w:r>
          <w:rPr>
            <w:noProof/>
            <w:webHidden/>
          </w:rPr>
          <w:tab/>
        </w:r>
        <w:r>
          <w:rPr>
            <w:noProof/>
            <w:webHidden/>
          </w:rPr>
          <w:fldChar w:fldCharType="begin"/>
        </w:r>
        <w:r>
          <w:rPr>
            <w:noProof/>
            <w:webHidden/>
          </w:rPr>
          <w:instrText xml:space="preserve"> PAGEREF _Toc114507693 \h </w:instrText>
        </w:r>
        <w:r>
          <w:rPr>
            <w:noProof/>
            <w:webHidden/>
          </w:rPr>
        </w:r>
        <w:r>
          <w:rPr>
            <w:noProof/>
            <w:webHidden/>
          </w:rPr>
          <w:fldChar w:fldCharType="separate"/>
        </w:r>
        <w:r>
          <w:rPr>
            <w:noProof/>
            <w:webHidden/>
          </w:rPr>
          <w:t>13</w:t>
        </w:r>
        <w:r>
          <w:rPr>
            <w:noProof/>
            <w:webHidden/>
          </w:rPr>
          <w:fldChar w:fldCharType="end"/>
        </w:r>
      </w:hyperlink>
    </w:p>
    <w:p w14:paraId="1ECD2707" w14:textId="0E722E8F" w:rsidR="007449E4" w:rsidRDefault="007449E4">
      <w:pPr>
        <w:pStyle w:val="TOC2"/>
        <w:rPr>
          <w:rFonts w:asciiTheme="minorHAnsi" w:eastAsiaTheme="minorEastAsia" w:hAnsiTheme="minorHAnsi" w:cstheme="minorBidi"/>
          <w:b w:val="0"/>
          <w:noProof/>
          <w:szCs w:val="22"/>
          <w:lang w:val="en-GB" w:eastAsia="en-GB"/>
        </w:rPr>
      </w:pPr>
      <w:hyperlink w:anchor="_Toc114507694" w:history="1">
        <w:r w:rsidRPr="00E91F1D">
          <w:rPr>
            <w:rStyle w:val="Hyperlink"/>
            <w:noProof/>
          </w:rPr>
          <w:t>1.7</w:t>
        </w:r>
        <w:r>
          <w:rPr>
            <w:rFonts w:asciiTheme="minorHAnsi" w:eastAsiaTheme="minorEastAsia" w:hAnsiTheme="minorHAnsi" w:cstheme="minorBidi"/>
            <w:b w:val="0"/>
            <w:noProof/>
            <w:szCs w:val="22"/>
            <w:lang w:val="en-GB" w:eastAsia="en-GB"/>
          </w:rPr>
          <w:tab/>
        </w:r>
        <w:r w:rsidRPr="00E91F1D">
          <w:rPr>
            <w:rStyle w:val="Hyperlink"/>
            <w:noProof/>
          </w:rPr>
          <w:t>Rigour, validity, and reliability</w:t>
        </w:r>
        <w:r>
          <w:rPr>
            <w:noProof/>
            <w:webHidden/>
          </w:rPr>
          <w:tab/>
        </w:r>
        <w:r>
          <w:rPr>
            <w:noProof/>
            <w:webHidden/>
          </w:rPr>
          <w:fldChar w:fldCharType="begin"/>
        </w:r>
        <w:r>
          <w:rPr>
            <w:noProof/>
            <w:webHidden/>
          </w:rPr>
          <w:instrText xml:space="preserve"> PAGEREF _Toc114507694 \h </w:instrText>
        </w:r>
        <w:r>
          <w:rPr>
            <w:noProof/>
            <w:webHidden/>
          </w:rPr>
        </w:r>
        <w:r>
          <w:rPr>
            <w:noProof/>
            <w:webHidden/>
          </w:rPr>
          <w:fldChar w:fldCharType="separate"/>
        </w:r>
        <w:r>
          <w:rPr>
            <w:noProof/>
            <w:webHidden/>
          </w:rPr>
          <w:t>14</w:t>
        </w:r>
        <w:r>
          <w:rPr>
            <w:noProof/>
            <w:webHidden/>
          </w:rPr>
          <w:fldChar w:fldCharType="end"/>
        </w:r>
      </w:hyperlink>
    </w:p>
    <w:p w14:paraId="3F5EF210" w14:textId="6D6A5AB3" w:rsidR="007449E4" w:rsidRDefault="007449E4">
      <w:pPr>
        <w:pStyle w:val="TOC2"/>
        <w:rPr>
          <w:rFonts w:asciiTheme="minorHAnsi" w:eastAsiaTheme="minorEastAsia" w:hAnsiTheme="minorHAnsi" w:cstheme="minorBidi"/>
          <w:b w:val="0"/>
          <w:noProof/>
          <w:szCs w:val="22"/>
          <w:lang w:val="en-GB" w:eastAsia="en-GB"/>
        </w:rPr>
      </w:pPr>
      <w:hyperlink w:anchor="_Toc114507695" w:history="1">
        <w:r w:rsidRPr="00E91F1D">
          <w:rPr>
            <w:rStyle w:val="Hyperlink"/>
            <w:noProof/>
          </w:rPr>
          <w:t>1.8</w:t>
        </w:r>
        <w:r>
          <w:rPr>
            <w:rFonts w:asciiTheme="minorHAnsi" w:eastAsiaTheme="minorEastAsia" w:hAnsiTheme="minorHAnsi" w:cstheme="minorBidi"/>
            <w:b w:val="0"/>
            <w:noProof/>
            <w:szCs w:val="22"/>
            <w:lang w:val="en-GB" w:eastAsia="en-GB"/>
          </w:rPr>
          <w:tab/>
        </w:r>
        <w:r w:rsidRPr="00E91F1D">
          <w:rPr>
            <w:rStyle w:val="Hyperlink"/>
            <w:noProof/>
          </w:rPr>
          <w:t>Legal and Ethical considerations</w:t>
        </w:r>
        <w:r>
          <w:rPr>
            <w:noProof/>
            <w:webHidden/>
          </w:rPr>
          <w:tab/>
        </w:r>
        <w:r>
          <w:rPr>
            <w:noProof/>
            <w:webHidden/>
          </w:rPr>
          <w:fldChar w:fldCharType="begin"/>
        </w:r>
        <w:r>
          <w:rPr>
            <w:noProof/>
            <w:webHidden/>
          </w:rPr>
          <w:instrText xml:space="preserve"> PAGEREF _Toc114507695 \h </w:instrText>
        </w:r>
        <w:r>
          <w:rPr>
            <w:noProof/>
            <w:webHidden/>
          </w:rPr>
        </w:r>
        <w:r>
          <w:rPr>
            <w:noProof/>
            <w:webHidden/>
          </w:rPr>
          <w:fldChar w:fldCharType="separate"/>
        </w:r>
        <w:r>
          <w:rPr>
            <w:noProof/>
            <w:webHidden/>
          </w:rPr>
          <w:t>14</w:t>
        </w:r>
        <w:r>
          <w:rPr>
            <w:noProof/>
            <w:webHidden/>
          </w:rPr>
          <w:fldChar w:fldCharType="end"/>
        </w:r>
      </w:hyperlink>
    </w:p>
    <w:p w14:paraId="38792455" w14:textId="7F0CA232" w:rsidR="007449E4" w:rsidRDefault="007449E4">
      <w:pPr>
        <w:pStyle w:val="TOC3"/>
        <w:rPr>
          <w:rFonts w:asciiTheme="minorHAnsi" w:eastAsiaTheme="minorEastAsia" w:hAnsiTheme="minorHAnsi" w:cstheme="minorBidi"/>
          <w:noProof/>
          <w:szCs w:val="22"/>
          <w:lang w:val="en-GB" w:eastAsia="en-GB"/>
        </w:rPr>
      </w:pPr>
      <w:hyperlink w:anchor="_Toc114507696" w:history="1">
        <w:r w:rsidRPr="00E91F1D">
          <w:rPr>
            <w:rStyle w:val="Hyperlink"/>
            <w:noProof/>
          </w:rPr>
          <w:t>1.8.1</w:t>
        </w:r>
        <w:r>
          <w:rPr>
            <w:rFonts w:asciiTheme="minorHAnsi" w:eastAsiaTheme="minorEastAsia" w:hAnsiTheme="minorHAnsi" w:cstheme="minorBidi"/>
            <w:noProof/>
            <w:szCs w:val="22"/>
            <w:lang w:val="en-GB" w:eastAsia="en-GB"/>
          </w:rPr>
          <w:tab/>
        </w:r>
        <w:r w:rsidRPr="00E91F1D">
          <w:rPr>
            <w:rStyle w:val="Hyperlink"/>
            <w:noProof/>
          </w:rPr>
          <w:t>Permission and informed consent</w:t>
        </w:r>
        <w:r>
          <w:rPr>
            <w:noProof/>
            <w:webHidden/>
          </w:rPr>
          <w:tab/>
        </w:r>
        <w:r>
          <w:rPr>
            <w:noProof/>
            <w:webHidden/>
          </w:rPr>
          <w:fldChar w:fldCharType="begin"/>
        </w:r>
        <w:r>
          <w:rPr>
            <w:noProof/>
            <w:webHidden/>
          </w:rPr>
          <w:instrText xml:space="preserve"> PAGEREF _Toc114507696 \h </w:instrText>
        </w:r>
        <w:r>
          <w:rPr>
            <w:noProof/>
            <w:webHidden/>
          </w:rPr>
        </w:r>
        <w:r>
          <w:rPr>
            <w:noProof/>
            <w:webHidden/>
          </w:rPr>
          <w:fldChar w:fldCharType="separate"/>
        </w:r>
        <w:r>
          <w:rPr>
            <w:noProof/>
            <w:webHidden/>
          </w:rPr>
          <w:t>15</w:t>
        </w:r>
        <w:r>
          <w:rPr>
            <w:noProof/>
            <w:webHidden/>
          </w:rPr>
          <w:fldChar w:fldCharType="end"/>
        </w:r>
      </w:hyperlink>
    </w:p>
    <w:p w14:paraId="1A73A686" w14:textId="6100EB24" w:rsidR="007449E4" w:rsidRDefault="007449E4">
      <w:pPr>
        <w:pStyle w:val="TOC3"/>
        <w:rPr>
          <w:rFonts w:asciiTheme="minorHAnsi" w:eastAsiaTheme="minorEastAsia" w:hAnsiTheme="minorHAnsi" w:cstheme="minorBidi"/>
          <w:noProof/>
          <w:szCs w:val="22"/>
          <w:lang w:val="en-GB" w:eastAsia="en-GB"/>
        </w:rPr>
      </w:pPr>
      <w:hyperlink w:anchor="_Toc114507697" w:history="1">
        <w:r w:rsidRPr="00E91F1D">
          <w:rPr>
            <w:rStyle w:val="Hyperlink"/>
            <w:noProof/>
          </w:rPr>
          <w:t>1.8.2</w:t>
        </w:r>
        <w:r>
          <w:rPr>
            <w:rFonts w:asciiTheme="minorHAnsi" w:eastAsiaTheme="minorEastAsia" w:hAnsiTheme="minorHAnsi" w:cstheme="minorBidi"/>
            <w:noProof/>
            <w:szCs w:val="22"/>
            <w:lang w:val="en-GB" w:eastAsia="en-GB"/>
          </w:rPr>
          <w:tab/>
        </w:r>
        <w:r w:rsidRPr="00E91F1D">
          <w:rPr>
            <w:rStyle w:val="Hyperlink"/>
            <w:noProof/>
          </w:rPr>
          <w:t>Anonymity</w:t>
        </w:r>
        <w:r>
          <w:rPr>
            <w:noProof/>
            <w:webHidden/>
          </w:rPr>
          <w:tab/>
        </w:r>
        <w:r>
          <w:rPr>
            <w:noProof/>
            <w:webHidden/>
          </w:rPr>
          <w:fldChar w:fldCharType="begin"/>
        </w:r>
        <w:r>
          <w:rPr>
            <w:noProof/>
            <w:webHidden/>
          </w:rPr>
          <w:instrText xml:space="preserve"> PAGEREF _Toc114507697 \h </w:instrText>
        </w:r>
        <w:r>
          <w:rPr>
            <w:noProof/>
            <w:webHidden/>
          </w:rPr>
        </w:r>
        <w:r>
          <w:rPr>
            <w:noProof/>
            <w:webHidden/>
          </w:rPr>
          <w:fldChar w:fldCharType="separate"/>
        </w:r>
        <w:r>
          <w:rPr>
            <w:noProof/>
            <w:webHidden/>
          </w:rPr>
          <w:t>15</w:t>
        </w:r>
        <w:r>
          <w:rPr>
            <w:noProof/>
            <w:webHidden/>
          </w:rPr>
          <w:fldChar w:fldCharType="end"/>
        </w:r>
      </w:hyperlink>
    </w:p>
    <w:p w14:paraId="61C82DC2" w14:textId="62E13EDB" w:rsidR="007449E4" w:rsidRDefault="007449E4">
      <w:pPr>
        <w:pStyle w:val="TOC3"/>
        <w:rPr>
          <w:rFonts w:asciiTheme="minorHAnsi" w:eastAsiaTheme="minorEastAsia" w:hAnsiTheme="minorHAnsi" w:cstheme="minorBidi"/>
          <w:noProof/>
          <w:szCs w:val="22"/>
          <w:lang w:val="en-GB" w:eastAsia="en-GB"/>
        </w:rPr>
      </w:pPr>
      <w:hyperlink w:anchor="_Toc114507698" w:history="1">
        <w:r w:rsidRPr="00E91F1D">
          <w:rPr>
            <w:rStyle w:val="Hyperlink"/>
            <w:noProof/>
          </w:rPr>
          <w:t>1.8.3</w:t>
        </w:r>
        <w:r>
          <w:rPr>
            <w:rFonts w:asciiTheme="minorHAnsi" w:eastAsiaTheme="minorEastAsia" w:hAnsiTheme="minorHAnsi" w:cstheme="minorBidi"/>
            <w:noProof/>
            <w:szCs w:val="22"/>
            <w:lang w:val="en-GB" w:eastAsia="en-GB"/>
          </w:rPr>
          <w:tab/>
        </w:r>
        <w:r w:rsidRPr="00E91F1D">
          <w:rPr>
            <w:rStyle w:val="Hyperlink"/>
            <w:noProof/>
          </w:rPr>
          <w:t>Confidentiality</w:t>
        </w:r>
        <w:r>
          <w:rPr>
            <w:noProof/>
            <w:webHidden/>
          </w:rPr>
          <w:tab/>
        </w:r>
        <w:r>
          <w:rPr>
            <w:noProof/>
            <w:webHidden/>
          </w:rPr>
          <w:fldChar w:fldCharType="begin"/>
        </w:r>
        <w:r>
          <w:rPr>
            <w:noProof/>
            <w:webHidden/>
          </w:rPr>
          <w:instrText xml:space="preserve"> PAGEREF _Toc114507698 \h </w:instrText>
        </w:r>
        <w:r>
          <w:rPr>
            <w:noProof/>
            <w:webHidden/>
          </w:rPr>
        </w:r>
        <w:r>
          <w:rPr>
            <w:noProof/>
            <w:webHidden/>
          </w:rPr>
          <w:fldChar w:fldCharType="separate"/>
        </w:r>
        <w:r>
          <w:rPr>
            <w:noProof/>
            <w:webHidden/>
          </w:rPr>
          <w:t>15</w:t>
        </w:r>
        <w:r>
          <w:rPr>
            <w:noProof/>
            <w:webHidden/>
          </w:rPr>
          <w:fldChar w:fldCharType="end"/>
        </w:r>
      </w:hyperlink>
    </w:p>
    <w:p w14:paraId="57904577" w14:textId="18266A21" w:rsidR="007449E4" w:rsidRDefault="007449E4">
      <w:pPr>
        <w:pStyle w:val="TOC2"/>
        <w:rPr>
          <w:rFonts w:asciiTheme="minorHAnsi" w:eastAsiaTheme="minorEastAsia" w:hAnsiTheme="minorHAnsi" w:cstheme="minorBidi"/>
          <w:b w:val="0"/>
          <w:noProof/>
          <w:szCs w:val="22"/>
          <w:lang w:val="en-GB" w:eastAsia="en-GB"/>
        </w:rPr>
      </w:pPr>
      <w:hyperlink w:anchor="_Toc114507699" w:history="1">
        <w:r w:rsidRPr="00E91F1D">
          <w:rPr>
            <w:rStyle w:val="Hyperlink"/>
            <w:noProof/>
          </w:rPr>
          <w:t>1.9</w:t>
        </w:r>
        <w:r>
          <w:rPr>
            <w:rFonts w:asciiTheme="minorHAnsi" w:eastAsiaTheme="minorEastAsia" w:hAnsiTheme="minorHAnsi" w:cstheme="minorBidi"/>
            <w:b w:val="0"/>
            <w:noProof/>
            <w:szCs w:val="22"/>
            <w:lang w:val="en-GB" w:eastAsia="en-GB"/>
          </w:rPr>
          <w:tab/>
        </w:r>
        <w:r w:rsidRPr="00E91F1D">
          <w:rPr>
            <w:rStyle w:val="Hyperlink"/>
            <w:noProof/>
          </w:rPr>
          <w:t>Approach to project management and project plan</w:t>
        </w:r>
        <w:r>
          <w:rPr>
            <w:noProof/>
            <w:webHidden/>
          </w:rPr>
          <w:tab/>
        </w:r>
        <w:r>
          <w:rPr>
            <w:noProof/>
            <w:webHidden/>
          </w:rPr>
          <w:fldChar w:fldCharType="begin"/>
        </w:r>
        <w:r>
          <w:rPr>
            <w:noProof/>
            <w:webHidden/>
          </w:rPr>
          <w:instrText xml:space="preserve"> PAGEREF _Toc114507699 \h </w:instrText>
        </w:r>
        <w:r>
          <w:rPr>
            <w:noProof/>
            <w:webHidden/>
          </w:rPr>
        </w:r>
        <w:r>
          <w:rPr>
            <w:noProof/>
            <w:webHidden/>
          </w:rPr>
          <w:fldChar w:fldCharType="separate"/>
        </w:r>
        <w:r>
          <w:rPr>
            <w:noProof/>
            <w:webHidden/>
          </w:rPr>
          <w:t>15</w:t>
        </w:r>
        <w:r>
          <w:rPr>
            <w:noProof/>
            <w:webHidden/>
          </w:rPr>
          <w:fldChar w:fldCharType="end"/>
        </w:r>
      </w:hyperlink>
    </w:p>
    <w:p w14:paraId="54C5C5D7" w14:textId="7D0E30C5" w:rsidR="007449E4" w:rsidRDefault="007449E4">
      <w:pPr>
        <w:pStyle w:val="TOC3"/>
        <w:rPr>
          <w:rFonts w:asciiTheme="minorHAnsi" w:eastAsiaTheme="minorEastAsia" w:hAnsiTheme="minorHAnsi" w:cstheme="minorBidi"/>
          <w:noProof/>
          <w:szCs w:val="22"/>
          <w:lang w:val="en-GB" w:eastAsia="en-GB"/>
        </w:rPr>
      </w:pPr>
      <w:hyperlink w:anchor="_Toc114507700" w:history="1">
        <w:r w:rsidRPr="00E91F1D">
          <w:rPr>
            <w:rStyle w:val="Hyperlink"/>
            <w:noProof/>
          </w:rPr>
          <w:t>1.9.1</w:t>
        </w:r>
        <w:r>
          <w:rPr>
            <w:rFonts w:asciiTheme="minorHAnsi" w:eastAsiaTheme="minorEastAsia" w:hAnsiTheme="minorHAnsi" w:cstheme="minorBidi"/>
            <w:noProof/>
            <w:szCs w:val="22"/>
            <w:lang w:val="en-GB" w:eastAsia="en-GB"/>
          </w:rPr>
          <w:tab/>
        </w:r>
        <w:r w:rsidRPr="00E91F1D">
          <w:rPr>
            <w:rStyle w:val="Hyperlink"/>
            <w:noProof/>
          </w:rPr>
          <w:t>Scope</w:t>
        </w:r>
        <w:r>
          <w:rPr>
            <w:noProof/>
            <w:webHidden/>
          </w:rPr>
          <w:tab/>
        </w:r>
        <w:r>
          <w:rPr>
            <w:noProof/>
            <w:webHidden/>
          </w:rPr>
          <w:fldChar w:fldCharType="begin"/>
        </w:r>
        <w:r>
          <w:rPr>
            <w:noProof/>
            <w:webHidden/>
          </w:rPr>
          <w:instrText xml:space="preserve"> PAGEREF _Toc114507700 \h </w:instrText>
        </w:r>
        <w:r>
          <w:rPr>
            <w:noProof/>
            <w:webHidden/>
          </w:rPr>
        </w:r>
        <w:r>
          <w:rPr>
            <w:noProof/>
            <w:webHidden/>
          </w:rPr>
          <w:fldChar w:fldCharType="separate"/>
        </w:r>
        <w:r>
          <w:rPr>
            <w:noProof/>
            <w:webHidden/>
          </w:rPr>
          <w:t>15</w:t>
        </w:r>
        <w:r>
          <w:rPr>
            <w:noProof/>
            <w:webHidden/>
          </w:rPr>
          <w:fldChar w:fldCharType="end"/>
        </w:r>
      </w:hyperlink>
    </w:p>
    <w:p w14:paraId="42439A41" w14:textId="2556A824" w:rsidR="007449E4" w:rsidRDefault="007449E4">
      <w:pPr>
        <w:pStyle w:val="TOC3"/>
        <w:rPr>
          <w:rFonts w:asciiTheme="minorHAnsi" w:eastAsiaTheme="minorEastAsia" w:hAnsiTheme="minorHAnsi" w:cstheme="minorBidi"/>
          <w:noProof/>
          <w:szCs w:val="22"/>
          <w:lang w:val="en-GB" w:eastAsia="en-GB"/>
        </w:rPr>
      </w:pPr>
      <w:hyperlink w:anchor="_Toc114507701" w:history="1">
        <w:r w:rsidRPr="00E91F1D">
          <w:rPr>
            <w:rStyle w:val="Hyperlink"/>
            <w:noProof/>
          </w:rPr>
          <w:t>1.9.2</w:t>
        </w:r>
        <w:r>
          <w:rPr>
            <w:rFonts w:asciiTheme="minorHAnsi" w:eastAsiaTheme="minorEastAsia" w:hAnsiTheme="minorHAnsi" w:cstheme="minorBidi"/>
            <w:noProof/>
            <w:szCs w:val="22"/>
            <w:lang w:val="en-GB" w:eastAsia="en-GB"/>
          </w:rPr>
          <w:tab/>
        </w:r>
        <w:r w:rsidRPr="00E91F1D">
          <w:rPr>
            <w:rStyle w:val="Hyperlink"/>
            <w:noProof/>
          </w:rPr>
          <w:t>Limitations</w:t>
        </w:r>
        <w:r>
          <w:rPr>
            <w:noProof/>
            <w:webHidden/>
          </w:rPr>
          <w:tab/>
        </w:r>
        <w:r>
          <w:rPr>
            <w:noProof/>
            <w:webHidden/>
          </w:rPr>
          <w:fldChar w:fldCharType="begin"/>
        </w:r>
        <w:r>
          <w:rPr>
            <w:noProof/>
            <w:webHidden/>
          </w:rPr>
          <w:instrText xml:space="preserve"> PAGEREF _Toc114507701 \h </w:instrText>
        </w:r>
        <w:r>
          <w:rPr>
            <w:noProof/>
            <w:webHidden/>
          </w:rPr>
        </w:r>
        <w:r>
          <w:rPr>
            <w:noProof/>
            <w:webHidden/>
          </w:rPr>
          <w:fldChar w:fldCharType="separate"/>
        </w:r>
        <w:r>
          <w:rPr>
            <w:noProof/>
            <w:webHidden/>
          </w:rPr>
          <w:t>16</w:t>
        </w:r>
        <w:r>
          <w:rPr>
            <w:noProof/>
            <w:webHidden/>
          </w:rPr>
          <w:fldChar w:fldCharType="end"/>
        </w:r>
      </w:hyperlink>
    </w:p>
    <w:p w14:paraId="36817E97" w14:textId="65331E0A" w:rsidR="007449E4" w:rsidRDefault="007449E4">
      <w:pPr>
        <w:pStyle w:val="TOC3"/>
        <w:rPr>
          <w:rFonts w:asciiTheme="minorHAnsi" w:eastAsiaTheme="minorEastAsia" w:hAnsiTheme="minorHAnsi" w:cstheme="minorBidi"/>
          <w:noProof/>
          <w:szCs w:val="22"/>
          <w:lang w:val="en-GB" w:eastAsia="en-GB"/>
        </w:rPr>
      </w:pPr>
      <w:hyperlink w:anchor="_Toc114507702" w:history="1">
        <w:r w:rsidRPr="00E91F1D">
          <w:rPr>
            <w:rStyle w:val="Hyperlink"/>
            <w:noProof/>
          </w:rPr>
          <w:t>1.9.3</w:t>
        </w:r>
        <w:r>
          <w:rPr>
            <w:rFonts w:asciiTheme="minorHAnsi" w:eastAsiaTheme="minorEastAsia" w:hAnsiTheme="minorHAnsi" w:cstheme="minorBidi"/>
            <w:noProof/>
            <w:szCs w:val="22"/>
            <w:lang w:val="en-GB" w:eastAsia="en-GB"/>
          </w:rPr>
          <w:tab/>
        </w:r>
        <w:r w:rsidRPr="00E91F1D">
          <w:rPr>
            <w:rStyle w:val="Hyperlink"/>
            <w:noProof/>
          </w:rPr>
          <w:t>Risks</w:t>
        </w:r>
        <w:r>
          <w:rPr>
            <w:noProof/>
            <w:webHidden/>
          </w:rPr>
          <w:tab/>
        </w:r>
        <w:r>
          <w:rPr>
            <w:noProof/>
            <w:webHidden/>
          </w:rPr>
          <w:fldChar w:fldCharType="begin"/>
        </w:r>
        <w:r>
          <w:rPr>
            <w:noProof/>
            <w:webHidden/>
          </w:rPr>
          <w:instrText xml:space="preserve"> PAGEREF _Toc114507702 \h </w:instrText>
        </w:r>
        <w:r>
          <w:rPr>
            <w:noProof/>
            <w:webHidden/>
          </w:rPr>
        </w:r>
        <w:r>
          <w:rPr>
            <w:noProof/>
            <w:webHidden/>
          </w:rPr>
          <w:fldChar w:fldCharType="separate"/>
        </w:r>
        <w:r>
          <w:rPr>
            <w:noProof/>
            <w:webHidden/>
          </w:rPr>
          <w:t>16</w:t>
        </w:r>
        <w:r>
          <w:rPr>
            <w:noProof/>
            <w:webHidden/>
          </w:rPr>
          <w:fldChar w:fldCharType="end"/>
        </w:r>
      </w:hyperlink>
    </w:p>
    <w:p w14:paraId="20E22B91" w14:textId="7616D168" w:rsidR="007449E4" w:rsidRDefault="007449E4">
      <w:pPr>
        <w:pStyle w:val="TOC3"/>
        <w:rPr>
          <w:rFonts w:asciiTheme="minorHAnsi" w:eastAsiaTheme="minorEastAsia" w:hAnsiTheme="minorHAnsi" w:cstheme="minorBidi"/>
          <w:noProof/>
          <w:szCs w:val="22"/>
          <w:lang w:val="en-GB" w:eastAsia="en-GB"/>
        </w:rPr>
      </w:pPr>
      <w:hyperlink w:anchor="_Toc114507703" w:history="1">
        <w:r w:rsidRPr="00E91F1D">
          <w:rPr>
            <w:rStyle w:val="Hyperlink"/>
            <w:noProof/>
          </w:rPr>
          <w:t>1.9.4</w:t>
        </w:r>
        <w:r>
          <w:rPr>
            <w:rFonts w:asciiTheme="minorHAnsi" w:eastAsiaTheme="minorEastAsia" w:hAnsiTheme="minorHAnsi" w:cstheme="minorBidi"/>
            <w:noProof/>
            <w:szCs w:val="22"/>
            <w:lang w:val="en-GB" w:eastAsia="en-GB"/>
          </w:rPr>
          <w:tab/>
        </w:r>
        <w:r w:rsidRPr="00E91F1D">
          <w:rPr>
            <w:rStyle w:val="Hyperlink"/>
            <w:noProof/>
          </w:rPr>
          <w:t>Project plan</w:t>
        </w:r>
        <w:r>
          <w:rPr>
            <w:noProof/>
            <w:webHidden/>
          </w:rPr>
          <w:tab/>
        </w:r>
        <w:r>
          <w:rPr>
            <w:noProof/>
            <w:webHidden/>
          </w:rPr>
          <w:fldChar w:fldCharType="begin"/>
        </w:r>
        <w:r>
          <w:rPr>
            <w:noProof/>
            <w:webHidden/>
          </w:rPr>
          <w:instrText xml:space="preserve"> PAGEREF _Toc114507703 \h </w:instrText>
        </w:r>
        <w:r>
          <w:rPr>
            <w:noProof/>
            <w:webHidden/>
          </w:rPr>
        </w:r>
        <w:r>
          <w:rPr>
            <w:noProof/>
            <w:webHidden/>
          </w:rPr>
          <w:fldChar w:fldCharType="separate"/>
        </w:r>
        <w:r>
          <w:rPr>
            <w:noProof/>
            <w:webHidden/>
          </w:rPr>
          <w:t>16</w:t>
        </w:r>
        <w:r>
          <w:rPr>
            <w:noProof/>
            <w:webHidden/>
          </w:rPr>
          <w:fldChar w:fldCharType="end"/>
        </w:r>
      </w:hyperlink>
    </w:p>
    <w:p w14:paraId="1FAE22CF" w14:textId="58AE4027" w:rsidR="007449E4" w:rsidRDefault="007449E4">
      <w:pPr>
        <w:pStyle w:val="TOC2"/>
        <w:rPr>
          <w:rFonts w:asciiTheme="minorHAnsi" w:eastAsiaTheme="minorEastAsia" w:hAnsiTheme="minorHAnsi" w:cstheme="minorBidi"/>
          <w:b w:val="0"/>
          <w:noProof/>
          <w:szCs w:val="22"/>
          <w:lang w:val="en-GB" w:eastAsia="en-GB"/>
        </w:rPr>
      </w:pPr>
      <w:hyperlink w:anchor="_Toc114507704" w:history="1">
        <w:r w:rsidRPr="00E91F1D">
          <w:rPr>
            <w:rStyle w:val="Hyperlink"/>
            <w:noProof/>
          </w:rPr>
          <w:t>1.10</w:t>
        </w:r>
        <w:r>
          <w:rPr>
            <w:rFonts w:asciiTheme="minorHAnsi" w:eastAsiaTheme="minorEastAsia" w:hAnsiTheme="minorHAnsi" w:cstheme="minorBidi"/>
            <w:b w:val="0"/>
            <w:noProof/>
            <w:szCs w:val="22"/>
            <w:lang w:val="en-GB" w:eastAsia="en-GB"/>
          </w:rPr>
          <w:tab/>
        </w:r>
        <w:r w:rsidRPr="00E91F1D">
          <w:rPr>
            <w:rStyle w:val="Hyperlink"/>
            <w:noProof/>
          </w:rPr>
          <w:t>Provisional chapter division</w:t>
        </w:r>
        <w:r>
          <w:rPr>
            <w:noProof/>
            <w:webHidden/>
          </w:rPr>
          <w:tab/>
        </w:r>
        <w:r>
          <w:rPr>
            <w:noProof/>
            <w:webHidden/>
          </w:rPr>
          <w:fldChar w:fldCharType="begin"/>
        </w:r>
        <w:r>
          <w:rPr>
            <w:noProof/>
            <w:webHidden/>
          </w:rPr>
          <w:instrText xml:space="preserve"> PAGEREF _Toc114507704 \h </w:instrText>
        </w:r>
        <w:r>
          <w:rPr>
            <w:noProof/>
            <w:webHidden/>
          </w:rPr>
        </w:r>
        <w:r>
          <w:rPr>
            <w:noProof/>
            <w:webHidden/>
          </w:rPr>
          <w:fldChar w:fldCharType="separate"/>
        </w:r>
        <w:r>
          <w:rPr>
            <w:noProof/>
            <w:webHidden/>
          </w:rPr>
          <w:t>18</w:t>
        </w:r>
        <w:r>
          <w:rPr>
            <w:noProof/>
            <w:webHidden/>
          </w:rPr>
          <w:fldChar w:fldCharType="end"/>
        </w:r>
      </w:hyperlink>
    </w:p>
    <w:p w14:paraId="767A1D76" w14:textId="6BC0B58D" w:rsidR="007449E4" w:rsidRDefault="007449E4">
      <w:pPr>
        <w:pStyle w:val="TOC2"/>
        <w:rPr>
          <w:rFonts w:asciiTheme="minorHAnsi" w:eastAsiaTheme="minorEastAsia" w:hAnsiTheme="minorHAnsi" w:cstheme="minorBidi"/>
          <w:b w:val="0"/>
          <w:noProof/>
          <w:szCs w:val="22"/>
          <w:lang w:val="en-GB" w:eastAsia="en-GB"/>
        </w:rPr>
      </w:pPr>
      <w:hyperlink w:anchor="_Toc114507705" w:history="1">
        <w:r w:rsidRPr="00E91F1D">
          <w:rPr>
            <w:rStyle w:val="Hyperlink"/>
            <w:noProof/>
          </w:rPr>
          <w:t>1.11</w:t>
        </w:r>
        <w:r>
          <w:rPr>
            <w:rFonts w:asciiTheme="minorHAnsi" w:eastAsiaTheme="minorEastAsia" w:hAnsiTheme="minorHAnsi" w:cstheme="minorBidi"/>
            <w:b w:val="0"/>
            <w:noProof/>
            <w:szCs w:val="22"/>
            <w:lang w:val="en-GB" w:eastAsia="en-GB"/>
          </w:rPr>
          <w:tab/>
        </w:r>
        <w:r w:rsidRPr="00E91F1D">
          <w:rPr>
            <w:rStyle w:val="Hyperlink"/>
            <w:noProof/>
          </w:rPr>
          <w:t>Summary</w:t>
        </w:r>
        <w:r>
          <w:rPr>
            <w:noProof/>
            <w:webHidden/>
          </w:rPr>
          <w:tab/>
        </w:r>
        <w:r>
          <w:rPr>
            <w:noProof/>
            <w:webHidden/>
          </w:rPr>
          <w:fldChar w:fldCharType="begin"/>
        </w:r>
        <w:r>
          <w:rPr>
            <w:noProof/>
            <w:webHidden/>
          </w:rPr>
          <w:instrText xml:space="preserve"> PAGEREF _Toc114507705 \h </w:instrText>
        </w:r>
        <w:r>
          <w:rPr>
            <w:noProof/>
            <w:webHidden/>
          </w:rPr>
        </w:r>
        <w:r>
          <w:rPr>
            <w:noProof/>
            <w:webHidden/>
          </w:rPr>
          <w:fldChar w:fldCharType="separate"/>
        </w:r>
        <w:r>
          <w:rPr>
            <w:noProof/>
            <w:webHidden/>
          </w:rPr>
          <w:t>19</w:t>
        </w:r>
        <w:r>
          <w:rPr>
            <w:noProof/>
            <w:webHidden/>
          </w:rPr>
          <w:fldChar w:fldCharType="end"/>
        </w:r>
      </w:hyperlink>
    </w:p>
    <w:p w14:paraId="45C935E6" w14:textId="5C817C85" w:rsidR="007449E4" w:rsidRDefault="007449E4">
      <w:pPr>
        <w:pStyle w:val="TOC9"/>
        <w:rPr>
          <w:rFonts w:asciiTheme="minorHAnsi" w:eastAsiaTheme="minorEastAsia" w:hAnsiTheme="minorHAnsi" w:cstheme="minorBidi"/>
          <w:b w:val="0"/>
          <w:caps w:val="0"/>
          <w:noProof/>
          <w:szCs w:val="22"/>
          <w:lang w:val="en-GB" w:eastAsia="en-GB"/>
        </w:rPr>
      </w:pPr>
      <w:hyperlink w:anchor="_Toc114507706" w:history="1">
        <w:r w:rsidRPr="00E91F1D">
          <w:rPr>
            <w:rStyle w:val="Hyperlink"/>
            <w:noProof/>
          </w:rPr>
          <w:t>Chapter 2 – Literature Review</w:t>
        </w:r>
        <w:r>
          <w:rPr>
            <w:noProof/>
            <w:webHidden/>
          </w:rPr>
          <w:tab/>
        </w:r>
        <w:r>
          <w:rPr>
            <w:noProof/>
            <w:webHidden/>
          </w:rPr>
          <w:fldChar w:fldCharType="begin"/>
        </w:r>
        <w:r>
          <w:rPr>
            <w:noProof/>
            <w:webHidden/>
          </w:rPr>
          <w:instrText xml:space="preserve"> PAGEREF _Toc114507706 \h </w:instrText>
        </w:r>
        <w:r>
          <w:rPr>
            <w:noProof/>
            <w:webHidden/>
          </w:rPr>
        </w:r>
        <w:r>
          <w:rPr>
            <w:noProof/>
            <w:webHidden/>
          </w:rPr>
          <w:fldChar w:fldCharType="separate"/>
        </w:r>
        <w:r>
          <w:rPr>
            <w:noProof/>
            <w:webHidden/>
          </w:rPr>
          <w:t>20</w:t>
        </w:r>
        <w:r>
          <w:rPr>
            <w:noProof/>
            <w:webHidden/>
          </w:rPr>
          <w:fldChar w:fldCharType="end"/>
        </w:r>
      </w:hyperlink>
    </w:p>
    <w:p w14:paraId="5325801C" w14:textId="62760E80" w:rsidR="007449E4" w:rsidRDefault="007449E4">
      <w:pPr>
        <w:pStyle w:val="TOC2"/>
        <w:rPr>
          <w:rFonts w:asciiTheme="minorHAnsi" w:eastAsiaTheme="minorEastAsia" w:hAnsiTheme="minorHAnsi" w:cstheme="minorBidi"/>
          <w:b w:val="0"/>
          <w:noProof/>
          <w:szCs w:val="22"/>
          <w:lang w:val="en-GB" w:eastAsia="en-GB"/>
        </w:rPr>
      </w:pPr>
      <w:hyperlink w:anchor="_Toc114507708" w:history="1">
        <w:r w:rsidRPr="00E91F1D">
          <w:rPr>
            <w:rStyle w:val="Hyperlink"/>
            <w:noProof/>
          </w:rPr>
          <w:t>2.1</w:t>
        </w:r>
        <w:r>
          <w:rPr>
            <w:rFonts w:asciiTheme="minorHAnsi" w:eastAsiaTheme="minorEastAsia" w:hAnsiTheme="minorHAnsi" w:cstheme="minorBidi"/>
            <w:b w:val="0"/>
            <w:noProof/>
            <w:szCs w:val="22"/>
            <w:lang w:val="en-GB" w:eastAsia="en-GB"/>
          </w:rPr>
          <w:tab/>
        </w:r>
        <w:r w:rsidRPr="00E91F1D">
          <w:rPr>
            <w:rStyle w:val="Hyperlink"/>
            <w:noProof/>
          </w:rPr>
          <w:t>Introduction</w:t>
        </w:r>
        <w:r>
          <w:rPr>
            <w:noProof/>
            <w:webHidden/>
          </w:rPr>
          <w:tab/>
        </w:r>
        <w:r>
          <w:rPr>
            <w:noProof/>
            <w:webHidden/>
          </w:rPr>
          <w:fldChar w:fldCharType="begin"/>
        </w:r>
        <w:r>
          <w:rPr>
            <w:noProof/>
            <w:webHidden/>
          </w:rPr>
          <w:instrText xml:space="preserve"> PAGEREF _Toc114507708 \h </w:instrText>
        </w:r>
        <w:r>
          <w:rPr>
            <w:noProof/>
            <w:webHidden/>
          </w:rPr>
        </w:r>
        <w:r>
          <w:rPr>
            <w:noProof/>
            <w:webHidden/>
          </w:rPr>
          <w:fldChar w:fldCharType="separate"/>
        </w:r>
        <w:r>
          <w:rPr>
            <w:noProof/>
            <w:webHidden/>
          </w:rPr>
          <w:t>20</w:t>
        </w:r>
        <w:r>
          <w:rPr>
            <w:noProof/>
            <w:webHidden/>
          </w:rPr>
          <w:fldChar w:fldCharType="end"/>
        </w:r>
      </w:hyperlink>
    </w:p>
    <w:p w14:paraId="60B09DEB" w14:textId="0AA211F9" w:rsidR="007449E4" w:rsidRDefault="007449E4">
      <w:pPr>
        <w:pStyle w:val="TOC2"/>
        <w:rPr>
          <w:rFonts w:asciiTheme="minorHAnsi" w:eastAsiaTheme="minorEastAsia" w:hAnsiTheme="minorHAnsi" w:cstheme="minorBidi"/>
          <w:b w:val="0"/>
          <w:noProof/>
          <w:szCs w:val="22"/>
          <w:lang w:val="en-GB" w:eastAsia="en-GB"/>
        </w:rPr>
      </w:pPr>
      <w:hyperlink w:anchor="_Toc114507709" w:history="1">
        <w:r w:rsidRPr="00E91F1D">
          <w:rPr>
            <w:rStyle w:val="Hyperlink"/>
            <w:noProof/>
          </w:rPr>
          <w:t>2.2</w:t>
        </w:r>
        <w:r>
          <w:rPr>
            <w:rFonts w:asciiTheme="minorHAnsi" w:eastAsiaTheme="minorEastAsia" w:hAnsiTheme="minorHAnsi" w:cstheme="minorBidi"/>
            <w:b w:val="0"/>
            <w:noProof/>
            <w:szCs w:val="22"/>
            <w:lang w:val="en-GB" w:eastAsia="en-GB"/>
          </w:rPr>
          <w:tab/>
        </w:r>
        <w:r w:rsidRPr="00E91F1D">
          <w:rPr>
            <w:rStyle w:val="Hyperlink"/>
            <w:noProof/>
          </w:rPr>
          <w:t>Methods to determine if students understand their work</w:t>
        </w:r>
        <w:r>
          <w:rPr>
            <w:noProof/>
            <w:webHidden/>
          </w:rPr>
          <w:tab/>
        </w:r>
        <w:r>
          <w:rPr>
            <w:noProof/>
            <w:webHidden/>
          </w:rPr>
          <w:fldChar w:fldCharType="begin"/>
        </w:r>
        <w:r>
          <w:rPr>
            <w:noProof/>
            <w:webHidden/>
          </w:rPr>
          <w:instrText xml:space="preserve"> PAGEREF _Toc114507709 \h </w:instrText>
        </w:r>
        <w:r>
          <w:rPr>
            <w:noProof/>
            <w:webHidden/>
          </w:rPr>
        </w:r>
        <w:r>
          <w:rPr>
            <w:noProof/>
            <w:webHidden/>
          </w:rPr>
          <w:fldChar w:fldCharType="separate"/>
        </w:r>
        <w:r>
          <w:rPr>
            <w:noProof/>
            <w:webHidden/>
          </w:rPr>
          <w:t>20</w:t>
        </w:r>
        <w:r>
          <w:rPr>
            <w:noProof/>
            <w:webHidden/>
          </w:rPr>
          <w:fldChar w:fldCharType="end"/>
        </w:r>
      </w:hyperlink>
    </w:p>
    <w:p w14:paraId="72A721DA" w14:textId="782D93F1" w:rsidR="007449E4" w:rsidRDefault="007449E4">
      <w:pPr>
        <w:pStyle w:val="TOC3"/>
        <w:rPr>
          <w:rFonts w:asciiTheme="minorHAnsi" w:eastAsiaTheme="minorEastAsia" w:hAnsiTheme="minorHAnsi" w:cstheme="minorBidi"/>
          <w:noProof/>
          <w:szCs w:val="22"/>
          <w:lang w:val="en-GB" w:eastAsia="en-GB"/>
        </w:rPr>
      </w:pPr>
      <w:hyperlink w:anchor="_Toc114507710" w:history="1">
        <w:r w:rsidRPr="00E91F1D">
          <w:rPr>
            <w:rStyle w:val="Hyperlink"/>
            <w:noProof/>
          </w:rPr>
          <w:t>2.2.1</w:t>
        </w:r>
        <w:r>
          <w:rPr>
            <w:rFonts w:asciiTheme="minorHAnsi" w:eastAsiaTheme="minorEastAsia" w:hAnsiTheme="minorHAnsi" w:cstheme="minorBidi"/>
            <w:noProof/>
            <w:szCs w:val="22"/>
            <w:lang w:val="en-GB" w:eastAsia="en-GB"/>
          </w:rPr>
          <w:tab/>
        </w:r>
        <w:r w:rsidRPr="00E91F1D">
          <w:rPr>
            <w:rStyle w:val="Hyperlink"/>
            <w:noProof/>
          </w:rPr>
          <w:t>Introduction</w:t>
        </w:r>
        <w:r>
          <w:rPr>
            <w:noProof/>
            <w:webHidden/>
          </w:rPr>
          <w:tab/>
        </w:r>
        <w:r>
          <w:rPr>
            <w:noProof/>
            <w:webHidden/>
          </w:rPr>
          <w:fldChar w:fldCharType="begin"/>
        </w:r>
        <w:r>
          <w:rPr>
            <w:noProof/>
            <w:webHidden/>
          </w:rPr>
          <w:instrText xml:space="preserve"> PAGEREF _Toc114507710 \h </w:instrText>
        </w:r>
        <w:r>
          <w:rPr>
            <w:noProof/>
            <w:webHidden/>
          </w:rPr>
        </w:r>
        <w:r>
          <w:rPr>
            <w:noProof/>
            <w:webHidden/>
          </w:rPr>
          <w:fldChar w:fldCharType="separate"/>
        </w:r>
        <w:r>
          <w:rPr>
            <w:noProof/>
            <w:webHidden/>
          </w:rPr>
          <w:t>20</w:t>
        </w:r>
        <w:r>
          <w:rPr>
            <w:noProof/>
            <w:webHidden/>
          </w:rPr>
          <w:fldChar w:fldCharType="end"/>
        </w:r>
      </w:hyperlink>
    </w:p>
    <w:p w14:paraId="10CA8E1A" w14:textId="3ED8270D" w:rsidR="007449E4" w:rsidRDefault="007449E4">
      <w:pPr>
        <w:pStyle w:val="TOC4"/>
        <w:rPr>
          <w:rFonts w:asciiTheme="minorHAnsi" w:eastAsiaTheme="minorEastAsia" w:hAnsiTheme="minorHAnsi" w:cstheme="minorBidi"/>
          <w:noProof/>
          <w:szCs w:val="22"/>
          <w:lang w:val="en-GB" w:eastAsia="en-GB"/>
        </w:rPr>
      </w:pPr>
      <w:hyperlink w:anchor="_Toc114507711" w:history="1">
        <w:r w:rsidRPr="00E91F1D">
          <w:rPr>
            <w:rStyle w:val="Hyperlink"/>
            <w:noProof/>
          </w:rPr>
          <w:t>2.2.1.1</w:t>
        </w:r>
        <w:r>
          <w:rPr>
            <w:rFonts w:asciiTheme="minorHAnsi" w:eastAsiaTheme="minorEastAsia" w:hAnsiTheme="minorHAnsi" w:cstheme="minorBidi"/>
            <w:noProof/>
            <w:szCs w:val="22"/>
            <w:lang w:val="en-GB" w:eastAsia="en-GB"/>
          </w:rPr>
          <w:tab/>
        </w:r>
        <w:r w:rsidRPr="00E91F1D">
          <w:rPr>
            <w:rStyle w:val="Hyperlink"/>
            <w:noProof/>
          </w:rPr>
          <w:t>Assessments</w:t>
        </w:r>
        <w:r>
          <w:rPr>
            <w:noProof/>
            <w:webHidden/>
          </w:rPr>
          <w:tab/>
        </w:r>
        <w:r>
          <w:rPr>
            <w:noProof/>
            <w:webHidden/>
          </w:rPr>
          <w:fldChar w:fldCharType="begin"/>
        </w:r>
        <w:r>
          <w:rPr>
            <w:noProof/>
            <w:webHidden/>
          </w:rPr>
          <w:instrText xml:space="preserve"> PAGEREF _Toc114507711 \h </w:instrText>
        </w:r>
        <w:r>
          <w:rPr>
            <w:noProof/>
            <w:webHidden/>
          </w:rPr>
        </w:r>
        <w:r>
          <w:rPr>
            <w:noProof/>
            <w:webHidden/>
          </w:rPr>
          <w:fldChar w:fldCharType="separate"/>
        </w:r>
        <w:r>
          <w:rPr>
            <w:noProof/>
            <w:webHidden/>
          </w:rPr>
          <w:t>20</w:t>
        </w:r>
        <w:r>
          <w:rPr>
            <w:noProof/>
            <w:webHidden/>
          </w:rPr>
          <w:fldChar w:fldCharType="end"/>
        </w:r>
      </w:hyperlink>
    </w:p>
    <w:p w14:paraId="45BA301F" w14:textId="60A4D924" w:rsidR="007449E4" w:rsidRDefault="007449E4">
      <w:pPr>
        <w:pStyle w:val="TOC4"/>
        <w:rPr>
          <w:rFonts w:asciiTheme="minorHAnsi" w:eastAsiaTheme="minorEastAsia" w:hAnsiTheme="minorHAnsi" w:cstheme="minorBidi"/>
          <w:noProof/>
          <w:szCs w:val="22"/>
          <w:lang w:val="en-GB" w:eastAsia="en-GB"/>
        </w:rPr>
      </w:pPr>
      <w:hyperlink w:anchor="_Toc114507712" w:history="1">
        <w:r w:rsidRPr="00E91F1D">
          <w:rPr>
            <w:rStyle w:val="Hyperlink"/>
            <w:noProof/>
          </w:rPr>
          <w:t>2.2.1.2</w:t>
        </w:r>
        <w:r>
          <w:rPr>
            <w:rFonts w:asciiTheme="minorHAnsi" w:eastAsiaTheme="minorEastAsia" w:hAnsiTheme="minorHAnsi" w:cstheme="minorBidi"/>
            <w:noProof/>
            <w:szCs w:val="22"/>
            <w:lang w:val="en-GB" w:eastAsia="en-GB"/>
          </w:rPr>
          <w:tab/>
        </w:r>
        <w:r w:rsidRPr="00E91F1D">
          <w:rPr>
            <w:rStyle w:val="Hyperlink"/>
            <w:noProof/>
          </w:rPr>
          <w:t>CFU techniques</w:t>
        </w:r>
        <w:r>
          <w:rPr>
            <w:noProof/>
            <w:webHidden/>
          </w:rPr>
          <w:tab/>
        </w:r>
        <w:r>
          <w:rPr>
            <w:noProof/>
            <w:webHidden/>
          </w:rPr>
          <w:fldChar w:fldCharType="begin"/>
        </w:r>
        <w:r>
          <w:rPr>
            <w:noProof/>
            <w:webHidden/>
          </w:rPr>
          <w:instrText xml:space="preserve"> PAGEREF _Toc114507712 \h </w:instrText>
        </w:r>
        <w:r>
          <w:rPr>
            <w:noProof/>
            <w:webHidden/>
          </w:rPr>
        </w:r>
        <w:r>
          <w:rPr>
            <w:noProof/>
            <w:webHidden/>
          </w:rPr>
          <w:fldChar w:fldCharType="separate"/>
        </w:r>
        <w:r>
          <w:rPr>
            <w:noProof/>
            <w:webHidden/>
          </w:rPr>
          <w:t>23</w:t>
        </w:r>
        <w:r>
          <w:rPr>
            <w:noProof/>
            <w:webHidden/>
          </w:rPr>
          <w:fldChar w:fldCharType="end"/>
        </w:r>
      </w:hyperlink>
    </w:p>
    <w:p w14:paraId="12D4E357" w14:textId="7AC7239A" w:rsidR="007449E4" w:rsidRDefault="007449E4">
      <w:pPr>
        <w:pStyle w:val="TOC4"/>
        <w:rPr>
          <w:rFonts w:asciiTheme="minorHAnsi" w:eastAsiaTheme="minorEastAsia" w:hAnsiTheme="minorHAnsi" w:cstheme="minorBidi"/>
          <w:noProof/>
          <w:szCs w:val="22"/>
          <w:lang w:val="en-GB" w:eastAsia="en-GB"/>
        </w:rPr>
      </w:pPr>
      <w:hyperlink w:anchor="_Toc114507713" w:history="1">
        <w:r w:rsidRPr="00E91F1D">
          <w:rPr>
            <w:rStyle w:val="Hyperlink"/>
            <w:noProof/>
          </w:rPr>
          <w:t>2.2.1.3</w:t>
        </w:r>
        <w:r>
          <w:rPr>
            <w:rFonts w:asciiTheme="minorHAnsi" w:eastAsiaTheme="minorEastAsia" w:hAnsiTheme="minorHAnsi" w:cstheme="minorBidi"/>
            <w:noProof/>
            <w:szCs w:val="22"/>
            <w:lang w:val="en-GB" w:eastAsia="en-GB"/>
          </w:rPr>
          <w:tab/>
        </w:r>
        <w:r w:rsidRPr="00E91F1D">
          <w:rPr>
            <w:rStyle w:val="Hyperlink"/>
            <w:noProof/>
          </w:rPr>
          <w:t>Student Feedback</w:t>
        </w:r>
        <w:r>
          <w:rPr>
            <w:noProof/>
            <w:webHidden/>
          </w:rPr>
          <w:tab/>
        </w:r>
        <w:r>
          <w:rPr>
            <w:noProof/>
            <w:webHidden/>
          </w:rPr>
          <w:fldChar w:fldCharType="begin"/>
        </w:r>
        <w:r>
          <w:rPr>
            <w:noProof/>
            <w:webHidden/>
          </w:rPr>
          <w:instrText xml:space="preserve"> PAGEREF _Toc114507713 \h </w:instrText>
        </w:r>
        <w:r>
          <w:rPr>
            <w:noProof/>
            <w:webHidden/>
          </w:rPr>
        </w:r>
        <w:r>
          <w:rPr>
            <w:noProof/>
            <w:webHidden/>
          </w:rPr>
          <w:fldChar w:fldCharType="separate"/>
        </w:r>
        <w:r>
          <w:rPr>
            <w:noProof/>
            <w:webHidden/>
          </w:rPr>
          <w:t>25</w:t>
        </w:r>
        <w:r>
          <w:rPr>
            <w:noProof/>
            <w:webHidden/>
          </w:rPr>
          <w:fldChar w:fldCharType="end"/>
        </w:r>
      </w:hyperlink>
    </w:p>
    <w:p w14:paraId="0C223E6D" w14:textId="53C6F42C" w:rsidR="007449E4" w:rsidRDefault="007449E4">
      <w:pPr>
        <w:pStyle w:val="TOC3"/>
        <w:rPr>
          <w:rFonts w:asciiTheme="minorHAnsi" w:eastAsiaTheme="minorEastAsia" w:hAnsiTheme="minorHAnsi" w:cstheme="minorBidi"/>
          <w:noProof/>
          <w:szCs w:val="22"/>
          <w:lang w:val="en-GB" w:eastAsia="en-GB"/>
        </w:rPr>
      </w:pPr>
      <w:hyperlink w:anchor="_Toc114507714" w:history="1">
        <w:r w:rsidRPr="00E91F1D">
          <w:rPr>
            <w:rStyle w:val="Hyperlink"/>
            <w:noProof/>
          </w:rPr>
          <w:t>2.2.2</w:t>
        </w:r>
        <w:r>
          <w:rPr>
            <w:rFonts w:asciiTheme="minorHAnsi" w:eastAsiaTheme="minorEastAsia" w:hAnsiTheme="minorHAnsi" w:cstheme="minorBidi"/>
            <w:noProof/>
            <w:szCs w:val="22"/>
            <w:lang w:val="en-GB" w:eastAsia="en-GB"/>
          </w:rPr>
          <w:tab/>
        </w:r>
        <w:r w:rsidRPr="00E91F1D">
          <w:rPr>
            <w:rStyle w:val="Hyperlink"/>
            <w:noProof/>
          </w:rPr>
          <w:t>Summary</w:t>
        </w:r>
        <w:r>
          <w:rPr>
            <w:noProof/>
            <w:webHidden/>
          </w:rPr>
          <w:tab/>
        </w:r>
        <w:r>
          <w:rPr>
            <w:noProof/>
            <w:webHidden/>
          </w:rPr>
          <w:fldChar w:fldCharType="begin"/>
        </w:r>
        <w:r>
          <w:rPr>
            <w:noProof/>
            <w:webHidden/>
          </w:rPr>
          <w:instrText xml:space="preserve"> PAGEREF _Toc114507714 \h </w:instrText>
        </w:r>
        <w:r>
          <w:rPr>
            <w:noProof/>
            <w:webHidden/>
          </w:rPr>
        </w:r>
        <w:r>
          <w:rPr>
            <w:noProof/>
            <w:webHidden/>
          </w:rPr>
          <w:fldChar w:fldCharType="separate"/>
        </w:r>
        <w:r>
          <w:rPr>
            <w:noProof/>
            <w:webHidden/>
          </w:rPr>
          <w:t>26</w:t>
        </w:r>
        <w:r>
          <w:rPr>
            <w:noProof/>
            <w:webHidden/>
          </w:rPr>
          <w:fldChar w:fldCharType="end"/>
        </w:r>
      </w:hyperlink>
    </w:p>
    <w:p w14:paraId="18C18975" w14:textId="58BEF5BE" w:rsidR="007449E4" w:rsidRDefault="007449E4">
      <w:pPr>
        <w:pStyle w:val="TOC2"/>
        <w:rPr>
          <w:rFonts w:asciiTheme="minorHAnsi" w:eastAsiaTheme="minorEastAsia" w:hAnsiTheme="minorHAnsi" w:cstheme="minorBidi"/>
          <w:b w:val="0"/>
          <w:noProof/>
          <w:szCs w:val="22"/>
          <w:lang w:val="en-GB" w:eastAsia="en-GB"/>
        </w:rPr>
      </w:pPr>
      <w:hyperlink w:anchor="_Toc114507715" w:history="1">
        <w:r w:rsidRPr="00E91F1D">
          <w:rPr>
            <w:rStyle w:val="Hyperlink"/>
            <w:noProof/>
          </w:rPr>
          <w:t>2.3</w:t>
        </w:r>
        <w:r>
          <w:rPr>
            <w:rFonts w:asciiTheme="minorHAnsi" w:eastAsiaTheme="minorEastAsia" w:hAnsiTheme="minorHAnsi" w:cstheme="minorBidi"/>
            <w:b w:val="0"/>
            <w:noProof/>
            <w:szCs w:val="22"/>
            <w:lang w:val="en-GB" w:eastAsia="en-GB"/>
          </w:rPr>
          <w:tab/>
        </w:r>
        <w:r w:rsidRPr="00E91F1D">
          <w:rPr>
            <w:rStyle w:val="Hyperlink"/>
            <w:noProof/>
          </w:rPr>
          <w:t>Facial expressions and connected emotions</w:t>
        </w:r>
        <w:r>
          <w:rPr>
            <w:noProof/>
            <w:webHidden/>
          </w:rPr>
          <w:tab/>
        </w:r>
        <w:r>
          <w:rPr>
            <w:noProof/>
            <w:webHidden/>
          </w:rPr>
          <w:fldChar w:fldCharType="begin"/>
        </w:r>
        <w:r>
          <w:rPr>
            <w:noProof/>
            <w:webHidden/>
          </w:rPr>
          <w:instrText xml:space="preserve"> PAGEREF _Toc114507715 \h </w:instrText>
        </w:r>
        <w:r>
          <w:rPr>
            <w:noProof/>
            <w:webHidden/>
          </w:rPr>
        </w:r>
        <w:r>
          <w:rPr>
            <w:noProof/>
            <w:webHidden/>
          </w:rPr>
          <w:fldChar w:fldCharType="separate"/>
        </w:r>
        <w:r>
          <w:rPr>
            <w:noProof/>
            <w:webHidden/>
          </w:rPr>
          <w:t>27</w:t>
        </w:r>
        <w:r>
          <w:rPr>
            <w:noProof/>
            <w:webHidden/>
          </w:rPr>
          <w:fldChar w:fldCharType="end"/>
        </w:r>
      </w:hyperlink>
    </w:p>
    <w:p w14:paraId="53C30746" w14:textId="643FEEAF" w:rsidR="007449E4" w:rsidRDefault="007449E4">
      <w:pPr>
        <w:pStyle w:val="TOC3"/>
        <w:rPr>
          <w:rFonts w:asciiTheme="minorHAnsi" w:eastAsiaTheme="minorEastAsia" w:hAnsiTheme="minorHAnsi" w:cstheme="minorBidi"/>
          <w:noProof/>
          <w:szCs w:val="22"/>
          <w:lang w:val="en-GB" w:eastAsia="en-GB"/>
        </w:rPr>
      </w:pPr>
      <w:hyperlink w:anchor="_Toc114507716" w:history="1">
        <w:r w:rsidRPr="00E91F1D">
          <w:rPr>
            <w:rStyle w:val="Hyperlink"/>
            <w:noProof/>
          </w:rPr>
          <w:t>2.3.1</w:t>
        </w:r>
        <w:r>
          <w:rPr>
            <w:rFonts w:asciiTheme="minorHAnsi" w:eastAsiaTheme="minorEastAsia" w:hAnsiTheme="minorHAnsi" w:cstheme="minorBidi"/>
            <w:noProof/>
            <w:szCs w:val="22"/>
            <w:lang w:val="en-GB" w:eastAsia="en-GB"/>
          </w:rPr>
          <w:tab/>
        </w:r>
        <w:r w:rsidRPr="00E91F1D">
          <w:rPr>
            <w:rStyle w:val="Hyperlink"/>
            <w:noProof/>
          </w:rPr>
          <w:t>Introduction</w:t>
        </w:r>
        <w:r>
          <w:rPr>
            <w:noProof/>
            <w:webHidden/>
          </w:rPr>
          <w:tab/>
        </w:r>
        <w:r>
          <w:rPr>
            <w:noProof/>
            <w:webHidden/>
          </w:rPr>
          <w:fldChar w:fldCharType="begin"/>
        </w:r>
        <w:r>
          <w:rPr>
            <w:noProof/>
            <w:webHidden/>
          </w:rPr>
          <w:instrText xml:space="preserve"> PAGEREF _Toc114507716 \h </w:instrText>
        </w:r>
        <w:r>
          <w:rPr>
            <w:noProof/>
            <w:webHidden/>
          </w:rPr>
        </w:r>
        <w:r>
          <w:rPr>
            <w:noProof/>
            <w:webHidden/>
          </w:rPr>
          <w:fldChar w:fldCharType="separate"/>
        </w:r>
        <w:r>
          <w:rPr>
            <w:noProof/>
            <w:webHidden/>
          </w:rPr>
          <w:t>27</w:t>
        </w:r>
        <w:r>
          <w:rPr>
            <w:noProof/>
            <w:webHidden/>
          </w:rPr>
          <w:fldChar w:fldCharType="end"/>
        </w:r>
      </w:hyperlink>
    </w:p>
    <w:p w14:paraId="7BFAE3FD" w14:textId="5F9019C0" w:rsidR="007449E4" w:rsidRDefault="007449E4">
      <w:pPr>
        <w:pStyle w:val="TOC3"/>
        <w:rPr>
          <w:rFonts w:asciiTheme="minorHAnsi" w:eastAsiaTheme="minorEastAsia" w:hAnsiTheme="minorHAnsi" w:cstheme="minorBidi"/>
          <w:noProof/>
          <w:szCs w:val="22"/>
          <w:lang w:val="en-GB" w:eastAsia="en-GB"/>
        </w:rPr>
      </w:pPr>
      <w:hyperlink w:anchor="_Toc114507717" w:history="1">
        <w:r w:rsidRPr="00E91F1D">
          <w:rPr>
            <w:rStyle w:val="Hyperlink"/>
            <w:noProof/>
          </w:rPr>
          <w:t>2.3.2</w:t>
        </w:r>
        <w:r>
          <w:rPr>
            <w:rFonts w:asciiTheme="minorHAnsi" w:eastAsiaTheme="minorEastAsia" w:hAnsiTheme="minorHAnsi" w:cstheme="minorBidi"/>
            <w:noProof/>
            <w:szCs w:val="22"/>
            <w:lang w:val="en-GB" w:eastAsia="en-GB"/>
          </w:rPr>
          <w:tab/>
        </w:r>
        <w:r w:rsidRPr="00E91F1D">
          <w:rPr>
            <w:rStyle w:val="Hyperlink"/>
            <w:noProof/>
          </w:rPr>
          <w:t>Classroom facial expressions and it’s connected emotion</w:t>
        </w:r>
        <w:r>
          <w:rPr>
            <w:noProof/>
            <w:webHidden/>
          </w:rPr>
          <w:tab/>
        </w:r>
        <w:r>
          <w:rPr>
            <w:noProof/>
            <w:webHidden/>
          </w:rPr>
          <w:fldChar w:fldCharType="begin"/>
        </w:r>
        <w:r>
          <w:rPr>
            <w:noProof/>
            <w:webHidden/>
          </w:rPr>
          <w:instrText xml:space="preserve"> PAGEREF _Toc114507717 \h </w:instrText>
        </w:r>
        <w:r>
          <w:rPr>
            <w:noProof/>
            <w:webHidden/>
          </w:rPr>
        </w:r>
        <w:r>
          <w:rPr>
            <w:noProof/>
            <w:webHidden/>
          </w:rPr>
          <w:fldChar w:fldCharType="separate"/>
        </w:r>
        <w:r>
          <w:rPr>
            <w:noProof/>
            <w:webHidden/>
          </w:rPr>
          <w:t>27</w:t>
        </w:r>
        <w:r>
          <w:rPr>
            <w:noProof/>
            <w:webHidden/>
          </w:rPr>
          <w:fldChar w:fldCharType="end"/>
        </w:r>
      </w:hyperlink>
    </w:p>
    <w:p w14:paraId="63095FC3" w14:textId="21491685" w:rsidR="007449E4" w:rsidRDefault="007449E4">
      <w:pPr>
        <w:pStyle w:val="TOC3"/>
        <w:rPr>
          <w:rFonts w:asciiTheme="minorHAnsi" w:eastAsiaTheme="minorEastAsia" w:hAnsiTheme="minorHAnsi" w:cstheme="minorBidi"/>
          <w:noProof/>
          <w:szCs w:val="22"/>
          <w:lang w:val="en-GB" w:eastAsia="en-GB"/>
        </w:rPr>
      </w:pPr>
      <w:hyperlink w:anchor="_Toc114507718" w:history="1">
        <w:r w:rsidRPr="00E91F1D">
          <w:rPr>
            <w:rStyle w:val="Hyperlink"/>
            <w:noProof/>
          </w:rPr>
          <w:t>2.3.3</w:t>
        </w:r>
        <w:r>
          <w:rPr>
            <w:rFonts w:asciiTheme="minorHAnsi" w:eastAsiaTheme="minorEastAsia" w:hAnsiTheme="minorHAnsi" w:cstheme="minorBidi"/>
            <w:noProof/>
            <w:szCs w:val="22"/>
            <w:lang w:val="en-GB" w:eastAsia="en-GB"/>
          </w:rPr>
          <w:tab/>
        </w:r>
        <w:r w:rsidRPr="00E91F1D">
          <w:rPr>
            <w:rStyle w:val="Hyperlink"/>
            <w:noProof/>
          </w:rPr>
          <w:t>Importance of these expressions</w:t>
        </w:r>
        <w:r>
          <w:rPr>
            <w:noProof/>
            <w:webHidden/>
          </w:rPr>
          <w:tab/>
        </w:r>
        <w:r>
          <w:rPr>
            <w:noProof/>
            <w:webHidden/>
          </w:rPr>
          <w:fldChar w:fldCharType="begin"/>
        </w:r>
        <w:r>
          <w:rPr>
            <w:noProof/>
            <w:webHidden/>
          </w:rPr>
          <w:instrText xml:space="preserve"> PAGEREF _Toc114507718 \h </w:instrText>
        </w:r>
        <w:r>
          <w:rPr>
            <w:noProof/>
            <w:webHidden/>
          </w:rPr>
        </w:r>
        <w:r>
          <w:rPr>
            <w:noProof/>
            <w:webHidden/>
          </w:rPr>
          <w:fldChar w:fldCharType="separate"/>
        </w:r>
        <w:r>
          <w:rPr>
            <w:noProof/>
            <w:webHidden/>
          </w:rPr>
          <w:t>28</w:t>
        </w:r>
        <w:r>
          <w:rPr>
            <w:noProof/>
            <w:webHidden/>
          </w:rPr>
          <w:fldChar w:fldCharType="end"/>
        </w:r>
      </w:hyperlink>
    </w:p>
    <w:p w14:paraId="79ABA99B" w14:textId="5EA3C768" w:rsidR="007449E4" w:rsidRDefault="007449E4">
      <w:pPr>
        <w:pStyle w:val="TOC3"/>
        <w:rPr>
          <w:rFonts w:asciiTheme="minorHAnsi" w:eastAsiaTheme="minorEastAsia" w:hAnsiTheme="minorHAnsi" w:cstheme="minorBidi"/>
          <w:noProof/>
          <w:szCs w:val="22"/>
          <w:lang w:val="en-GB" w:eastAsia="en-GB"/>
        </w:rPr>
      </w:pPr>
      <w:hyperlink w:anchor="_Toc114507719" w:history="1">
        <w:r w:rsidRPr="00E91F1D">
          <w:rPr>
            <w:rStyle w:val="Hyperlink"/>
            <w:noProof/>
          </w:rPr>
          <w:t>2.3.4</w:t>
        </w:r>
        <w:r>
          <w:rPr>
            <w:rFonts w:asciiTheme="minorHAnsi" w:eastAsiaTheme="minorEastAsia" w:hAnsiTheme="minorHAnsi" w:cstheme="minorBidi"/>
            <w:noProof/>
            <w:szCs w:val="22"/>
            <w:lang w:val="en-GB" w:eastAsia="en-GB"/>
          </w:rPr>
          <w:tab/>
        </w:r>
        <w:r w:rsidRPr="00E91F1D">
          <w:rPr>
            <w:rStyle w:val="Hyperlink"/>
            <w:noProof/>
          </w:rPr>
          <w:t>Technologies and algorithms for recognizing facial expressions</w:t>
        </w:r>
        <w:r>
          <w:rPr>
            <w:noProof/>
            <w:webHidden/>
          </w:rPr>
          <w:tab/>
        </w:r>
        <w:r>
          <w:rPr>
            <w:noProof/>
            <w:webHidden/>
          </w:rPr>
          <w:fldChar w:fldCharType="begin"/>
        </w:r>
        <w:r>
          <w:rPr>
            <w:noProof/>
            <w:webHidden/>
          </w:rPr>
          <w:instrText xml:space="preserve"> PAGEREF _Toc114507719 \h </w:instrText>
        </w:r>
        <w:r>
          <w:rPr>
            <w:noProof/>
            <w:webHidden/>
          </w:rPr>
        </w:r>
        <w:r>
          <w:rPr>
            <w:noProof/>
            <w:webHidden/>
          </w:rPr>
          <w:fldChar w:fldCharType="separate"/>
        </w:r>
        <w:r>
          <w:rPr>
            <w:noProof/>
            <w:webHidden/>
          </w:rPr>
          <w:t>28</w:t>
        </w:r>
        <w:r>
          <w:rPr>
            <w:noProof/>
            <w:webHidden/>
          </w:rPr>
          <w:fldChar w:fldCharType="end"/>
        </w:r>
      </w:hyperlink>
    </w:p>
    <w:p w14:paraId="4996A37B" w14:textId="3E2F31D7" w:rsidR="007449E4" w:rsidRDefault="007449E4">
      <w:pPr>
        <w:pStyle w:val="TOC3"/>
        <w:rPr>
          <w:rFonts w:asciiTheme="minorHAnsi" w:eastAsiaTheme="minorEastAsia" w:hAnsiTheme="minorHAnsi" w:cstheme="minorBidi"/>
          <w:noProof/>
          <w:szCs w:val="22"/>
          <w:lang w:val="en-GB" w:eastAsia="en-GB"/>
        </w:rPr>
      </w:pPr>
      <w:hyperlink w:anchor="_Toc114507720" w:history="1">
        <w:r w:rsidRPr="00E91F1D">
          <w:rPr>
            <w:rStyle w:val="Hyperlink"/>
            <w:noProof/>
          </w:rPr>
          <w:t>2.3.5</w:t>
        </w:r>
        <w:r>
          <w:rPr>
            <w:rFonts w:asciiTheme="minorHAnsi" w:eastAsiaTheme="minorEastAsia" w:hAnsiTheme="minorHAnsi" w:cstheme="minorBidi"/>
            <w:noProof/>
            <w:szCs w:val="22"/>
            <w:lang w:val="en-GB" w:eastAsia="en-GB"/>
          </w:rPr>
          <w:tab/>
        </w:r>
        <w:r w:rsidRPr="00E91F1D">
          <w:rPr>
            <w:rStyle w:val="Hyperlink"/>
            <w:noProof/>
          </w:rPr>
          <w:t>Summary</w:t>
        </w:r>
        <w:r>
          <w:rPr>
            <w:noProof/>
            <w:webHidden/>
          </w:rPr>
          <w:tab/>
        </w:r>
        <w:r>
          <w:rPr>
            <w:noProof/>
            <w:webHidden/>
          </w:rPr>
          <w:fldChar w:fldCharType="begin"/>
        </w:r>
        <w:r>
          <w:rPr>
            <w:noProof/>
            <w:webHidden/>
          </w:rPr>
          <w:instrText xml:space="preserve"> PAGEREF _Toc114507720 \h </w:instrText>
        </w:r>
        <w:r>
          <w:rPr>
            <w:noProof/>
            <w:webHidden/>
          </w:rPr>
        </w:r>
        <w:r>
          <w:rPr>
            <w:noProof/>
            <w:webHidden/>
          </w:rPr>
          <w:fldChar w:fldCharType="separate"/>
        </w:r>
        <w:r>
          <w:rPr>
            <w:noProof/>
            <w:webHidden/>
          </w:rPr>
          <w:t>30</w:t>
        </w:r>
        <w:r>
          <w:rPr>
            <w:noProof/>
            <w:webHidden/>
          </w:rPr>
          <w:fldChar w:fldCharType="end"/>
        </w:r>
      </w:hyperlink>
    </w:p>
    <w:p w14:paraId="330A8F69" w14:textId="191910FF" w:rsidR="007449E4" w:rsidRDefault="007449E4">
      <w:pPr>
        <w:pStyle w:val="TOC2"/>
        <w:rPr>
          <w:rFonts w:asciiTheme="minorHAnsi" w:eastAsiaTheme="minorEastAsia" w:hAnsiTheme="minorHAnsi" w:cstheme="minorBidi"/>
          <w:b w:val="0"/>
          <w:noProof/>
          <w:szCs w:val="22"/>
          <w:lang w:val="en-GB" w:eastAsia="en-GB"/>
        </w:rPr>
      </w:pPr>
      <w:hyperlink w:anchor="_Toc114507721" w:history="1">
        <w:r w:rsidRPr="00E91F1D">
          <w:rPr>
            <w:rStyle w:val="Hyperlink"/>
            <w:noProof/>
          </w:rPr>
          <w:t>2.4</w:t>
        </w:r>
        <w:r>
          <w:rPr>
            <w:rFonts w:asciiTheme="minorHAnsi" w:eastAsiaTheme="minorEastAsia" w:hAnsiTheme="minorHAnsi" w:cstheme="minorBidi"/>
            <w:b w:val="0"/>
            <w:noProof/>
            <w:szCs w:val="22"/>
            <w:lang w:val="en-GB" w:eastAsia="en-GB"/>
          </w:rPr>
          <w:tab/>
        </w:r>
        <w:r w:rsidRPr="00E91F1D">
          <w:rPr>
            <w:rStyle w:val="Hyperlink"/>
            <w:noProof/>
          </w:rPr>
          <w:t>Facial detection and recognition</w:t>
        </w:r>
        <w:r>
          <w:rPr>
            <w:noProof/>
            <w:webHidden/>
          </w:rPr>
          <w:tab/>
        </w:r>
        <w:r>
          <w:rPr>
            <w:noProof/>
            <w:webHidden/>
          </w:rPr>
          <w:fldChar w:fldCharType="begin"/>
        </w:r>
        <w:r>
          <w:rPr>
            <w:noProof/>
            <w:webHidden/>
          </w:rPr>
          <w:instrText xml:space="preserve"> PAGEREF _Toc114507721 \h </w:instrText>
        </w:r>
        <w:r>
          <w:rPr>
            <w:noProof/>
            <w:webHidden/>
          </w:rPr>
        </w:r>
        <w:r>
          <w:rPr>
            <w:noProof/>
            <w:webHidden/>
          </w:rPr>
          <w:fldChar w:fldCharType="separate"/>
        </w:r>
        <w:r>
          <w:rPr>
            <w:noProof/>
            <w:webHidden/>
          </w:rPr>
          <w:t>31</w:t>
        </w:r>
        <w:r>
          <w:rPr>
            <w:noProof/>
            <w:webHidden/>
          </w:rPr>
          <w:fldChar w:fldCharType="end"/>
        </w:r>
      </w:hyperlink>
    </w:p>
    <w:p w14:paraId="372C6DEF" w14:textId="07929B03" w:rsidR="007449E4" w:rsidRDefault="007449E4">
      <w:pPr>
        <w:pStyle w:val="TOC3"/>
        <w:rPr>
          <w:rFonts w:asciiTheme="minorHAnsi" w:eastAsiaTheme="minorEastAsia" w:hAnsiTheme="minorHAnsi" w:cstheme="minorBidi"/>
          <w:noProof/>
          <w:szCs w:val="22"/>
          <w:lang w:val="en-GB" w:eastAsia="en-GB"/>
        </w:rPr>
      </w:pPr>
      <w:hyperlink w:anchor="_Toc114507722" w:history="1">
        <w:r w:rsidRPr="00E91F1D">
          <w:rPr>
            <w:rStyle w:val="Hyperlink"/>
            <w:noProof/>
          </w:rPr>
          <w:t>2.4.1</w:t>
        </w:r>
        <w:r>
          <w:rPr>
            <w:rFonts w:asciiTheme="minorHAnsi" w:eastAsiaTheme="minorEastAsia" w:hAnsiTheme="minorHAnsi" w:cstheme="minorBidi"/>
            <w:noProof/>
            <w:szCs w:val="22"/>
            <w:lang w:val="en-GB" w:eastAsia="en-GB"/>
          </w:rPr>
          <w:tab/>
        </w:r>
        <w:r w:rsidRPr="00E91F1D">
          <w:rPr>
            <w:rStyle w:val="Hyperlink"/>
            <w:noProof/>
          </w:rPr>
          <w:t>Introduction</w:t>
        </w:r>
        <w:r>
          <w:rPr>
            <w:noProof/>
            <w:webHidden/>
          </w:rPr>
          <w:tab/>
        </w:r>
        <w:r>
          <w:rPr>
            <w:noProof/>
            <w:webHidden/>
          </w:rPr>
          <w:fldChar w:fldCharType="begin"/>
        </w:r>
        <w:r>
          <w:rPr>
            <w:noProof/>
            <w:webHidden/>
          </w:rPr>
          <w:instrText xml:space="preserve"> PAGEREF _Toc114507722 \h </w:instrText>
        </w:r>
        <w:r>
          <w:rPr>
            <w:noProof/>
            <w:webHidden/>
          </w:rPr>
        </w:r>
        <w:r>
          <w:rPr>
            <w:noProof/>
            <w:webHidden/>
          </w:rPr>
          <w:fldChar w:fldCharType="separate"/>
        </w:r>
        <w:r>
          <w:rPr>
            <w:noProof/>
            <w:webHidden/>
          </w:rPr>
          <w:t>31</w:t>
        </w:r>
        <w:r>
          <w:rPr>
            <w:noProof/>
            <w:webHidden/>
          </w:rPr>
          <w:fldChar w:fldCharType="end"/>
        </w:r>
      </w:hyperlink>
    </w:p>
    <w:p w14:paraId="3E824BE8" w14:textId="1DECE166" w:rsidR="007449E4" w:rsidRDefault="007449E4">
      <w:pPr>
        <w:pStyle w:val="TOC3"/>
        <w:rPr>
          <w:rFonts w:asciiTheme="minorHAnsi" w:eastAsiaTheme="minorEastAsia" w:hAnsiTheme="minorHAnsi" w:cstheme="minorBidi"/>
          <w:noProof/>
          <w:szCs w:val="22"/>
          <w:lang w:val="en-GB" w:eastAsia="en-GB"/>
        </w:rPr>
      </w:pPr>
      <w:hyperlink w:anchor="_Toc114507723" w:history="1">
        <w:r w:rsidRPr="00E91F1D">
          <w:rPr>
            <w:rStyle w:val="Hyperlink"/>
            <w:noProof/>
          </w:rPr>
          <w:t>2.4.2</w:t>
        </w:r>
        <w:r>
          <w:rPr>
            <w:rFonts w:asciiTheme="minorHAnsi" w:eastAsiaTheme="minorEastAsia" w:hAnsiTheme="minorHAnsi" w:cstheme="minorBidi"/>
            <w:noProof/>
            <w:szCs w:val="22"/>
            <w:lang w:val="en-GB" w:eastAsia="en-GB"/>
          </w:rPr>
          <w:tab/>
        </w:r>
        <w:r w:rsidRPr="00E91F1D">
          <w:rPr>
            <w:rStyle w:val="Hyperlink"/>
            <w:noProof/>
          </w:rPr>
          <w:t>How facial detection and recognition work</w:t>
        </w:r>
        <w:r>
          <w:rPr>
            <w:noProof/>
            <w:webHidden/>
          </w:rPr>
          <w:tab/>
        </w:r>
        <w:r>
          <w:rPr>
            <w:noProof/>
            <w:webHidden/>
          </w:rPr>
          <w:fldChar w:fldCharType="begin"/>
        </w:r>
        <w:r>
          <w:rPr>
            <w:noProof/>
            <w:webHidden/>
          </w:rPr>
          <w:instrText xml:space="preserve"> PAGEREF _Toc114507723 \h </w:instrText>
        </w:r>
        <w:r>
          <w:rPr>
            <w:noProof/>
            <w:webHidden/>
          </w:rPr>
        </w:r>
        <w:r>
          <w:rPr>
            <w:noProof/>
            <w:webHidden/>
          </w:rPr>
          <w:fldChar w:fldCharType="separate"/>
        </w:r>
        <w:r>
          <w:rPr>
            <w:noProof/>
            <w:webHidden/>
          </w:rPr>
          <w:t>31</w:t>
        </w:r>
        <w:r>
          <w:rPr>
            <w:noProof/>
            <w:webHidden/>
          </w:rPr>
          <w:fldChar w:fldCharType="end"/>
        </w:r>
      </w:hyperlink>
    </w:p>
    <w:p w14:paraId="27A6D435" w14:textId="747A7F38" w:rsidR="007449E4" w:rsidRDefault="007449E4">
      <w:pPr>
        <w:pStyle w:val="TOC3"/>
        <w:rPr>
          <w:rFonts w:asciiTheme="minorHAnsi" w:eastAsiaTheme="minorEastAsia" w:hAnsiTheme="minorHAnsi" w:cstheme="minorBidi"/>
          <w:noProof/>
          <w:szCs w:val="22"/>
          <w:lang w:val="en-GB" w:eastAsia="en-GB"/>
        </w:rPr>
      </w:pPr>
      <w:hyperlink w:anchor="_Toc114507724" w:history="1">
        <w:r w:rsidRPr="00E91F1D">
          <w:rPr>
            <w:rStyle w:val="Hyperlink"/>
            <w:noProof/>
          </w:rPr>
          <w:t>2.4.3</w:t>
        </w:r>
        <w:r>
          <w:rPr>
            <w:rFonts w:asciiTheme="minorHAnsi" w:eastAsiaTheme="minorEastAsia" w:hAnsiTheme="minorHAnsi" w:cstheme="minorBidi"/>
            <w:noProof/>
            <w:szCs w:val="22"/>
            <w:lang w:val="en-GB" w:eastAsia="en-GB"/>
          </w:rPr>
          <w:tab/>
        </w:r>
        <w:r w:rsidRPr="00E91F1D">
          <w:rPr>
            <w:rStyle w:val="Hyperlink"/>
            <w:noProof/>
          </w:rPr>
          <w:t>Applications of facial detection and recognition</w:t>
        </w:r>
        <w:r>
          <w:rPr>
            <w:noProof/>
            <w:webHidden/>
          </w:rPr>
          <w:tab/>
        </w:r>
        <w:r>
          <w:rPr>
            <w:noProof/>
            <w:webHidden/>
          </w:rPr>
          <w:fldChar w:fldCharType="begin"/>
        </w:r>
        <w:r>
          <w:rPr>
            <w:noProof/>
            <w:webHidden/>
          </w:rPr>
          <w:instrText xml:space="preserve"> PAGEREF _Toc114507724 \h </w:instrText>
        </w:r>
        <w:r>
          <w:rPr>
            <w:noProof/>
            <w:webHidden/>
          </w:rPr>
        </w:r>
        <w:r>
          <w:rPr>
            <w:noProof/>
            <w:webHidden/>
          </w:rPr>
          <w:fldChar w:fldCharType="separate"/>
        </w:r>
        <w:r>
          <w:rPr>
            <w:noProof/>
            <w:webHidden/>
          </w:rPr>
          <w:t>33</w:t>
        </w:r>
        <w:r>
          <w:rPr>
            <w:noProof/>
            <w:webHidden/>
          </w:rPr>
          <w:fldChar w:fldCharType="end"/>
        </w:r>
      </w:hyperlink>
    </w:p>
    <w:p w14:paraId="4627AF53" w14:textId="6E7B4FFB" w:rsidR="007449E4" w:rsidRDefault="007449E4">
      <w:pPr>
        <w:pStyle w:val="TOC3"/>
        <w:rPr>
          <w:rFonts w:asciiTheme="minorHAnsi" w:eastAsiaTheme="minorEastAsia" w:hAnsiTheme="minorHAnsi" w:cstheme="minorBidi"/>
          <w:noProof/>
          <w:szCs w:val="22"/>
          <w:lang w:val="en-GB" w:eastAsia="en-GB"/>
        </w:rPr>
      </w:pPr>
      <w:hyperlink w:anchor="_Toc114507725" w:history="1">
        <w:r w:rsidRPr="00E91F1D">
          <w:rPr>
            <w:rStyle w:val="Hyperlink"/>
            <w:noProof/>
          </w:rPr>
          <w:t>2.4.4</w:t>
        </w:r>
        <w:r>
          <w:rPr>
            <w:rFonts w:asciiTheme="minorHAnsi" w:eastAsiaTheme="minorEastAsia" w:hAnsiTheme="minorHAnsi" w:cstheme="minorBidi"/>
            <w:noProof/>
            <w:szCs w:val="22"/>
            <w:lang w:val="en-GB" w:eastAsia="en-GB"/>
          </w:rPr>
          <w:tab/>
        </w:r>
        <w:r w:rsidRPr="00E91F1D">
          <w:rPr>
            <w:rStyle w:val="Hyperlink"/>
            <w:noProof/>
          </w:rPr>
          <w:t>Advantages and Disadvantages of facial detection and recognition</w:t>
        </w:r>
        <w:r>
          <w:rPr>
            <w:noProof/>
            <w:webHidden/>
          </w:rPr>
          <w:tab/>
        </w:r>
        <w:r>
          <w:rPr>
            <w:noProof/>
            <w:webHidden/>
          </w:rPr>
          <w:fldChar w:fldCharType="begin"/>
        </w:r>
        <w:r>
          <w:rPr>
            <w:noProof/>
            <w:webHidden/>
          </w:rPr>
          <w:instrText xml:space="preserve"> PAGEREF _Toc114507725 \h </w:instrText>
        </w:r>
        <w:r>
          <w:rPr>
            <w:noProof/>
            <w:webHidden/>
          </w:rPr>
        </w:r>
        <w:r>
          <w:rPr>
            <w:noProof/>
            <w:webHidden/>
          </w:rPr>
          <w:fldChar w:fldCharType="separate"/>
        </w:r>
        <w:r>
          <w:rPr>
            <w:noProof/>
            <w:webHidden/>
          </w:rPr>
          <w:t>34</w:t>
        </w:r>
        <w:r>
          <w:rPr>
            <w:noProof/>
            <w:webHidden/>
          </w:rPr>
          <w:fldChar w:fldCharType="end"/>
        </w:r>
      </w:hyperlink>
    </w:p>
    <w:p w14:paraId="7B7DD439" w14:textId="510EC734" w:rsidR="007449E4" w:rsidRDefault="007449E4">
      <w:pPr>
        <w:pStyle w:val="TOC3"/>
        <w:rPr>
          <w:rFonts w:asciiTheme="minorHAnsi" w:eastAsiaTheme="minorEastAsia" w:hAnsiTheme="minorHAnsi" w:cstheme="minorBidi"/>
          <w:noProof/>
          <w:szCs w:val="22"/>
          <w:lang w:val="en-GB" w:eastAsia="en-GB"/>
        </w:rPr>
      </w:pPr>
      <w:hyperlink w:anchor="_Toc114507726" w:history="1">
        <w:r w:rsidRPr="00E91F1D">
          <w:rPr>
            <w:rStyle w:val="Hyperlink"/>
            <w:noProof/>
          </w:rPr>
          <w:t>2.4.5</w:t>
        </w:r>
        <w:r>
          <w:rPr>
            <w:rFonts w:asciiTheme="minorHAnsi" w:eastAsiaTheme="minorEastAsia" w:hAnsiTheme="minorHAnsi" w:cstheme="minorBidi"/>
            <w:noProof/>
            <w:szCs w:val="22"/>
            <w:lang w:val="en-GB" w:eastAsia="en-GB"/>
          </w:rPr>
          <w:tab/>
        </w:r>
        <w:r w:rsidRPr="00E91F1D">
          <w:rPr>
            <w:rStyle w:val="Hyperlink"/>
            <w:noProof/>
          </w:rPr>
          <w:t>Summary</w:t>
        </w:r>
        <w:r>
          <w:rPr>
            <w:noProof/>
            <w:webHidden/>
          </w:rPr>
          <w:tab/>
        </w:r>
        <w:r>
          <w:rPr>
            <w:noProof/>
            <w:webHidden/>
          </w:rPr>
          <w:fldChar w:fldCharType="begin"/>
        </w:r>
        <w:r>
          <w:rPr>
            <w:noProof/>
            <w:webHidden/>
          </w:rPr>
          <w:instrText xml:space="preserve"> PAGEREF _Toc114507726 \h </w:instrText>
        </w:r>
        <w:r>
          <w:rPr>
            <w:noProof/>
            <w:webHidden/>
          </w:rPr>
        </w:r>
        <w:r>
          <w:rPr>
            <w:noProof/>
            <w:webHidden/>
          </w:rPr>
          <w:fldChar w:fldCharType="separate"/>
        </w:r>
        <w:r>
          <w:rPr>
            <w:noProof/>
            <w:webHidden/>
          </w:rPr>
          <w:t>36</w:t>
        </w:r>
        <w:r>
          <w:rPr>
            <w:noProof/>
            <w:webHidden/>
          </w:rPr>
          <w:fldChar w:fldCharType="end"/>
        </w:r>
      </w:hyperlink>
    </w:p>
    <w:p w14:paraId="25437D14" w14:textId="04065CC9" w:rsidR="007449E4" w:rsidRDefault="007449E4">
      <w:pPr>
        <w:pStyle w:val="TOC9"/>
        <w:rPr>
          <w:rFonts w:asciiTheme="minorHAnsi" w:eastAsiaTheme="minorEastAsia" w:hAnsiTheme="minorHAnsi" w:cstheme="minorBidi"/>
          <w:b w:val="0"/>
          <w:caps w:val="0"/>
          <w:noProof/>
          <w:szCs w:val="22"/>
          <w:lang w:val="en-GB" w:eastAsia="en-GB"/>
        </w:rPr>
      </w:pPr>
      <w:hyperlink w:anchor="_Toc114507727" w:history="1">
        <w:r w:rsidRPr="00E91F1D">
          <w:rPr>
            <w:rStyle w:val="Hyperlink"/>
            <w:noProof/>
          </w:rPr>
          <w:t>cHAPTER 3 – aRTIFACT plANNING AND DEVELOPMENT</w:t>
        </w:r>
        <w:r>
          <w:rPr>
            <w:noProof/>
            <w:webHidden/>
          </w:rPr>
          <w:tab/>
        </w:r>
        <w:r>
          <w:rPr>
            <w:noProof/>
            <w:webHidden/>
          </w:rPr>
          <w:fldChar w:fldCharType="begin"/>
        </w:r>
        <w:r>
          <w:rPr>
            <w:noProof/>
            <w:webHidden/>
          </w:rPr>
          <w:instrText xml:space="preserve"> PAGEREF _Toc114507727 \h </w:instrText>
        </w:r>
        <w:r>
          <w:rPr>
            <w:noProof/>
            <w:webHidden/>
          </w:rPr>
        </w:r>
        <w:r>
          <w:rPr>
            <w:noProof/>
            <w:webHidden/>
          </w:rPr>
          <w:fldChar w:fldCharType="separate"/>
        </w:r>
        <w:r>
          <w:rPr>
            <w:noProof/>
            <w:webHidden/>
          </w:rPr>
          <w:t>37</w:t>
        </w:r>
        <w:r>
          <w:rPr>
            <w:noProof/>
            <w:webHidden/>
          </w:rPr>
          <w:fldChar w:fldCharType="end"/>
        </w:r>
      </w:hyperlink>
    </w:p>
    <w:p w14:paraId="2922312C" w14:textId="5EFD9828" w:rsidR="007449E4" w:rsidRDefault="007449E4">
      <w:pPr>
        <w:pStyle w:val="TOC2"/>
        <w:rPr>
          <w:rFonts w:asciiTheme="minorHAnsi" w:eastAsiaTheme="minorEastAsia" w:hAnsiTheme="minorHAnsi" w:cstheme="minorBidi"/>
          <w:b w:val="0"/>
          <w:noProof/>
          <w:szCs w:val="22"/>
          <w:lang w:val="en-GB" w:eastAsia="en-GB"/>
        </w:rPr>
      </w:pPr>
      <w:hyperlink w:anchor="_Toc114507729" w:history="1">
        <w:r w:rsidRPr="00E91F1D">
          <w:rPr>
            <w:rStyle w:val="Hyperlink"/>
            <w:noProof/>
          </w:rPr>
          <w:t>3.1</w:t>
        </w:r>
        <w:r>
          <w:rPr>
            <w:rFonts w:asciiTheme="minorHAnsi" w:eastAsiaTheme="minorEastAsia" w:hAnsiTheme="minorHAnsi" w:cstheme="minorBidi"/>
            <w:b w:val="0"/>
            <w:noProof/>
            <w:szCs w:val="22"/>
            <w:lang w:val="en-GB" w:eastAsia="en-GB"/>
          </w:rPr>
          <w:tab/>
        </w:r>
        <w:r w:rsidRPr="00E91F1D">
          <w:rPr>
            <w:rStyle w:val="Hyperlink"/>
            <w:noProof/>
          </w:rPr>
          <w:t>Introduction</w:t>
        </w:r>
        <w:r>
          <w:rPr>
            <w:noProof/>
            <w:webHidden/>
          </w:rPr>
          <w:tab/>
        </w:r>
        <w:r>
          <w:rPr>
            <w:noProof/>
            <w:webHidden/>
          </w:rPr>
          <w:fldChar w:fldCharType="begin"/>
        </w:r>
        <w:r>
          <w:rPr>
            <w:noProof/>
            <w:webHidden/>
          </w:rPr>
          <w:instrText xml:space="preserve"> PAGEREF _Toc114507729 \h </w:instrText>
        </w:r>
        <w:r>
          <w:rPr>
            <w:noProof/>
            <w:webHidden/>
          </w:rPr>
        </w:r>
        <w:r>
          <w:rPr>
            <w:noProof/>
            <w:webHidden/>
          </w:rPr>
          <w:fldChar w:fldCharType="separate"/>
        </w:r>
        <w:r>
          <w:rPr>
            <w:noProof/>
            <w:webHidden/>
          </w:rPr>
          <w:t>37</w:t>
        </w:r>
        <w:r>
          <w:rPr>
            <w:noProof/>
            <w:webHidden/>
          </w:rPr>
          <w:fldChar w:fldCharType="end"/>
        </w:r>
      </w:hyperlink>
    </w:p>
    <w:p w14:paraId="1FC534B6" w14:textId="45DCA9F2" w:rsidR="007449E4" w:rsidRDefault="007449E4">
      <w:pPr>
        <w:pStyle w:val="TOC2"/>
        <w:rPr>
          <w:rFonts w:asciiTheme="minorHAnsi" w:eastAsiaTheme="minorEastAsia" w:hAnsiTheme="minorHAnsi" w:cstheme="minorBidi"/>
          <w:b w:val="0"/>
          <w:noProof/>
          <w:szCs w:val="22"/>
          <w:lang w:val="en-GB" w:eastAsia="en-GB"/>
        </w:rPr>
      </w:pPr>
      <w:hyperlink w:anchor="_Toc114507730" w:history="1">
        <w:r w:rsidRPr="00E91F1D">
          <w:rPr>
            <w:rStyle w:val="Hyperlink"/>
            <w:noProof/>
          </w:rPr>
          <w:t>3.2</w:t>
        </w:r>
        <w:r>
          <w:rPr>
            <w:rFonts w:asciiTheme="minorHAnsi" w:eastAsiaTheme="minorEastAsia" w:hAnsiTheme="minorHAnsi" w:cstheme="minorBidi"/>
            <w:b w:val="0"/>
            <w:noProof/>
            <w:szCs w:val="22"/>
            <w:lang w:val="en-GB" w:eastAsia="en-GB"/>
          </w:rPr>
          <w:tab/>
        </w:r>
        <w:r w:rsidRPr="00E91F1D">
          <w:rPr>
            <w:rStyle w:val="Hyperlink"/>
            <w:noProof/>
          </w:rPr>
          <w:t>Description of artefact</w:t>
        </w:r>
        <w:r>
          <w:rPr>
            <w:noProof/>
            <w:webHidden/>
          </w:rPr>
          <w:tab/>
        </w:r>
        <w:r>
          <w:rPr>
            <w:noProof/>
            <w:webHidden/>
          </w:rPr>
          <w:fldChar w:fldCharType="begin"/>
        </w:r>
        <w:r>
          <w:rPr>
            <w:noProof/>
            <w:webHidden/>
          </w:rPr>
          <w:instrText xml:space="preserve"> PAGEREF _Toc114507730 \h </w:instrText>
        </w:r>
        <w:r>
          <w:rPr>
            <w:noProof/>
            <w:webHidden/>
          </w:rPr>
        </w:r>
        <w:r>
          <w:rPr>
            <w:noProof/>
            <w:webHidden/>
          </w:rPr>
          <w:fldChar w:fldCharType="separate"/>
        </w:r>
        <w:r>
          <w:rPr>
            <w:noProof/>
            <w:webHidden/>
          </w:rPr>
          <w:t>37</w:t>
        </w:r>
        <w:r>
          <w:rPr>
            <w:noProof/>
            <w:webHidden/>
          </w:rPr>
          <w:fldChar w:fldCharType="end"/>
        </w:r>
      </w:hyperlink>
    </w:p>
    <w:p w14:paraId="6B83E7C8" w14:textId="53F6AC4C" w:rsidR="007449E4" w:rsidRDefault="007449E4">
      <w:pPr>
        <w:pStyle w:val="TOC2"/>
        <w:rPr>
          <w:rFonts w:asciiTheme="minorHAnsi" w:eastAsiaTheme="minorEastAsia" w:hAnsiTheme="minorHAnsi" w:cstheme="minorBidi"/>
          <w:b w:val="0"/>
          <w:noProof/>
          <w:szCs w:val="22"/>
          <w:lang w:val="en-GB" w:eastAsia="en-GB"/>
        </w:rPr>
      </w:pPr>
      <w:hyperlink w:anchor="_Toc114507731" w:history="1">
        <w:r w:rsidRPr="00E91F1D">
          <w:rPr>
            <w:rStyle w:val="Hyperlink"/>
            <w:noProof/>
          </w:rPr>
          <w:t>3.3</w:t>
        </w:r>
        <w:r>
          <w:rPr>
            <w:rFonts w:asciiTheme="minorHAnsi" w:eastAsiaTheme="minorEastAsia" w:hAnsiTheme="minorHAnsi" w:cstheme="minorBidi"/>
            <w:b w:val="0"/>
            <w:noProof/>
            <w:szCs w:val="22"/>
            <w:lang w:val="en-GB" w:eastAsia="en-GB"/>
          </w:rPr>
          <w:tab/>
        </w:r>
        <w:r w:rsidRPr="00E91F1D">
          <w:rPr>
            <w:rStyle w:val="Hyperlink"/>
            <w:noProof/>
          </w:rPr>
          <w:t>The life cycle followed and its different phases</w:t>
        </w:r>
        <w:r>
          <w:rPr>
            <w:noProof/>
            <w:webHidden/>
          </w:rPr>
          <w:tab/>
        </w:r>
        <w:r>
          <w:rPr>
            <w:noProof/>
            <w:webHidden/>
          </w:rPr>
          <w:fldChar w:fldCharType="begin"/>
        </w:r>
        <w:r>
          <w:rPr>
            <w:noProof/>
            <w:webHidden/>
          </w:rPr>
          <w:instrText xml:space="preserve"> PAGEREF _Toc114507731 \h </w:instrText>
        </w:r>
        <w:r>
          <w:rPr>
            <w:noProof/>
            <w:webHidden/>
          </w:rPr>
        </w:r>
        <w:r>
          <w:rPr>
            <w:noProof/>
            <w:webHidden/>
          </w:rPr>
          <w:fldChar w:fldCharType="separate"/>
        </w:r>
        <w:r>
          <w:rPr>
            <w:noProof/>
            <w:webHidden/>
          </w:rPr>
          <w:t>37</w:t>
        </w:r>
        <w:r>
          <w:rPr>
            <w:noProof/>
            <w:webHidden/>
          </w:rPr>
          <w:fldChar w:fldCharType="end"/>
        </w:r>
      </w:hyperlink>
    </w:p>
    <w:p w14:paraId="3E5FD04D" w14:textId="30A28E6B" w:rsidR="007449E4" w:rsidRDefault="007449E4">
      <w:pPr>
        <w:pStyle w:val="TOC2"/>
        <w:rPr>
          <w:rFonts w:asciiTheme="minorHAnsi" w:eastAsiaTheme="minorEastAsia" w:hAnsiTheme="minorHAnsi" w:cstheme="minorBidi"/>
          <w:b w:val="0"/>
          <w:noProof/>
          <w:szCs w:val="22"/>
          <w:lang w:val="en-GB" w:eastAsia="en-GB"/>
        </w:rPr>
      </w:pPr>
      <w:hyperlink w:anchor="_Toc114507732" w:history="1">
        <w:r w:rsidRPr="00E91F1D">
          <w:rPr>
            <w:rStyle w:val="Hyperlink"/>
            <w:noProof/>
          </w:rPr>
          <w:t>3.4</w:t>
        </w:r>
        <w:r>
          <w:rPr>
            <w:rFonts w:asciiTheme="minorHAnsi" w:eastAsiaTheme="minorEastAsia" w:hAnsiTheme="minorHAnsi" w:cstheme="minorBidi"/>
            <w:b w:val="0"/>
            <w:noProof/>
            <w:szCs w:val="22"/>
            <w:lang w:val="en-GB" w:eastAsia="en-GB"/>
          </w:rPr>
          <w:tab/>
        </w:r>
        <w:r w:rsidRPr="00E91F1D">
          <w:rPr>
            <w:rStyle w:val="Hyperlink"/>
            <w:noProof/>
          </w:rPr>
          <w:t>Description of the development of the artefact</w:t>
        </w:r>
        <w:r>
          <w:rPr>
            <w:noProof/>
            <w:webHidden/>
          </w:rPr>
          <w:tab/>
        </w:r>
        <w:r>
          <w:rPr>
            <w:noProof/>
            <w:webHidden/>
          </w:rPr>
          <w:fldChar w:fldCharType="begin"/>
        </w:r>
        <w:r>
          <w:rPr>
            <w:noProof/>
            <w:webHidden/>
          </w:rPr>
          <w:instrText xml:space="preserve"> PAGEREF _Toc114507732 \h </w:instrText>
        </w:r>
        <w:r>
          <w:rPr>
            <w:noProof/>
            <w:webHidden/>
          </w:rPr>
        </w:r>
        <w:r>
          <w:rPr>
            <w:noProof/>
            <w:webHidden/>
          </w:rPr>
          <w:fldChar w:fldCharType="separate"/>
        </w:r>
        <w:r>
          <w:rPr>
            <w:noProof/>
            <w:webHidden/>
          </w:rPr>
          <w:t>37</w:t>
        </w:r>
        <w:r>
          <w:rPr>
            <w:noProof/>
            <w:webHidden/>
          </w:rPr>
          <w:fldChar w:fldCharType="end"/>
        </w:r>
      </w:hyperlink>
    </w:p>
    <w:p w14:paraId="7CC7027F" w14:textId="1E449E65" w:rsidR="007449E4" w:rsidRDefault="007449E4">
      <w:pPr>
        <w:pStyle w:val="TOC8"/>
        <w:rPr>
          <w:rFonts w:asciiTheme="minorHAnsi" w:eastAsiaTheme="minorEastAsia" w:hAnsiTheme="minorHAnsi" w:cstheme="minorBidi"/>
          <w:b w:val="0"/>
          <w:caps w:val="0"/>
          <w:noProof/>
          <w:szCs w:val="22"/>
          <w:lang w:val="en-GB" w:eastAsia="en-GB"/>
        </w:rPr>
      </w:pPr>
      <w:hyperlink w:anchor="_Toc114507733" w:history="1">
        <w:r w:rsidRPr="00E91F1D">
          <w:rPr>
            <w:rStyle w:val="Hyperlink"/>
            <w:noProof/>
          </w:rPr>
          <w:t>Bibliography</w:t>
        </w:r>
        <w:r>
          <w:rPr>
            <w:noProof/>
            <w:webHidden/>
          </w:rPr>
          <w:tab/>
        </w:r>
        <w:r>
          <w:rPr>
            <w:noProof/>
            <w:webHidden/>
          </w:rPr>
          <w:fldChar w:fldCharType="begin"/>
        </w:r>
        <w:r>
          <w:rPr>
            <w:noProof/>
            <w:webHidden/>
          </w:rPr>
          <w:instrText xml:space="preserve"> PAGEREF _Toc114507733 \h </w:instrText>
        </w:r>
        <w:r>
          <w:rPr>
            <w:noProof/>
            <w:webHidden/>
          </w:rPr>
        </w:r>
        <w:r>
          <w:rPr>
            <w:noProof/>
            <w:webHidden/>
          </w:rPr>
          <w:fldChar w:fldCharType="separate"/>
        </w:r>
        <w:r>
          <w:rPr>
            <w:noProof/>
            <w:webHidden/>
          </w:rPr>
          <w:t>40</w:t>
        </w:r>
        <w:r>
          <w:rPr>
            <w:noProof/>
            <w:webHidden/>
          </w:rPr>
          <w:fldChar w:fldCharType="end"/>
        </w:r>
      </w:hyperlink>
    </w:p>
    <w:p w14:paraId="42A884CA" w14:textId="5BCA270D" w:rsidR="00383CDA" w:rsidRDefault="009B0ABD" w:rsidP="00674DB2">
      <w:pPr>
        <w:pStyle w:val="Heading0"/>
      </w:pPr>
      <w:r>
        <w:fldChar w:fldCharType="end"/>
      </w:r>
    </w:p>
    <w:p w14:paraId="1DD22FB9" w14:textId="77777777" w:rsidR="00383CDA" w:rsidRDefault="00383CDA">
      <w:pPr>
        <w:spacing w:after="0" w:line="240" w:lineRule="auto"/>
        <w:jc w:val="left"/>
        <w:rPr>
          <w:rFonts w:ascii="Arial Bold" w:hAnsi="Arial Bold"/>
          <w:b/>
          <w:caps/>
          <w:sz w:val="28"/>
        </w:rPr>
      </w:pPr>
      <w:r>
        <w:br w:type="page"/>
      </w:r>
    </w:p>
    <w:p w14:paraId="759F8418" w14:textId="55FB1E9C" w:rsidR="00674DB2" w:rsidRDefault="00035754" w:rsidP="00674DB2">
      <w:pPr>
        <w:pStyle w:val="Heading0"/>
      </w:pPr>
      <w:r>
        <w:lastRenderedPageBreak/>
        <w:t>List of Tables</w:t>
      </w:r>
    </w:p>
    <w:p w14:paraId="79109833" w14:textId="38320C79" w:rsidR="007449E4" w:rsidRDefault="00674DB2">
      <w:pPr>
        <w:pStyle w:val="TableofFigures"/>
        <w:rPr>
          <w:rFonts w:asciiTheme="minorHAnsi" w:eastAsiaTheme="minorEastAsia" w:hAnsiTheme="minorHAnsi" w:cstheme="minorBidi"/>
          <w:szCs w:val="22"/>
          <w:lang w:val="en-GB" w:eastAsia="en-GB"/>
        </w:rPr>
      </w:pPr>
      <w:r>
        <w:rPr>
          <w:sz w:val="24"/>
        </w:rPr>
        <w:fldChar w:fldCharType="begin"/>
      </w:r>
      <w:r>
        <w:instrText xml:space="preserve"> TOC \h \z \c "Table" </w:instrText>
      </w:r>
      <w:r>
        <w:rPr>
          <w:sz w:val="24"/>
        </w:rPr>
        <w:fldChar w:fldCharType="separate"/>
      </w:r>
      <w:hyperlink w:anchor="_Toc114507734" w:history="1">
        <w:r w:rsidR="007449E4" w:rsidRPr="00173CB6">
          <w:rPr>
            <w:rStyle w:val="Hyperlink"/>
          </w:rPr>
          <w:t>Table 1 - Definitions</w:t>
        </w:r>
        <w:r w:rsidR="007449E4">
          <w:rPr>
            <w:webHidden/>
          </w:rPr>
          <w:tab/>
        </w:r>
        <w:r w:rsidR="007449E4">
          <w:rPr>
            <w:webHidden/>
          </w:rPr>
          <w:fldChar w:fldCharType="begin"/>
        </w:r>
        <w:r w:rsidR="007449E4">
          <w:rPr>
            <w:webHidden/>
          </w:rPr>
          <w:instrText xml:space="preserve"> PAGEREF _Toc114507734 \h </w:instrText>
        </w:r>
        <w:r w:rsidR="007449E4">
          <w:rPr>
            <w:webHidden/>
          </w:rPr>
        </w:r>
        <w:r w:rsidR="007449E4">
          <w:rPr>
            <w:webHidden/>
          </w:rPr>
          <w:fldChar w:fldCharType="separate"/>
        </w:r>
        <w:r w:rsidR="007449E4">
          <w:rPr>
            <w:webHidden/>
          </w:rPr>
          <w:t>7</w:t>
        </w:r>
        <w:r w:rsidR="007449E4">
          <w:rPr>
            <w:webHidden/>
          </w:rPr>
          <w:fldChar w:fldCharType="end"/>
        </w:r>
      </w:hyperlink>
    </w:p>
    <w:p w14:paraId="0CABC7D4" w14:textId="20C2AAB3" w:rsidR="007449E4" w:rsidRDefault="007449E4">
      <w:pPr>
        <w:pStyle w:val="TableofFigures"/>
        <w:rPr>
          <w:rFonts w:asciiTheme="minorHAnsi" w:eastAsiaTheme="minorEastAsia" w:hAnsiTheme="minorHAnsi" w:cstheme="minorBidi"/>
          <w:szCs w:val="22"/>
          <w:lang w:val="en-GB" w:eastAsia="en-GB"/>
        </w:rPr>
      </w:pPr>
      <w:hyperlink w:anchor="_Toc114507735" w:history="1">
        <w:r w:rsidRPr="00173CB6">
          <w:rPr>
            <w:rStyle w:val="Hyperlink"/>
          </w:rPr>
          <w:t>Table 2 - Abbreviations</w:t>
        </w:r>
        <w:r>
          <w:rPr>
            <w:webHidden/>
          </w:rPr>
          <w:tab/>
        </w:r>
        <w:r>
          <w:rPr>
            <w:webHidden/>
          </w:rPr>
          <w:fldChar w:fldCharType="begin"/>
        </w:r>
        <w:r>
          <w:rPr>
            <w:webHidden/>
          </w:rPr>
          <w:instrText xml:space="preserve"> PAGEREF _Toc114507735 \h </w:instrText>
        </w:r>
        <w:r>
          <w:rPr>
            <w:webHidden/>
          </w:rPr>
        </w:r>
        <w:r>
          <w:rPr>
            <w:webHidden/>
          </w:rPr>
          <w:fldChar w:fldCharType="separate"/>
        </w:r>
        <w:r>
          <w:rPr>
            <w:webHidden/>
          </w:rPr>
          <w:t>7</w:t>
        </w:r>
        <w:r>
          <w:rPr>
            <w:webHidden/>
          </w:rPr>
          <w:fldChar w:fldCharType="end"/>
        </w:r>
      </w:hyperlink>
    </w:p>
    <w:p w14:paraId="351DC7B0" w14:textId="7C6537E2" w:rsidR="007449E4" w:rsidRDefault="007449E4">
      <w:pPr>
        <w:pStyle w:val="TableofFigures"/>
        <w:rPr>
          <w:rFonts w:asciiTheme="minorHAnsi" w:eastAsiaTheme="minorEastAsia" w:hAnsiTheme="minorHAnsi" w:cstheme="minorBidi"/>
          <w:szCs w:val="22"/>
          <w:lang w:val="en-GB" w:eastAsia="en-GB"/>
        </w:rPr>
      </w:pPr>
      <w:hyperlink w:anchor="_Toc114507736" w:history="1">
        <w:r w:rsidRPr="00173CB6">
          <w:rPr>
            <w:rStyle w:val="Hyperlink"/>
          </w:rPr>
          <w:t>Table 3 - Due Dates</w:t>
        </w:r>
        <w:r>
          <w:rPr>
            <w:webHidden/>
          </w:rPr>
          <w:tab/>
        </w:r>
        <w:r>
          <w:rPr>
            <w:webHidden/>
          </w:rPr>
          <w:fldChar w:fldCharType="begin"/>
        </w:r>
        <w:r>
          <w:rPr>
            <w:webHidden/>
          </w:rPr>
          <w:instrText xml:space="preserve"> PAGEREF _Toc114507736 \h </w:instrText>
        </w:r>
        <w:r>
          <w:rPr>
            <w:webHidden/>
          </w:rPr>
        </w:r>
        <w:r>
          <w:rPr>
            <w:webHidden/>
          </w:rPr>
          <w:fldChar w:fldCharType="separate"/>
        </w:r>
        <w:r>
          <w:rPr>
            <w:webHidden/>
          </w:rPr>
          <w:t>16</w:t>
        </w:r>
        <w:r>
          <w:rPr>
            <w:webHidden/>
          </w:rPr>
          <w:fldChar w:fldCharType="end"/>
        </w:r>
      </w:hyperlink>
    </w:p>
    <w:p w14:paraId="52828334" w14:textId="5D1CB61D" w:rsidR="007449E4" w:rsidRDefault="007449E4">
      <w:pPr>
        <w:pStyle w:val="TableofFigures"/>
        <w:rPr>
          <w:rFonts w:asciiTheme="minorHAnsi" w:eastAsiaTheme="minorEastAsia" w:hAnsiTheme="minorHAnsi" w:cstheme="minorBidi"/>
          <w:szCs w:val="22"/>
          <w:lang w:val="en-GB" w:eastAsia="en-GB"/>
        </w:rPr>
      </w:pPr>
      <w:hyperlink w:anchor="_Toc114507737" w:history="1">
        <w:r w:rsidRPr="00173CB6">
          <w:rPr>
            <w:rStyle w:val="Hyperlink"/>
          </w:rPr>
          <w:t>Table 4 - Gantt chart tasks</w:t>
        </w:r>
        <w:r>
          <w:rPr>
            <w:webHidden/>
          </w:rPr>
          <w:tab/>
        </w:r>
        <w:r>
          <w:rPr>
            <w:webHidden/>
          </w:rPr>
          <w:fldChar w:fldCharType="begin"/>
        </w:r>
        <w:r>
          <w:rPr>
            <w:webHidden/>
          </w:rPr>
          <w:instrText xml:space="preserve"> PAGEREF _Toc114507737 \h </w:instrText>
        </w:r>
        <w:r>
          <w:rPr>
            <w:webHidden/>
          </w:rPr>
        </w:r>
        <w:r>
          <w:rPr>
            <w:webHidden/>
          </w:rPr>
          <w:fldChar w:fldCharType="separate"/>
        </w:r>
        <w:r>
          <w:rPr>
            <w:webHidden/>
          </w:rPr>
          <w:t>17</w:t>
        </w:r>
        <w:r>
          <w:rPr>
            <w:webHidden/>
          </w:rPr>
          <w:fldChar w:fldCharType="end"/>
        </w:r>
      </w:hyperlink>
    </w:p>
    <w:p w14:paraId="73F03AAE" w14:textId="2F4143CA" w:rsidR="007449E4" w:rsidRDefault="007449E4">
      <w:pPr>
        <w:pStyle w:val="TableofFigures"/>
        <w:rPr>
          <w:rFonts w:asciiTheme="minorHAnsi" w:eastAsiaTheme="minorEastAsia" w:hAnsiTheme="minorHAnsi" w:cstheme="minorBidi"/>
          <w:szCs w:val="22"/>
          <w:lang w:val="en-GB" w:eastAsia="en-GB"/>
        </w:rPr>
      </w:pPr>
      <w:hyperlink w:anchor="_Toc114507738" w:history="1">
        <w:r w:rsidRPr="00173CB6">
          <w:rPr>
            <w:rStyle w:val="Hyperlink"/>
          </w:rPr>
          <w:t>Table 5 - CFU Disadvantages</w:t>
        </w:r>
        <w:r>
          <w:rPr>
            <w:webHidden/>
          </w:rPr>
          <w:tab/>
        </w:r>
        <w:r>
          <w:rPr>
            <w:webHidden/>
          </w:rPr>
          <w:fldChar w:fldCharType="begin"/>
        </w:r>
        <w:r>
          <w:rPr>
            <w:webHidden/>
          </w:rPr>
          <w:instrText xml:space="preserve"> PAGEREF _Toc114507738 \h </w:instrText>
        </w:r>
        <w:r>
          <w:rPr>
            <w:webHidden/>
          </w:rPr>
        </w:r>
        <w:r>
          <w:rPr>
            <w:webHidden/>
          </w:rPr>
          <w:fldChar w:fldCharType="separate"/>
        </w:r>
        <w:r>
          <w:rPr>
            <w:webHidden/>
          </w:rPr>
          <w:t>25</w:t>
        </w:r>
        <w:r>
          <w:rPr>
            <w:webHidden/>
          </w:rPr>
          <w:fldChar w:fldCharType="end"/>
        </w:r>
      </w:hyperlink>
    </w:p>
    <w:p w14:paraId="6208086A" w14:textId="52733C53" w:rsidR="007449E4" w:rsidRDefault="007449E4">
      <w:pPr>
        <w:pStyle w:val="TableofFigures"/>
        <w:rPr>
          <w:rFonts w:asciiTheme="minorHAnsi" w:eastAsiaTheme="minorEastAsia" w:hAnsiTheme="minorHAnsi" w:cstheme="minorBidi"/>
          <w:szCs w:val="22"/>
          <w:lang w:val="en-GB" w:eastAsia="en-GB"/>
        </w:rPr>
      </w:pPr>
      <w:hyperlink w:anchor="_Toc114507739" w:history="1">
        <w:r w:rsidRPr="00173CB6">
          <w:rPr>
            <w:rStyle w:val="Hyperlink"/>
          </w:rPr>
          <w:t>Table 6 - Close-ended Survey Questions</w:t>
        </w:r>
        <w:r>
          <w:rPr>
            <w:webHidden/>
          </w:rPr>
          <w:tab/>
        </w:r>
        <w:r>
          <w:rPr>
            <w:webHidden/>
          </w:rPr>
          <w:fldChar w:fldCharType="begin"/>
        </w:r>
        <w:r>
          <w:rPr>
            <w:webHidden/>
          </w:rPr>
          <w:instrText xml:space="preserve"> PAGEREF _Toc114507739 \h </w:instrText>
        </w:r>
        <w:r>
          <w:rPr>
            <w:webHidden/>
          </w:rPr>
        </w:r>
        <w:r>
          <w:rPr>
            <w:webHidden/>
          </w:rPr>
          <w:fldChar w:fldCharType="separate"/>
        </w:r>
        <w:r>
          <w:rPr>
            <w:webHidden/>
          </w:rPr>
          <w:t>39</w:t>
        </w:r>
        <w:r>
          <w:rPr>
            <w:webHidden/>
          </w:rPr>
          <w:fldChar w:fldCharType="end"/>
        </w:r>
      </w:hyperlink>
    </w:p>
    <w:p w14:paraId="6937B73A" w14:textId="09B15F81" w:rsidR="007449E4" w:rsidRDefault="007449E4">
      <w:pPr>
        <w:pStyle w:val="TableofFigures"/>
        <w:rPr>
          <w:rFonts w:asciiTheme="minorHAnsi" w:eastAsiaTheme="minorEastAsia" w:hAnsiTheme="minorHAnsi" w:cstheme="minorBidi"/>
          <w:szCs w:val="22"/>
          <w:lang w:val="en-GB" w:eastAsia="en-GB"/>
        </w:rPr>
      </w:pPr>
      <w:hyperlink w:anchor="_Toc114507740" w:history="1">
        <w:r w:rsidRPr="00173CB6">
          <w:rPr>
            <w:rStyle w:val="Hyperlink"/>
          </w:rPr>
          <w:t>Table 7 - Survey Question</w:t>
        </w:r>
        <w:r>
          <w:rPr>
            <w:webHidden/>
          </w:rPr>
          <w:tab/>
        </w:r>
        <w:r>
          <w:rPr>
            <w:webHidden/>
          </w:rPr>
          <w:fldChar w:fldCharType="begin"/>
        </w:r>
        <w:r>
          <w:rPr>
            <w:webHidden/>
          </w:rPr>
          <w:instrText xml:space="preserve"> PAGEREF _Toc114507740 \h </w:instrText>
        </w:r>
        <w:r>
          <w:rPr>
            <w:webHidden/>
          </w:rPr>
        </w:r>
        <w:r>
          <w:rPr>
            <w:webHidden/>
          </w:rPr>
          <w:fldChar w:fldCharType="separate"/>
        </w:r>
        <w:r>
          <w:rPr>
            <w:webHidden/>
          </w:rPr>
          <w:t>39</w:t>
        </w:r>
        <w:r>
          <w:rPr>
            <w:webHidden/>
          </w:rPr>
          <w:fldChar w:fldCharType="end"/>
        </w:r>
      </w:hyperlink>
    </w:p>
    <w:p w14:paraId="7E13DFC9" w14:textId="51CE794E" w:rsidR="00B274CF" w:rsidRPr="00B274CF" w:rsidRDefault="00674DB2" w:rsidP="007902EE">
      <w:pPr>
        <w:pStyle w:val="Quote"/>
      </w:pPr>
      <w:r>
        <w:fldChar w:fldCharType="end"/>
      </w:r>
    </w:p>
    <w:p w14:paraId="5B7D23DE" w14:textId="77777777" w:rsidR="008D2D27" w:rsidRDefault="00674DB2" w:rsidP="00942DF9">
      <w:pPr>
        <w:pStyle w:val="Heading0"/>
      </w:pPr>
      <w:r>
        <w:t>List</w:t>
      </w:r>
      <w:r w:rsidR="00035754">
        <w:t xml:space="preserve"> of Figures</w:t>
      </w:r>
    </w:p>
    <w:p w14:paraId="5C9B2F2C" w14:textId="3396C0D5" w:rsidR="007449E4" w:rsidRDefault="00674DB2">
      <w:pPr>
        <w:pStyle w:val="TableofFigures"/>
        <w:rPr>
          <w:rFonts w:asciiTheme="minorHAnsi" w:eastAsiaTheme="minorEastAsia" w:hAnsiTheme="minorHAnsi" w:cstheme="minorBidi"/>
          <w:szCs w:val="22"/>
          <w:lang w:val="en-GB" w:eastAsia="en-GB"/>
        </w:rPr>
      </w:pPr>
      <w:r>
        <w:rPr>
          <w:sz w:val="24"/>
        </w:rPr>
        <w:fldChar w:fldCharType="begin"/>
      </w:r>
      <w:r>
        <w:instrText xml:space="preserve"> TOC \h \z \c "Figure" </w:instrText>
      </w:r>
      <w:r>
        <w:rPr>
          <w:sz w:val="24"/>
        </w:rPr>
        <w:fldChar w:fldCharType="separate"/>
      </w:r>
      <w:hyperlink w:anchor="_Toc114507741" w:history="1">
        <w:r w:rsidR="007449E4" w:rsidRPr="00D50DFE">
          <w:rPr>
            <w:rStyle w:val="Hyperlink"/>
          </w:rPr>
          <w:t>Figure 1 - Gantt Chart</w:t>
        </w:r>
        <w:r w:rsidR="007449E4">
          <w:rPr>
            <w:webHidden/>
          </w:rPr>
          <w:tab/>
        </w:r>
        <w:r w:rsidR="007449E4">
          <w:rPr>
            <w:webHidden/>
          </w:rPr>
          <w:fldChar w:fldCharType="begin"/>
        </w:r>
        <w:r w:rsidR="007449E4">
          <w:rPr>
            <w:webHidden/>
          </w:rPr>
          <w:instrText xml:space="preserve"> PAGEREF _Toc114507741 \h </w:instrText>
        </w:r>
        <w:r w:rsidR="007449E4">
          <w:rPr>
            <w:webHidden/>
          </w:rPr>
        </w:r>
        <w:r w:rsidR="007449E4">
          <w:rPr>
            <w:webHidden/>
          </w:rPr>
          <w:fldChar w:fldCharType="separate"/>
        </w:r>
        <w:r w:rsidR="007449E4">
          <w:rPr>
            <w:webHidden/>
          </w:rPr>
          <w:t>17</w:t>
        </w:r>
        <w:r w:rsidR="007449E4">
          <w:rPr>
            <w:webHidden/>
          </w:rPr>
          <w:fldChar w:fldCharType="end"/>
        </w:r>
      </w:hyperlink>
    </w:p>
    <w:p w14:paraId="486D8DD1" w14:textId="04E1585D" w:rsidR="007449E4" w:rsidRDefault="007449E4">
      <w:pPr>
        <w:pStyle w:val="TableofFigures"/>
        <w:rPr>
          <w:rFonts w:asciiTheme="minorHAnsi" w:eastAsiaTheme="minorEastAsia" w:hAnsiTheme="minorHAnsi" w:cstheme="minorBidi"/>
          <w:szCs w:val="22"/>
          <w:lang w:val="en-GB" w:eastAsia="en-GB"/>
        </w:rPr>
      </w:pPr>
      <w:hyperlink w:anchor="_Toc114507742" w:history="1">
        <w:r w:rsidRPr="00D50DFE">
          <w:rPr>
            <w:rStyle w:val="Hyperlink"/>
          </w:rPr>
          <w:t>Figure 2 - Basic Agent Working (Russel &amp; Norvig, 2021)</w:t>
        </w:r>
        <w:r>
          <w:rPr>
            <w:webHidden/>
          </w:rPr>
          <w:tab/>
        </w:r>
        <w:r>
          <w:rPr>
            <w:webHidden/>
          </w:rPr>
          <w:fldChar w:fldCharType="begin"/>
        </w:r>
        <w:r>
          <w:rPr>
            <w:webHidden/>
          </w:rPr>
          <w:instrText xml:space="preserve"> PAGEREF _Toc114507742 \h </w:instrText>
        </w:r>
        <w:r>
          <w:rPr>
            <w:webHidden/>
          </w:rPr>
        </w:r>
        <w:r>
          <w:rPr>
            <w:webHidden/>
          </w:rPr>
          <w:fldChar w:fldCharType="separate"/>
        </w:r>
        <w:r>
          <w:rPr>
            <w:webHidden/>
          </w:rPr>
          <w:t>29</w:t>
        </w:r>
        <w:r>
          <w:rPr>
            <w:webHidden/>
          </w:rPr>
          <w:fldChar w:fldCharType="end"/>
        </w:r>
      </w:hyperlink>
    </w:p>
    <w:p w14:paraId="47C34ECD" w14:textId="7CF1A02F" w:rsidR="00B17BC7" w:rsidRDefault="00674DB2" w:rsidP="007902EE">
      <w:pPr>
        <w:pStyle w:val="Quote"/>
      </w:pPr>
      <w:r>
        <w:fldChar w:fldCharType="end"/>
      </w:r>
      <w:bookmarkStart w:id="18" w:name="_GoBack"/>
      <w:bookmarkEnd w:id="18"/>
    </w:p>
    <w:p w14:paraId="51CA3BFB" w14:textId="232FC2E1" w:rsidR="005F5783" w:rsidRDefault="00470470">
      <w:pPr>
        <w:spacing w:after="0" w:line="240" w:lineRule="auto"/>
        <w:jc w:val="left"/>
        <w:rPr>
          <w:b/>
          <w:bCs/>
          <w:sz w:val="28"/>
          <w:szCs w:val="24"/>
        </w:rPr>
      </w:pPr>
      <w:r>
        <w:rPr>
          <w:b/>
          <w:bCs/>
          <w:sz w:val="28"/>
          <w:szCs w:val="24"/>
        </w:rPr>
        <w:t>Definition</w:t>
      </w:r>
      <w:r w:rsidR="00B274CF" w:rsidRPr="0053030B">
        <w:rPr>
          <w:b/>
          <w:bCs/>
          <w:sz w:val="28"/>
          <w:szCs w:val="24"/>
        </w:rPr>
        <w:t>s</w:t>
      </w:r>
      <w:bookmarkStart w:id="19" w:name="_Toc322953587"/>
    </w:p>
    <w:p w14:paraId="77417F0F" w14:textId="77777777" w:rsidR="00DA06B0" w:rsidRDefault="00DA06B0">
      <w:pPr>
        <w:spacing w:after="0" w:line="240" w:lineRule="auto"/>
        <w:jc w:val="left"/>
        <w:rPr>
          <w:b/>
          <w:bCs/>
          <w:sz w:val="28"/>
          <w:szCs w:val="24"/>
        </w:rPr>
      </w:pPr>
    </w:p>
    <w:p w14:paraId="44F5D650" w14:textId="25A6044E" w:rsidR="00F53B7E" w:rsidRDefault="00F53B7E" w:rsidP="0053030B">
      <w:pPr>
        <w:pStyle w:val="Caption"/>
        <w:keepNext/>
      </w:pPr>
      <w:bookmarkStart w:id="20" w:name="_Toc114507734"/>
      <w:r>
        <w:t xml:space="preserve">Table </w:t>
      </w:r>
      <w:r w:rsidR="003C7596">
        <w:fldChar w:fldCharType="begin"/>
      </w:r>
      <w:r w:rsidR="003C7596">
        <w:instrText xml:space="preserve"> SEQ Table \* ARABIC </w:instrText>
      </w:r>
      <w:r w:rsidR="003C7596">
        <w:fldChar w:fldCharType="separate"/>
      </w:r>
      <w:r w:rsidR="00EB0542">
        <w:rPr>
          <w:noProof/>
        </w:rPr>
        <w:t>1</w:t>
      </w:r>
      <w:r w:rsidR="003C7596">
        <w:rPr>
          <w:noProof/>
        </w:rPr>
        <w:fldChar w:fldCharType="end"/>
      </w:r>
      <w:r>
        <w:t xml:space="preserve"> </w:t>
      </w:r>
      <w:bookmarkStart w:id="21" w:name="_Ref107251130"/>
      <w:r>
        <w:t>- Definitions</w:t>
      </w:r>
      <w:bookmarkEnd w:id="20"/>
      <w:bookmarkEnd w:id="21"/>
    </w:p>
    <w:tbl>
      <w:tblPr>
        <w:tblStyle w:val="TableGrid"/>
        <w:tblW w:w="0" w:type="auto"/>
        <w:tblLook w:val="04A0" w:firstRow="1" w:lastRow="0" w:firstColumn="1" w:lastColumn="0" w:noHBand="0" w:noVBand="1"/>
      </w:tblPr>
      <w:tblGrid>
        <w:gridCol w:w="1980"/>
        <w:gridCol w:w="7365"/>
      </w:tblGrid>
      <w:tr w:rsidR="009537BD" w14:paraId="6FD18D9A" w14:textId="77777777" w:rsidTr="00A84DA9">
        <w:tc>
          <w:tcPr>
            <w:tcW w:w="1980" w:type="dxa"/>
          </w:tcPr>
          <w:p w14:paraId="74401C30" w14:textId="6DC49F1F" w:rsidR="009537BD" w:rsidRPr="0053030B" w:rsidRDefault="009537BD">
            <w:pPr>
              <w:spacing w:after="0" w:line="240" w:lineRule="auto"/>
              <w:jc w:val="left"/>
            </w:pPr>
            <w:r>
              <w:t>Read the room</w:t>
            </w:r>
          </w:p>
        </w:tc>
        <w:tc>
          <w:tcPr>
            <w:tcW w:w="7365" w:type="dxa"/>
          </w:tcPr>
          <w:p w14:paraId="5A865E03" w14:textId="3F3F0991" w:rsidR="009537BD" w:rsidRPr="0053030B" w:rsidRDefault="00994863" w:rsidP="00616293">
            <w:pPr>
              <w:spacing w:after="0" w:line="240" w:lineRule="auto"/>
              <w:jc w:val="left"/>
            </w:pPr>
            <w:r>
              <w:t>In the context of this research, read the room refers to the ability of a lecturer or professional to become aware of the attitude and emotions of the students or employees.</w:t>
            </w:r>
          </w:p>
        </w:tc>
      </w:tr>
    </w:tbl>
    <w:p w14:paraId="0CF4B425" w14:textId="77777777" w:rsidR="00394F64" w:rsidRDefault="00394F64">
      <w:pPr>
        <w:spacing w:after="0" w:line="240" w:lineRule="auto"/>
        <w:jc w:val="left"/>
        <w:rPr>
          <w:b/>
          <w:bCs/>
        </w:rPr>
      </w:pPr>
    </w:p>
    <w:p w14:paraId="22AFA7DD" w14:textId="4B0E7B62" w:rsidR="00394F64" w:rsidRDefault="00394F64" w:rsidP="00394F64">
      <w:pPr>
        <w:spacing w:after="0" w:line="240" w:lineRule="auto"/>
        <w:jc w:val="left"/>
        <w:rPr>
          <w:b/>
          <w:bCs/>
          <w:sz w:val="28"/>
          <w:szCs w:val="24"/>
        </w:rPr>
      </w:pPr>
      <w:r>
        <w:rPr>
          <w:b/>
          <w:bCs/>
          <w:sz w:val="28"/>
          <w:szCs w:val="24"/>
        </w:rPr>
        <w:t>Abbreviations</w:t>
      </w:r>
    </w:p>
    <w:p w14:paraId="077E2B71" w14:textId="05A03778" w:rsidR="00394F64" w:rsidRDefault="00394F64" w:rsidP="00394F64">
      <w:pPr>
        <w:spacing w:after="0" w:line="240" w:lineRule="auto"/>
        <w:jc w:val="left"/>
        <w:rPr>
          <w:b/>
          <w:bCs/>
          <w:sz w:val="28"/>
          <w:szCs w:val="24"/>
        </w:rPr>
      </w:pPr>
    </w:p>
    <w:p w14:paraId="37F5D944" w14:textId="015072B4" w:rsidR="00F53B7E" w:rsidRDefault="00F53B7E" w:rsidP="0053030B">
      <w:pPr>
        <w:pStyle w:val="Caption"/>
        <w:keepNext/>
      </w:pPr>
      <w:bookmarkStart w:id="22" w:name="_Toc114507735"/>
      <w:r>
        <w:t xml:space="preserve">Table </w:t>
      </w:r>
      <w:r w:rsidR="003C7596">
        <w:fldChar w:fldCharType="begin"/>
      </w:r>
      <w:r w:rsidR="003C7596">
        <w:instrText xml:space="preserve"> SEQ Table \* ARABIC </w:instrText>
      </w:r>
      <w:r w:rsidR="003C7596">
        <w:fldChar w:fldCharType="separate"/>
      </w:r>
      <w:r w:rsidR="00EB0542">
        <w:rPr>
          <w:noProof/>
        </w:rPr>
        <w:t>2</w:t>
      </w:r>
      <w:r w:rsidR="003C7596">
        <w:rPr>
          <w:noProof/>
        </w:rPr>
        <w:fldChar w:fldCharType="end"/>
      </w:r>
      <w:r>
        <w:t xml:space="preserve"> - Abbreviations</w:t>
      </w:r>
      <w:bookmarkEnd w:id="22"/>
    </w:p>
    <w:tbl>
      <w:tblPr>
        <w:tblStyle w:val="TableGrid"/>
        <w:tblW w:w="0" w:type="auto"/>
        <w:tblLook w:val="04A0" w:firstRow="1" w:lastRow="0" w:firstColumn="1" w:lastColumn="0" w:noHBand="0" w:noVBand="1"/>
      </w:tblPr>
      <w:tblGrid>
        <w:gridCol w:w="1980"/>
        <w:gridCol w:w="7365"/>
      </w:tblGrid>
      <w:tr w:rsidR="008814EE" w14:paraId="1E62C0DB" w14:textId="77777777" w:rsidTr="0053030B">
        <w:tc>
          <w:tcPr>
            <w:tcW w:w="1980" w:type="dxa"/>
          </w:tcPr>
          <w:p w14:paraId="392F0678" w14:textId="0F07E6B9" w:rsidR="008814EE" w:rsidRDefault="00A03BA6" w:rsidP="00394F64">
            <w:pPr>
              <w:spacing w:after="0" w:line="240" w:lineRule="auto"/>
              <w:jc w:val="left"/>
            </w:pPr>
            <w:r>
              <w:t>CFU</w:t>
            </w:r>
          </w:p>
        </w:tc>
        <w:tc>
          <w:tcPr>
            <w:tcW w:w="7365" w:type="dxa"/>
          </w:tcPr>
          <w:p w14:paraId="5C17F6C5" w14:textId="03E5B41B" w:rsidR="008814EE" w:rsidRDefault="00A03BA6" w:rsidP="00394F64">
            <w:pPr>
              <w:spacing w:after="0" w:line="240" w:lineRule="auto"/>
              <w:jc w:val="left"/>
            </w:pPr>
            <w:r>
              <w:t>Checks for understanding</w:t>
            </w:r>
          </w:p>
        </w:tc>
      </w:tr>
      <w:tr w:rsidR="009D640B" w14:paraId="29BFF1DE" w14:textId="77777777" w:rsidTr="0053030B">
        <w:tc>
          <w:tcPr>
            <w:tcW w:w="1980" w:type="dxa"/>
          </w:tcPr>
          <w:p w14:paraId="7A0E02A2" w14:textId="52ADCAC9" w:rsidR="009D640B" w:rsidRDefault="009D640B" w:rsidP="00394F64">
            <w:pPr>
              <w:spacing w:after="0" w:line="240" w:lineRule="auto"/>
              <w:jc w:val="left"/>
            </w:pPr>
            <w:r>
              <w:t>CSV</w:t>
            </w:r>
          </w:p>
        </w:tc>
        <w:tc>
          <w:tcPr>
            <w:tcW w:w="7365" w:type="dxa"/>
          </w:tcPr>
          <w:p w14:paraId="0687FB4A" w14:textId="2EC3CAB1" w:rsidR="009D640B" w:rsidRDefault="00AB36EC" w:rsidP="00394F64">
            <w:pPr>
              <w:spacing w:after="0" w:line="240" w:lineRule="auto"/>
              <w:jc w:val="left"/>
            </w:pPr>
            <w:r>
              <w:t>Comma-separated value</w:t>
            </w:r>
          </w:p>
        </w:tc>
      </w:tr>
      <w:tr w:rsidR="000F2B5B" w14:paraId="4BABE209" w14:textId="77777777" w:rsidTr="0053030B">
        <w:tc>
          <w:tcPr>
            <w:tcW w:w="1980" w:type="dxa"/>
          </w:tcPr>
          <w:p w14:paraId="3055D363" w14:textId="284E8B0B" w:rsidR="000F2B5B" w:rsidRDefault="000F2B5B" w:rsidP="00394F64">
            <w:pPr>
              <w:spacing w:after="0" w:line="240" w:lineRule="auto"/>
              <w:jc w:val="left"/>
            </w:pPr>
            <w:r>
              <w:t>DSR</w:t>
            </w:r>
          </w:p>
        </w:tc>
        <w:tc>
          <w:tcPr>
            <w:tcW w:w="7365" w:type="dxa"/>
          </w:tcPr>
          <w:p w14:paraId="679B4B7D" w14:textId="025E8FD0" w:rsidR="000F2B5B" w:rsidRDefault="000F2B5B" w:rsidP="00394F64">
            <w:pPr>
              <w:spacing w:after="0" w:line="240" w:lineRule="auto"/>
              <w:jc w:val="left"/>
            </w:pPr>
            <w:r>
              <w:t>Design science research</w:t>
            </w:r>
          </w:p>
        </w:tc>
      </w:tr>
      <w:tr w:rsidR="008814EE" w14:paraId="268297F6" w14:textId="77777777" w:rsidTr="0053030B">
        <w:tc>
          <w:tcPr>
            <w:tcW w:w="1980" w:type="dxa"/>
          </w:tcPr>
          <w:p w14:paraId="4D8D4A81" w14:textId="1639816B" w:rsidR="008814EE" w:rsidRDefault="00A03BA6" w:rsidP="00394F64">
            <w:pPr>
              <w:spacing w:after="0" w:line="240" w:lineRule="auto"/>
              <w:jc w:val="left"/>
            </w:pPr>
            <w:r>
              <w:t>E.g.</w:t>
            </w:r>
          </w:p>
        </w:tc>
        <w:tc>
          <w:tcPr>
            <w:tcW w:w="7365" w:type="dxa"/>
          </w:tcPr>
          <w:p w14:paraId="40701280" w14:textId="6DA91F65" w:rsidR="008814EE" w:rsidRDefault="00A03BA6" w:rsidP="00394F64">
            <w:pPr>
              <w:spacing w:after="0" w:line="240" w:lineRule="auto"/>
              <w:jc w:val="left"/>
            </w:pPr>
            <w:r>
              <w:t>Example</w:t>
            </w:r>
          </w:p>
        </w:tc>
      </w:tr>
      <w:tr w:rsidR="008814EE" w14:paraId="6FC14E53" w14:textId="77777777" w:rsidTr="0053030B">
        <w:tc>
          <w:tcPr>
            <w:tcW w:w="1980" w:type="dxa"/>
          </w:tcPr>
          <w:p w14:paraId="294DE167" w14:textId="7212B9B2" w:rsidR="008814EE" w:rsidRDefault="00A129B9" w:rsidP="00394F64">
            <w:pPr>
              <w:spacing w:after="0" w:line="240" w:lineRule="auto"/>
              <w:jc w:val="left"/>
            </w:pPr>
            <w:r>
              <w:t>FER</w:t>
            </w:r>
          </w:p>
        </w:tc>
        <w:tc>
          <w:tcPr>
            <w:tcW w:w="7365" w:type="dxa"/>
          </w:tcPr>
          <w:p w14:paraId="2BCCED88" w14:textId="4E91EBDC" w:rsidR="008814EE" w:rsidRDefault="00A129B9" w:rsidP="00394F64">
            <w:pPr>
              <w:spacing w:after="0" w:line="240" w:lineRule="auto"/>
              <w:jc w:val="left"/>
            </w:pPr>
            <w:r>
              <w:t>Face Expression Recognition</w:t>
            </w:r>
          </w:p>
        </w:tc>
      </w:tr>
      <w:tr w:rsidR="00EA481D" w14:paraId="62D27D45" w14:textId="77777777" w:rsidTr="0053030B">
        <w:tc>
          <w:tcPr>
            <w:tcW w:w="1980" w:type="dxa"/>
          </w:tcPr>
          <w:p w14:paraId="042B5E49" w14:textId="1124A27B" w:rsidR="00EA481D" w:rsidRDefault="00EA481D" w:rsidP="00394F64">
            <w:pPr>
              <w:spacing w:after="0" w:line="240" w:lineRule="auto"/>
              <w:jc w:val="left"/>
            </w:pPr>
            <w:r>
              <w:t>FCP</w:t>
            </w:r>
          </w:p>
        </w:tc>
        <w:tc>
          <w:tcPr>
            <w:tcW w:w="7365" w:type="dxa"/>
          </w:tcPr>
          <w:p w14:paraId="0ECCD34A" w14:textId="401CB388" w:rsidR="00EA481D" w:rsidRDefault="00EA481D" w:rsidP="00394F64">
            <w:pPr>
              <w:spacing w:after="0" w:line="240" w:lineRule="auto"/>
              <w:jc w:val="left"/>
            </w:pPr>
            <w:r>
              <w:t>Facial Characteristic Points</w:t>
            </w:r>
          </w:p>
        </w:tc>
      </w:tr>
      <w:tr w:rsidR="00547AEA" w14:paraId="691068E6" w14:textId="77777777" w:rsidTr="0053030B">
        <w:tc>
          <w:tcPr>
            <w:tcW w:w="1980" w:type="dxa"/>
          </w:tcPr>
          <w:p w14:paraId="5D3BB2B1" w14:textId="537DB52C" w:rsidR="00547AEA" w:rsidRDefault="00547AEA" w:rsidP="00394F64">
            <w:pPr>
              <w:spacing w:after="0" w:line="240" w:lineRule="auto"/>
              <w:jc w:val="left"/>
            </w:pPr>
            <w:r>
              <w:t>HOG</w:t>
            </w:r>
          </w:p>
        </w:tc>
        <w:tc>
          <w:tcPr>
            <w:tcW w:w="7365" w:type="dxa"/>
          </w:tcPr>
          <w:p w14:paraId="564325DD" w14:textId="55841981" w:rsidR="00547AEA" w:rsidRDefault="00547AEA" w:rsidP="00394F64">
            <w:pPr>
              <w:spacing w:after="0" w:line="240" w:lineRule="auto"/>
              <w:jc w:val="left"/>
            </w:pPr>
            <w:r>
              <w:t>Histogram of oriented gradients</w:t>
            </w:r>
          </w:p>
        </w:tc>
      </w:tr>
      <w:tr w:rsidR="00DD7429" w14:paraId="03775676" w14:textId="77777777" w:rsidTr="0053030B">
        <w:tc>
          <w:tcPr>
            <w:tcW w:w="1980" w:type="dxa"/>
          </w:tcPr>
          <w:p w14:paraId="21AF5E8C" w14:textId="5CD95D36" w:rsidR="00DD7429" w:rsidRDefault="00DD7429" w:rsidP="00394F64">
            <w:pPr>
              <w:spacing w:after="0" w:line="240" w:lineRule="auto"/>
              <w:jc w:val="left"/>
            </w:pPr>
            <w:r>
              <w:t>SIFT</w:t>
            </w:r>
          </w:p>
        </w:tc>
        <w:tc>
          <w:tcPr>
            <w:tcW w:w="7365" w:type="dxa"/>
          </w:tcPr>
          <w:p w14:paraId="5FCAD5C2" w14:textId="7BE81442" w:rsidR="00DD7429" w:rsidRDefault="00DD7429" w:rsidP="00394F64">
            <w:pPr>
              <w:spacing w:after="0" w:line="240" w:lineRule="auto"/>
              <w:jc w:val="left"/>
            </w:pPr>
            <w:r>
              <w:t>Scale invariant feature transform</w:t>
            </w:r>
          </w:p>
        </w:tc>
      </w:tr>
      <w:tr w:rsidR="002E1161" w14:paraId="53E58D64" w14:textId="77777777" w:rsidTr="0053030B">
        <w:tc>
          <w:tcPr>
            <w:tcW w:w="1980" w:type="dxa"/>
          </w:tcPr>
          <w:p w14:paraId="04F8E6A7" w14:textId="5645404A" w:rsidR="002E1161" w:rsidRDefault="002E1161" w:rsidP="00394F64">
            <w:pPr>
              <w:spacing w:after="0" w:line="240" w:lineRule="auto"/>
              <w:jc w:val="left"/>
            </w:pPr>
            <w:r>
              <w:lastRenderedPageBreak/>
              <w:t>URL</w:t>
            </w:r>
          </w:p>
        </w:tc>
        <w:tc>
          <w:tcPr>
            <w:tcW w:w="7365" w:type="dxa"/>
          </w:tcPr>
          <w:p w14:paraId="5BB54359" w14:textId="3592305E" w:rsidR="002E1161" w:rsidRDefault="002E1161" w:rsidP="00394F64">
            <w:pPr>
              <w:spacing w:after="0" w:line="240" w:lineRule="auto"/>
              <w:jc w:val="left"/>
            </w:pPr>
            <w:r w:rsidRPr="002E1161">
              <w:t>Uniform Resource Locators</w:t>
            </w:r>
          </w:p>
        </w:tc>
      </w:tr>
    </w:tbl>
    <w:p w14:paraId="6E7CBA67" w14:textId="77777777" w:rsidR="00394F64" w:rsidRPr="0053030B" w:rsidRDefault="00394F64" w:rsidP="00394F64">
      <w:pPr>
        <w:spacing w:after="0" w:line="240" w:lineRule="auto"/>
        <w:jc w:val="left"/>
      </w:pPr>
    </w:p>
    <w:p w14:paraId="283045A2" w14:textId="2D42C93E" w:rsidR="00383CDA" w:rsidRPr="002A7D2A" w:rsidRDefault="00383CDA">
      <w:pPr>
        <w:spacing w:after="0" w:line="240" w:lineRule="auto"/>
        <w:jc w:val="left"/>
        <w:rPr>
          <w:b/>
          <w:bCs/>
          <w:sz w:val="28"/>
          <w:szCs w:val="24"/>
        </w:rPr>
      </w:pPr>
      <w:r w:rsidRPr="0053030B">
        <w:rPr>
          <w:b/>
          <w:bCs/>
        </w:rPr>
        <w:br w:type="page"/>
      </w:r>
    </w:p>
    <w:p w14:paraId="1C085CA1" w14:textId="5E52C3D9" w:rsidR="001A1EC6" w:rsidRDefault="001A1EC6" w:rsidP="0028579A">
      <w:pPr>
        <w:pStyle w:val="Chapter"/>
      </w:pPr>
      <w:bookmarkStart w:id="23" w:name="_Toc114507678"/>
      <w:r>
        <w:lastRenderedPageBreak/>
        <w:t xml:space="preserve">Chapter 1 </w:t>
      </w:r>
      <w:r w:rsidR="00243FF7">
        <w:t>–</w:t>
      </w:r>
      <w:r>
        <w:t xml:space="preserve"> </w:t>
      </w:r>
      <w:r w:rsidR="00243FF7">
        <w:t>Introduction</w:t>
      </w:r>
      <w:bookmarkEnd w:id="23"/>
    </w:p>
    <w:p w14:paraId="0DE53047" w14:textId="167CAD65" w:rsidR="004D7AE2" w:rsidRDefault="00B17BC7" w:rsidP="00D91F51">
      <w:pPr>
        <w:pStyle w:val="Heading1"/>
      </w:pPr>
      <w:r>
        <w:t>Heading 1</w:t>
      </w:r>
      <w:bookmarkStart w:id="24" w:name="_Toc349293438"/>
      <w:bookmarkStart w:id="25" w:name="_Toc349293523"/>
      <w:bookmarkStart w:id="26" w:name="_Toc349293622"/>
      <w:bookmarkStart w:id="27" w:name="_Toc349545911"/>
      <w:bookmarkStart w:id="28" w:name="_Toc349547653"/>
      <w:bookmarkStart w:id="29" w:name="_Toc349554562"/>
      <w:bookmarkStart w:id="30" w:name="_Toc349554582"/>
      <w:bookmarkStart w:id="31" w:name="_Toc359331816"/>
      <w:bookmarkStart w:id="32" w:name="_Toc364237860"/>
      <w:bookmarkStart w:id="33" w:name="_Toc369678675"/>
      <w:bookmarkStart w:id="34" w:name="_Toc373499294"/>
      <w:bookmarkStart w:id="35" w:name="_Toc376503766"/>
      <w:bookmarkStart w:id="36" w:name="_Toc376503834"/>
      <w:bookmarkStart w:id="37" w:name="_Toc379463579"/>
      <w:bookmarkStart w:id="38" w:name="_Toc400955770"/>
      <w:bookmarkEnd w:id="1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00FE43B9">
        <w:t xml:space="preserve"> won’t print.  Don’t delete – doing so will lead to incorrect numbering.</w:t>
      </w:r>
      <w:bookmarkStart w:id="39" w:name="_Toc405901936"/>
      <w:bookmarkStart w:id="40" w:name="_Toc405902491"/>
      <w:bookmarkStart w:id="41" w:name="_Toc406075051"/>
      <w:bookmarkStart w:id="42" w:name="_Toc406075242"/>
      <w:bookmarkStart w:id="43" w:name="_Toc406135635"/>
      <w:bookmarkStart w:id="44" w:name="_Toc406135759"/>
      <w:bookmarkStart w:id="45" w:name="_Toc406136598"/>
      <w:bookmarkStart w:id="46" w:name="_Toc406138758"/>
      <w:bookmarkStart w:id="47" w:name="_Toc468714372"/>
      <w:bookmarkStart w:id="48" w:name="_Toc468714862"/>
      <w:bookmarkStart w:id="49" w:name="_Toc468714952"/>
      <w:bookmarkStart w:id="50" w:name="_Toc468715412"/>
      <w:bookmarkStart w:id="51" w:name="_Toc468717240"/>
      <w:bookmarkStart w:id="52" w:name="_Toc468784226"/>
      <w:bookmarkStart w:id="53" w:name="_Toc469228196"/>
      <w:bookmarkStart w:id="54" w:name="_Toc472505701"/>
      <w:bookmarkStart w:id="55" w:name="_Toc473613177"/>
      <w:bookmarkStart w:id="56" w:name="_Toc474826445"/>
      <w:bookmarkStart w:id="57" w:name="_Toc475434540"/>
      <w:bookmarkStart w:id="58" w:name="_Toc491856063"/>
      <w:bookmarkStart w:id="59" w:name="_Toc491856239"/>
      <w:bookmarkStart w:id="60" w:name="_Toc504105529"/>
      <w:bookmarkStart w:id="61" w:name="_Toc504105613"/>
      <w:bookmarkStart w:id="62" w:name="_Toc524286358"/>
      <w:bookmarkStart w:id="63" w:name="_Toc534350887"/>
      <w:bookmarkStart w:id="64" w:name="_Toc534376646"/>
      <w:bookmarkStart w:id="65" w:name="_Toc534624812"/>
      <w:bookmarkStart w:id="66" w:name="_Toc534624915"/>
      <w:bookmarkStart w:id="67" w:name="_Toc534882587"/>
      <w:bookmarkStart w:id="68" w:name="_Toc536471837"/>
      <w:bookmarkStart w:id="69" w:name="_Toc536473794"/>
      <w:bookmarkStart w:id="70" w:name="_Toc536518975"/>
      <w:bookmarkStart w:id="71" w:name="_Toc10545770"/>
      <w:bookmarkStart w:id="72" w:name="_Toc12000009"/>
      <w:bookmarkStart w:id="73" w:name="_Toc15330290"/>
      <w:bookmarkStart w:id="74" w:name="_Toc17378516"/>
      <w:bookmarkStart w:id="75" w:name="_Toc19622480"/>
      <w:bookmarkStart w:id="76" w:name="_Toc19646626"/>
      <w:bookmarkStart w:id="77" w:name="_Toc20308888"/>
      <w:bookmarkStart w:id="78" w:name="_Toc22847883"/>
      <w:bookmarkStart w:id="79" w:name="_Toc22937303"/>
      <w:bookmarkStart w:id="80" w:name="_Toc22937412"/>
      <w:bookmarkStart w:id="81" w:name="_Toc23542661"/>
      <w:bookmarkStart w:id="82" w:name="_Toc23542775"/>
      <w:bookmarkStart w:id="83" w:name="_Toc23690306"/>
      <w:bookmarkStart w:id="84" w:name="_Toc23690412"/>
      <w:bookmarkStart w:id="85" w:name="_Toc23690546"/>
      <w:bookmarkStart w:id="86" w:name="_Toc23795877"/>
      <w:bookmarkStart w:id="87" w:name="_Toc23829275"/>
      <w:bookmarkStart w:id="88" w:name="_Toc23829404"/>
      <w:bookmarkStart w:id="89" w:name="_Toc23858142"/>
      <w:bookmarkStart w:id="90" w:name="_Toc23925329"/>
      <w:bookmarkStart w:id="91" w:name="_Toc24053835"/>
      <w:bookmarkStart w:id="92" w:name="_Toc24102318"/>
      <w:bookmarkStart w:id="93" w:name="_Toc24185021"/>
      <w:bookmarkStart w:id="94" w:name="_Toc24460815"/>
      <w:bookmarkStart w:id="95" w:name="_Toc24638563"/>
      <w:bookmarkStart w:id="96" w:name="_Toc25000098"/>
      <w:bookmarkStart w:id="97" w:name="_Toc25005041"/>
      <w:bookmarkStart w:id="98" w:name="_Toc25005222"/>
      <w:bookmarkStart w:id="99" w:name="_Toc25241477"/>
      <w:bookmarkStart w:id="100" w:name="_Toc25510875"/>
      <w:bookmarkStart w:id="101" w:name="_Toc25511044"/>
      <w:bookmarkStart w:id="102" w:name="_Toc25611823"/>
      <w:bookmarkStart w:id="103" w:name="_Toc25675453"/>
      <w:bookmarkStart w:id="104" w:name="_Toc26204903"/>
      <w:bookmarkStart w:id="105" w:name="_Toc26205072"/>
      <w:bookmarkStart w:id="106" w:name="_Toc26257462"/>
      <w:bookmarkStart w:id="107" w:name="_Toc26257631"/>
      <w:bookmarkStart w:id="108" w:name="_Toc26431324"/>
      <w:bookmarkStart w:id="109" w:name="_Toc26432492"/>
      <w:bookmarkStart w:id="110" w:name="_Toc26432622"/>
      <w:bookmarkStart w:id="111" w:name="_Toc26435917"/>
      <w:bookmarkStart w:id="112" w:name="_Toc26446658"/>
      <w:bookmarkStart w:id="113" w:name="_Toc98322118"/>
      <w:bookmarkStart w:id="114" w:name="_Toc98322156"/>
      <w:bookmarkStart w:id="115" w:name="_Toc99725320"/>
      <w:bookmarkStart w:id="116" w:name="_Toc99887086"/>
      <w:bookmarkStart w:id="117" w:name="_Toc99887372"/>
      <w:bookmarkStart w:id="118" w:name="_Toc99902581"/>
      <w:bookmarkStart w:id="119" w:name="_Toc99902654"/>
      <w:bookmarkStart w:id="120" w:name="_Toc99910985"/>
      <w:bookmarkStart w:id="121" w:name="_Toc100510234"/>
      <w:bookmarkStart w:id="122" w:name="_Toc100510551"/>
      <w:bookmarkStart w:id="123" w:name="_Toc101033164"/>
      <w:bookmarkStart w:id="124" w:name="_Toc101033237"/>
      <w:bookmarkStart w:id="125" w:name="_Toc101723013"/>
      <w:bookmarkStart w:id="126" w:name="_Toc101738364"/>
      <w:bookmarkStart w:id="127" w:name="_Toc103512653"/>
      <w:bookmarkStart w:id="128" w:name="_Toc104290071"/>
      <w:bookmarkStart w:id="129" w:name="_Toc104290147"/>
      <w:bookmarkStart w:id="130" w:name="_Toc107770072"/>
      <w:bookmarkStart w:id="131" w:name="_Toc107770428"/>
      <w:bookmarkStart w:id="132" w:name="_Toc107778780"/>
      <w:bookmarkStart w:id="133" w:name="_Toc108436819"/>
      <w:bookmarkStart w:id="134" w:name="_Toc108439841"/>
      <w:bookmarkStart w:id="135" w:name="_Toc109306956"/>
      <w:bookmarkStart w:id="136" w:name="_Toc109307028"/>
      <w:bookmarkStart w:id="137" w:name="_Toc109321306"/>
      <w:bookmarkStart w:id="138" w:name="_Toc109323711"/>
      <w:bookmarkStart w:id="139" w:name="_Toc109672062"/>
      <w:bookmarkStart w:id="140" w:name="_Toc109672824"/>
      <w:bookmarkStart w:id="141" w:name="_Toc109762887"/>
      <w:bookmarkStart w:id="142" w:name="_Toc114507679"/>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29100231" w14:textId="689D6141" w:rsidR="00127C57" w:rsidRDefault="0063516C">
      <w:pPr>
        <w:pStyle w:val="Heading2"/>
      </w:pPr>
      <w:bookmarkStart w:id="143" w:name="_Ref25169864"/>
      <w:bookmarkStart w:id="144" w:name="_Toc114507680"/>
      <w:r>
        <w:t>Introduction</w:t>
      </w:r>
      <w:bookmarkEnd w:id="144"/>
    </w:p>
    <w:p w14:paraId="78A8F9B0" w14:textId="094EF4E7" w:rsidR="001B1FAA" w:rsidRDefault="00A12D6D" w:rsidP="001B1FAA">
      <w:r>
        <w:t>This project is about finding a solution to the problem that lecturers, teachers and professionals are unable to keep an eye on every student or employee in large classrooms or online environments, allowing them to gauge attention and understanding based on facial expressions. In this project</w:t>
      </w:r>
      <w:r w:rsidR="00776C1A">
        <w:t>,</w:t>
      </w:r>
      <w:r>
        <w:t xml:space="preserve"> the aim will be to determine if facial recognition technology can be used to solve this problem. This chapter will provide the study background, problem statement, possible uses, paradigmatic perspective, aims, objectives, research methodology, validity, data collection and its processing, project plan and approach, ethical and legal implications, provisional chapter division, summary and lastly the references</w:t>
      </w:r>
      <w:r w:rsidR="00494A33">
        <w:t>.</w:t>
      </w:r>
    </w:p>
    <w:p w14:paraId="10E4CB5C" w14:textId="6630DAB4" w:rsidR="0063516C" w:rsidRDefault="0063516C">
      <w:pPr>
        <w:pStyle w:val="Heading2"/>
      </w:pPr>
      <w:bookmarkStart w:id="145" w:name="_Toc114507681"/>
      <w:r>
        <w:t>Background to study</w:t>
      </w:r>
      <w:bookmarkEnd w:id="145"/>
    </w:p>
    <w:p w14:paraId="5F74F122" w14:textId="0B4E1EE6" w:rsidR="00A12D6D" w:rsidRDefault="00A12D6D" w:rsidP="00A12D6D">
      <w:bookmarkStart w:id="146" w:name="_Hlk99888179"/>
      <w:r>
        <w:t xml:space="preserve">There are numerous techniques for lecturers and teachers to determine whether students in a classroom comprehend the current topic </w:t>
      </w:r>
      <w:r>
        <w:fldChar w:fldCharType="begin"/>
      </w:r>
      <w:r w:rsidR="00E374EB">
        <w:instrText xml:space="preserve"> ADDIN EN.CITE &lt;EndNote&gt;&lt;Cite&gt;&lt;Author&gt;Fisher&lt;/Author&gt;&lt;Year&gt;2014&lt;/Year&gt;&lt;RecNum&gt;35&lt;/RecNum&gt;&lt;DisplayText&gt;(Fisher &amp;amp; Frey, 2014)&lt;/DisplayText&gt;&lt;record&gt;&lt;rec-number&gt;35&lt;/rec-number&gt;&lt;foreign-keys&gt;&lt;key app="EN" db-id="eze0vex00p9adgep0rbv9w9752w5p5veezds" timestamp="1660731099" guid="136c6278-4719-4a74-82a7-a5f282353c04"&gt;35&lt;/key&gt;&lt;/foreign-keys&gt;&lt;ref-type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fldChar w:fldCharType="separate"/>
      </w:r>
      <w:r w:rsidR="00207D3A">
        <w:rPr>
          <w:noProof/>
        </w:rPr>
        <w:t>(Fisher &amp; Frey, 2014)</w:t>
      </w:r>
      <w:r>
        <w:fldChar w:fldCharType="end"/>
      </w:r>
      <w:r>
        <w:t xml:space="preserve">. These techniques are called “Checks for understanding” or in short “CFU” </w:t>
      </w:r>
      <w:r>
        <w:fldChar w:fldCharType="begin"/>
      </w:r>
      <w:r w:rsidR="00E374EB">
        <w:instrText xml:space="preserve"> ADDIN EN.CITE &lt;EndNote&gt;&lt;Cite&gt;&lt;Author&gt;Quinzio-Zafran&lt;/Author&gt;&lt;Year&gt;2020&lt;/Year&gt;&lt;RecNum&gt;15&lt;/RecNum&gt;&lt;DisplayText&gt;(Quinzio-Zafran &amp;amp; Wilkins, 2020)&lt;/DisplayText&gt;&lt;record&gt;&lt;rec-number&gt;15&lt;/rec-number&gt;&lt;foreign-keys&gt;&lt;key app="EN" db-id="eze0vex00p9adgep0rbv9w9752w5p5veezds" timestamp="1660731029" guid="f0ac1585-89bc-4714-960b-3e8260297b3b"&gt;15&lt;/key&gt;&lt;/foreign-keys&gt;&lt;ref-type name="Book"&gt;6&lt;/ref-type&gt;&lt;contributors&gt;&lt;authors&gt;&lt;author&gt;Quinzio-Zafran, Anna M&lt;/author&gt;&lt;author&gt;Wilkins, Elizabeth A&lt;/author&gt;&lt;/authors&gt;&lt;/contributors&gt;&lt;titles&gt;&lt;title&gt;The New Teacher&amp;apos;s Guide to Overcoming Common Challenges: Curated Advice from Award-winning Teachers&lt;/title&gt;&lt;/titles&gt;&lt;dates&gt;&lt;year&gt;2020&lt;/year&gt;&lt;/dates&gt;&lt;publisher&gt;Routledge&lt;/publisher&gt;&lt;isbn&gt;1003105009&lt;/isbn&gt;&lt;urls&gt;&lt;/urls&gt;&lt;/record&gt;&lt;/Cite&gt;&lt;/EndNote&gt;</w:instrText>
      </w:r>
      <w:r>
        <w:fldChar w:fldCharType="separate"/>
      </w:r>
      <w:r w:rsidR="00207D3A">
        <w:rPr>
          <w:noProof/>
        </w:rPr>
        <w:t>(Quinzio-Zafran &amp; Wilkins, 2020)</w:t>
      </w:r>
      <w:r>
        <w:fldChar w:fldCharType="end"/>
      </w:r>
      <w:r>
        <w:t>. The CFU is designed for school classrooms</w:t>
      </w:r>
      <w:r w:rsidR="00297F92">
        <w:t>; therefore,</w:t>
      </w:r>
      <w:r>
        <w:t xml:space="preserve"> not all of these checks can be used in big lecture halls, corporate meetings, or online learning environments.</w:t>
      </w:r>
    </w:p>
    <w:p w14:paraId="24538CE8" w14:textId="374AD6DD" w:rsidR="00A12D6D" w:rsidRDefault="00A12D6D" w:rsidP="00A12D6D">
      <w:r w:rsidRPr="00D349D4">
        <w:t>For physical classes, one CFU technique is to use oral language</w:t>
      </w:r>
      <w:r>
        <w:t xml:space="preserve"> </w:t>
      </w:r>
      <w:r>
        <w:fldChar w:fldCharType="begin"/>
      </w:r>
      <w:r w:rsidR="00E374EB">
        <w:instrText xml:space="preserve"> ADDIN EN.CITE &lt;EndNote&gt;&lt;Cite&gt;&lt;Author&gt;Quinzio-Zafran&lt;/Author&gt;&lt;Year&gt;2020&lt;/Year&gt;&lt;RecNum&gt;15&lt;/RecNum&gt;&lt;DisplayText&gt;(Quinzio-Zafran &amp;amp; Wilkins, 2020)&lt;/DisplayText&gt;&lt;record&gt;&lt;rec-number&gt;15&lt;/rec-number&gt;&lt;foreign-keys&gt;&lt;key app="EN" db-id="eze0vex00p9adgep0rbv9w9752w5p5veezds" timestamp="1660731029" guid="f0ac1585-89bc-4714-960b-3e8260297b3b"&gt;15&lt;/key&gt;&lt;/foreign-keys&gt;&lt;ref-type name="Book"&gt;6&lt;/ref-type&gt;&lt;contributors&gt;&lt;authors&gt;&lt;author&gt;Quinzio-Zafran, Anna M&lt;/author&gt;&lt;author&gt;Wilkins, Elizabeth A&lt;/author&gt;&lt;/authors&gt;&lt;/contributors&gt;&lt;titles&gt;&lt;title&gt;The New Teacher&amp;apos;s Guide to Overcoming Common Challenges: Curated Advice from Award-winning Teachers&lt;/title&gt;&lt;/titles&gt;&lt;dates&gt;&lt;year&gt;2020&lt;/year&gt;&lt;/dates&gt;&lt;publisher&gt;Routledge&lt;/publisher&gt;&lt;isbn&gt;1003105009&lt;/isbn&gt;&lt;urls&gt;&lt;/urls&gt;&lt;/record&gt;&lt;/Cite&gt;&lt;/EndNote&gt;</w:instrText>
      </w:r>
      <w:r>
        <w:fldChar w:fldCharType="separate"/>
      </w:r>
      <w:r w:rsidR="00207D3A">
        <w:rPr>
          <w:noProof/>
        </w:rPr>
        <w:t>(Quinzio-Zafran &amp; Wilkins, 2020)</w:t>
      </w:r>
      <w:r>
        <w:fldChar w:fldCharType="end"/>
      </w:r>
      <w:r>
        <w:t>, like asking questions</w:t>
      </w:r>
      <w:r w:rsidR="0087745D">
        <w:t xml:space="preserve"> </w:t>
      </w:r>
      <w:r w:rsidR="00017B08">
        <w:fldChar w:fldCharType="begin"/>
      </w:r>
      <w:r w:rsidR="00E374EB">
        <w:instrText xml:space="preserve"> ADDIN EN.CITE &lt;EndNote&gt;&lt;Cite&gt;&lt;Author&gt;Finley&lt;/Author&gt;&lt;Year&gt;2014&lt;/Year&gt;&lt;RecNum&gt;130&lt;/RecNum&gt;&lt;DisplayText&gt;(Finley, 2014)&lt;/DisplayText&gt;&lt;record&gt;&lt;rec-number&gt;130&lt;/rec-number&gt;&lt;foreign-keys&gt;&lt;key app="EN" db-id="eze0vex00p9adgep0rbv9w9752w5p5veezds" timestamp="1660731646" guid="db672417-64bc-4ecb-b248-90d15b241a0c"&gt;130&lt;/key&gt;&lt;/foreign-keys&gt;&lt;ref-type name="Web Page"&gt;12&lt;/ref-type&gt;&lt;contributors&gt;&lt;authors&gt;&lt;author&gt;Finley, Todd&lt;/author&gt;&lt;/authors&gt;&lt;secondary-authors&gt;&lt;author&gt;Finley, Todd&lt;/author&gt;&lt;/secondary-authors&gt;&lt;/contributors&gt;&lt;titles&gt;&lt;title&gt;Dipsticks Efficient ways to check for understanding&lt;/title&gt;&lt;/titles&gt;&lt;keywords&gt;&lt;keyword&gt;CFU, Checks for understanding&lt;/keyword&gt;&lt;/keywords&gt;&lt;dates&gt;&lt;year&gt;2014&lt;/year&gt;&lt;/dates&gt;&lt;pub-location&gt;California&lt;/pub-location&gt;&lt;publisher&gt;Edutopia - What works in education&lt;/publisher&gt;&lt;urls&gt;&lt;related-urls&gt;&lt;url&gt;https://static1.squarespace.com/static/5ade38cf7e3c3a8e0fd03b28/t/5afc377570a6ad438c26e9e3/1526478710344/dipsticks__efficient_ways_to_check_for_understanding___edutopia.pdf&lt;/url&gt;&lt;/related-urls&gt;&lt;/urls&gt;&lt;electronic-resource-num&gt;https://tinyurl.com/CFUTechniques&lt;/electronic-resource-num&gt;&lt;/record&gt;&lt;/Cite&gt;&lt;/EndNote&gt;</w:instrText>
      </w:r>
      <w:r w:rsidR="00017B08">
        <w:fldChar w:fldCharType="separate"/>
      </w:r>
      <w:r w:rsidR="00E9643F">
        <w:rPr>
          <w:noProof/>
        </w:rPr>
        <w:t>(Finley, 2014)</w:t>
      </w:r>
      <w:r w:rsidR="00017B08">
        <w:fldChar w:fldCharType="end"/>
      </w:r>
      <w:r>
        <w:t xml:space="preserve">. </w:t>
      </w:r>
      <w:r w:rsidRPr="00B9282A">
        <w:t>Because of time constraints, lecturers are unable to enquire every student in big classrooms about their understanding of the topic</w:t>
      </w:r>
      <w:r>
        <w:t xml:space="preserve"> </w:t>
      </w:r>
      <w:r>
        <w:fldChar w:fldCharType="begin"/>
      </w:r>
      <w:r w:rsidR="00E374EB">
        <w:instrText xml:space="preserve"> ADDIN EN.CITE &lt;EndNote&gt;&lt;Cite&gt;&lt;Author&gt;Kopf&lt;/Author&gt;&lt;Year&gt;2005&lt;/Year&gt;&lt;RecNum&gt;37&lt;/RecNum&gt;&lt;DisplayText&gt;(Kopf&lt;style face="italic"&gt; et al.&lt;/style&gt;, 2005)&lt;/DisplayText&gt;&lt;record&gt;&lt;rec-number&gt;37&lt;/rec-number&gt;&lt;foreign-keys&gt;&lt;key app="EN" db-id="eze0vex00p9adgep0rbv9w9752w5p5veezds" timestamp="1660731101" guid="e0efbdb6-e01a-4ff3-990f-b2241e2774cb"&gt;37&lt;/key&gt;&lt;/foreign-keys&gt;&lt;ref-type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fldChar w:fldCharType="separate"/>
      </w:r>
      <w:r w:rsidR="00207D3A">
        <w:rPr>
          <w:noProof/>
        </w:rPr>
        <w:t>(Kopf</w:t>
      </w:r>
      <w:r w:rsidR="00207D3A" w:rsidRPr="00207D3A">
        <w:rPr>
          <w:i/>
          <w:noProof/>
        </w:rPr>
        <w:t xml:space="preserve"> et al.</w:t>
      </w:r>
      <w:r w:rsidR="00207D3A">
        <w:rPr>
          <w:noProof/>
        </w:rPr>
        <w:t>, 2005)</w:t>
      </w:r>
      <w:r>
        <w:fldChar w:fldCharType="end"/>
      </w:r>
      <w:r>
        <w:t xml:space="preserve">. </w:t>
      </w:r>
      <w:r w:rsidRPr="000E79C9">
        <w:t>Alternatively, lecturers rely on students’ facial expressions to determine the students’ understanding</w:t>
      </w:r>
      <w:r>
        <w:t xml:space="preserve"> of the topic </w:t>
      </w:r>
      <w:r>
        <w:fldChar w:fldCharType="begin"/>
      </w:r>
      <w:r w:rsidR="00E374EB">
        <w:instrText xml:space="preserve"> ADDIN EN.CITE &lt;EndNote&gt;&lt;Cite&gt;&lt;Author&gt;Sathik&lt;/Author&gt;&lt;Year&gt;2013&lt;/Year&gt;&lt;RecNum&gt;6&lt;/RecNum&gt;&lt;DisplayText&gt;(Sathik &amp;amp; Jonathan, 2013)&lt;/DisplayText&gt;&lt;record&gt;&lt;rec-number&gt;6&lt;/rec-number&gt;&lt;foreign-keys&gt;&lt;key app="EN" db-id="eze0vex00p9adgep0rbv9w9752w5p5veezds" timestamp="1660730994" guid="b52a7b34-f91e-44ba-8d41-bfced0c729dd"&gt;6&lt;/key&gt;&lt;/foreign-keys&gt;&lt;ref-type name="Journal Article"&gt;17&lt;/ref-type&gt;&lt;contributors&gt;&lt;authors&gt;&lt;author&gt;Sathik, Mohamed&lt;/author&gt;&lt;author&gt;Jonathan, Sofia G&lt;/author&gt;&lt;/authors&gt;&lt;/contributors&gt;&lt;titles&gt;&lt;title&gt;Effect of facial expressions on student’s comprehension recognition in virtual educational environments&lt;/title&gt;&lt;secondary-title&gt;SpringerPlus&lt;/secondary-title&gt;&lt;/titles&gt;&lt;periodical&gt;&lt;full-title&gt;SpringerPlus&lt;/full-title&gt;&lt;/periodical&gt;&lt;pages&gt;1-9&lt;/pages&gt;&lt;volume&gt;2&lt;/volume&gt;&lt;number&gt;1&lt;/number&gt;&lt;dates&gt;&lt;year&gt;2013&lt;/year&gt;&lt;/dates&gt;&lt;isbn&gt;2193-1801&lt;/isbn&gt;&lt;urls&gt;&lt;/urls&gt;&lt;/record&gt;&lt;/Cite&gt;&lt;/EndNote&gt;</w:instrText>
      </w:r>
      <w:r>
        <w:fldChar w:fldCharType="separate"/>
      </w:r>
      <w:r w:rsidR="00207D3A">
        <w:rPr>
          <w:noProof/>
        </w:rPr>
        <w:t>(Sathik &amp; Jonathan, 2013)</w:t>
      </w:r>
      <w:r>
        <w:fldChar w:fldCharType="end"/>
      </w:r>
      <w:r>
        <w:t xml:space="preserve">. </w:t>
      </w:r>
      <w:r w:rsidRPr="00022595">
        <w:t xml:space="preserve">However, </w:t>
      </w:r>
      <w:r w:rsidR="00297F92" w:rsidRPr="00297F92">
        <w:t>checking everyone's facial expression can be challenging in large classrooms or online learning environments</w:t>
      </w:r>
      <w:r>
        <w:t xml:space="preserve"> </w:t>
      </w:r>
      <w:r>
        <w:fldChar w:fldCharType="begin"/>
      </w:r>
      <w:r w:rsidR="00E374EB">
        <w:instrText xml:space="preserve"> ADDIN EN.CITE &lt;EndNote&gt;&lt;Cite&gt;&lt;Author&gt;Kopf&lt;/Author&gt;&lt;Year&gt;2005&lt;/Year&gt;&lt;RecNum&gt;37&lt;/RecNum&gt;&lt;DisplayText&gt;(Kopf&lt;style face="italic"&gt; et al.&lt;/style&gt;, 2005)&lt;/DisplayText&gt;&lt;record&gt;&lt;rec-number&gt;37&lt;/rec-number&gt;&lt;foreign-keys&gt;&lt;key app="EN" db-id="eze0vex00p9adgep0rbv9w9752w5p5veezds" timestamp="1660731101" guid="e0efbdb6-e01a-4ff3-990f-b2241e2774cb"&gt;37&lt;/key&gt;&lt;/foreign-keys&gt;&lt;ref-type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fldChar w:fldCharType="separate"/>
      </w:r>
      <w:r w:rsidR="00207D3A">
        <w:rPr>
          <w:noProof/>
        </w:rPr>
        <w:t>(Kopf</w:t>
      </w:r>
      <w:r w:rsidR="00207D3A" w:rsidRPr="00207D3A">
        <w:rPr>
          <w:i/>
          <w:noProof/>
        </w:rPr>
        <w:t xml:space="preserve"> et al.</w:t>
      </w:r>
      <w:r w:rsidR="00207D3A">
        <w:rPr>
          <w:noProof/>
        </w:rPr>
        <w:t>, 2005)</w:t>
      </w:r>
      <w:r>
        <w:fldChar w:fldCharType="end"/>
      </w:r>
      <w:r>
        <w:t>.</w:t>
      </w:r>
    </w:p>
    <w:p w14:paraId="345154CF" w14:textId="3A190C02" w:rsidR="00A12D6D" w:rsidRDefault="00A12D6D" w:rsidP="00A12D6D">
      <w:r>
        <w:t xml:space="preserve">COVID-19 forced education to switch to an online delivery mode, creating new challenges for lecturers and teachers alike </w:t>
      </w:r>
      <w:r>
        <w:fldChar w:fldCharType="begin"/>
      </w:r>
      <w:r w:rsidR="00E374EB">
        <w:instrText xml:space="preserve"> ADDIN EN.CITE &lt;EndNote&gt;&lt;Cite&gt;&lt;Author&gt;Paudel&lt;/Author&gt;&lt;Year&gt;2021&lt;/Year&gt;&lt;RecNum&gt;11&lt;/RecNum&gt;&lt;DisplayText&gt;(Paudel, 2021)&lt;/DisplayText&gt;&lt;record&gt;&lt;rec-number&gt;11&lt;/rec-number&gt;&lt;foreign-keys&gt;&lt;key app="EN" db-id="eze0vex00p9adgep0rbv9w9752w5p5veezds" timestamp="1660731010" guid="a618d092-746d-4c40-bef5-4d454ea783f0"&gt;11&lt;/key&gt;&lt;/foreign-keys&gt;&lt;ref-type name="Journal Article"&gt;17&lt;/ref-type&gt;&lt;contributors&gt;&lt;authors&gt;&lt;author&gt;Paudel, Pitambar&lt;/author&gt;&lt;/authors&gt;&lt;/contributors&gt;&lt;titles&gt;&lt;title&gt;Online education: Benefits, challenges and strategies during and after COVID-19 in higher education&lt;/title&gt;&lt;secondary-title&gt;International Journal on Studies in Education&lt;/secondary-title&gt;&lt;/titles&gt;&lt;periodical&gt;&lt;full-title&gt;International Journal on Studies in Education&lt;/full-title&gt;&lt;/periodical&gt;&lt;pages&gt;70-85&lt;/pages&gt;&lt;volume&gt;3&lt;/volume&gt;&lt;number&gt;2&lt;/number&gt;&lt;dates&gt;&lt;year&gt;2021&lt;/year&gt;&lt;/dates&gt;&lt;isbn&gt;2690-7909&lt;/isbn&gt;&lt;urls&gt;&lt;/urls&gt;&lt;/record&gt;&lt;/Cite&gt;&lt;/EndNote&gt;</w:instrText>
      </w:r>
      <w:r>
        <w:fldChar w:fldCharType="separate"/>
      </w:r>
      <w:r>
        <w:rPr>
          <w:noProof/>
        </w:rPr>
        <w:t>(Paudel, 2021)</w:t>
      </w:r>
      <w:r>
        <w:fldChar w:fldCharType="end"/>
      </w:r>
      <w:r>
        <w:t xml:space="preserve">. The primary obstacle for students was acquiring the necessary technology to participate in these online classes </w:t>
      </w:r>
      <w:r>
        <w:fldChar w:fldCharType="begin"/>
      </w:r>
      <w:r w:rsidR="00E374EB">
        <w:instrText xml:space="preserve"> ADDIN EN.CITE &lt;EndNote&gt;&lt;Cite&gt;&lt;Author&gt;Alshamrani&lt;/Author&gt;&lt;Year&gt;2019&lt;/Year&gt;&lt;RecNum&gt;12&lt;/RecNum&gt;&lt;DisplayText&gt;(Alshamrani, 2019)&lt;/DisplayText&gt;&lt;record&gt;&lt;rec-number&gt;12&lt;/rec-number&gt;&lt;foreign-keys&gt;&lt;key app="EN" db-id="eze0vex00p9adgep0rbv9w9752w5p5veezds" timestamp="1660731015" guid="4768a7c4-c980-4373-b818-c9c0461b07ef"&gt;12&lt;/key&gt;&lt;/foreign-keys&gt;&lt;ref-type name="Thesis"&gt;32&lt;/ref-type&gt;&lt;contributors&gt;&lt;authors&gt;&lt;author&gt;Alshamrani, Mohammed&lt;/author&gt;&lt;/authors&gt;&lt;/contributors&gt;&lt;titles&gt;&lt;title&gt;An investigation of the advantages and disadvantages of online education&lt;/title&gt;&lt;/titles&gt;&lt;dates&gt;&lt;year&gt;2019&lt;/year&gt;&lt;/dates&gt;&lt;publisher&gt;Auckland University of Technology&lt;/publisher&gt;&lt;urls&gt;&lt;/urls&gt;&lt;/record&gt;&lt;/Cite&gt;&lt;/EndNote&gt;</w:instrText>
      </w:r>
      <w:r>
        <w:fldChar w:fldCharType="separate"/>
      </w:r>
      <w:r>
        <w:rPr>
          <w:noProof/>
        </w:rPr>
        <w:t>(Alshamrani, 2019)</w:t>
      </w:r>
      <w:r>
        <w:fldChar w:fldCharType="end"/>
      </w:r>
      <w:r>
        <w:t>. For lecturers</w:t>
      </w:r>
      <w:r w:rsidR="00D67E9A">
        <w:t>,</w:t>
      </w:r>
      <w:r>
        <w:t xml:space="preserve"> a proven disadvantage is that the social interaction between students and lecturers, and the opportunity to observe students’ behaviour was significantly decreased </w:t>
      </w:r>
      <w:r>
        <w:fldChar w:fldCharType="begin"/>
      </w:r>
      <w:r w:rsidR="00E374EB">
        <w:instrText xml:space="preserve"> ADDIN EN.CITE &lt;EndNote&gt;&lt;Cite&gt;&lt;Author&gt;Lamanauskas&lt;/Author&gt;&lt;Year&gt;2021&lt;/Year&gt;&lt;RecNum&gt;13&lt;/RecNum&gt;&lt;DisplayText&gt;(Lamanauskas &amp;amp; Makarskaite-Petkeviciene, 2021)&lt;/DisplayText&gt;&lt;record&gt;&lt;rec-number&gt;13&lt;/rec-number&gt;&lt;foreign-keys&gt;&lt;key app="EN" db-id="eze0vex00p9adgep0rbv9w9752w5p5veezds" timestamp="1660731022" guid="370af0d3-734d-4f03-924d-7dfa52a167ec"&gt;13&lt;/key&gt;&lt;/foreign-keys&gt;&lt;ref-type name="Journal Article"&gt;17&lt;/ref-type&gt;&lt;contributors&gt;&lt;authors&gt;&lt;author&gt;Lamanauskas, Vincentas&lt;/author&gt;&lt;author&gt;Makarskaite-Petkeviciene, Rita&lt;/author&gt;&lt;/authors&gt;&lt;/contributors&gt;&lt;titles&gt;&lt;title&gt;Distance Lectures in University Studies: Advantages, Disadvantages, Improvement&lt;/title&gt;&lt;secondary-title&gt;Contemporary Educational Technology&lt;/secondary-title&gt;&lt;/titles&gt;&lt;periodical&gt;&lt;full-title&gt;Contemporary Educational Technology&lt;/full-title&gt;&lt;/periodical&gt;&lt;volume&gt;13&lt;/volume&gt;&lt;number&gt;3&lt;/number&gt;&lt;dates&gt;&lt;year&gt;2021&lt;/year&gt;&lt;/dates&gt;&lt;urls&gt;&lt;/urls&gt;&lt;/record&gt;&lt;/Cite&gt;&lt;/EndNote&gt;</w:instrText>
      </w:r>
      <w:r>
        <w:fldChar w:fldCharType="separate"/>
      </w:r>
      <w:r w:rsidR="00207D3A">
        <w:rPr>
          <w:noProof/>
        </w:rPr>
        <w:t>(Lamanauskas &amp; Makarskaite-Petkeviciene, 2021)</w:t>
      </w:r>
      <w:r>
        <w:fldChar w:fldCharType="end"/>
      </w:r>
      <w:r>
        <w:t xml:space="preserve">. Lecturers must look at the textbook, their notes, or slides on the screen, and is not always able to keep an eye on all the students attending the class, therefore </w:t>
      </w:r>
      <w:r>
        <w:lastRenderedPageBreak/>
        <w:t>unable to observe the students’ facial expression and determine if the students understand the topic.</w:t>
      </w:r>
    </w:p>
    <w:p w14:paraId="2F2F4957" w14:textId="77777777" w:rsidR="00A12D6D" w:rsidRDefault="00A12D6D" w:rsidP="00A12D6D">
      <w:r w:rsidRPr="00D83F1C">
        <w:t xml:space="preserve">Considering the concerns discussed above, it appears that lecturers, teachers, and professionals need to be able to </w:t>
      </w:r>
      <w:r>
        <w:t>“</w:t>
      </w:r>
      <w:r w:rsidRPr="00D83F1C">
        <w:t>read the room</w:t>
      </w:r>
      <w:r>
        <w:t>”</w:t>
      </w:r>
      <w:r w:rsidRPr="00D83F1C">
        <w:t xml:space="preserve"> without physically having to pay attention to each</w:t>
      </w:r>
      <w:r>
        <w:t xml:space="preserve"> individual</w:t>
      </w:r>
      <w:r w:rsidRPr="00D83F1C">
        <w:t xml:space="preserve"> student.</w:t>
      </w:r>
      <w:r>
        <w:t xml:space="preserve"> </w:t>
      </w:r>
    </w:p>
    <w:p w14:paraId="395BF1E6" w14:textId="142CD8D4" w:rsidR="0086724D" w:rsidRPr="00F47F10" w:rsidRDefault="00A12D6D" w:rsidP="00127C57">
      <w:r>
        <w:t>This study will attempt to fill the gap by providing a way for lecturers to determine how many students understand the current topic at hand, without physically paying attention to the individual students.</w:t>
      </w:r>
      <w:bookmarkStart w:id="147" w:name="_Hlk99888217"/>
      <w:bookmarkEnd w:id="146"/>
    </w:p>
    <w:p w14:paraId="2C79C147" w14:textId="585CE04E" w:rsidR="001A722B" w:rsidRDefault="0063516C">
      <w:pPr>
        <w:pStyle w:val="Heading2"/>
      </w:pPr>
      <w:bookmarkStart w:id="148" w:name="_Toc114507682"/>
      <w:bookmarkEnd w:id="147"/>
      <w:r>
        <w:t>P</w:t>
      </w:r>
      <w:r w:rsidR="001A722B">
        <w:t xml:space="preserve">roblem </w:t>
      </w:r>
      <w:bookmarkEnd w:id="143"/>
      <w:r>
        <w:t>statement</w:t>
      </w:r>
      <w:bookmarkEnd w:id="148"/>
    </w:p>
    <w:p w14:paraId="1841C3F1" w14:textId="558B8961" w:rsidR="003C3DB5" w:rsidRDefault="003C3DB5" w:rsidP="003C3DB5">
      <w:bookmarkStart w:id="149" w:name="_Hlk99888228"/>
      <w:r>
        <w:t xml:space="preserve">Lecturers, teachers, and professionals require a method to use in large lecture halls and online environments for determining whether students or employees comprehend current topics. Previous methods </w:t>
      </w:r>
      <w:r w:rsidR="00E24507">
        <w:t>include</w:t>
      </w:r>
      <w:r>
        <w:t xml:space="preserve"> the CFU techniques, but these options </w:t>
      </w:r>
      <w:r w:rsidR="00776C1A">
        <w:t>don’t</w:t>
      </w:r>
      <w:r>
        <w:t xml:space="preserve"> allow the lecturer to read the whole room. </w:t>
      </w:r>
    </w:p>
    <w:p w14:paraId="2E06B61D" w14:textId="77777777" w:rsidR="003C3DB5" w:rsidRDefault="003C3DB5" w:rsidP="003C3DB5">
      <w:r>
        <w:t>As mentioned previously, conventional CFU techniques are insufficient for large classrooms or online learning environments.</w:t>
      </w:r>
    </w:p>
    <w:p w14:paraId="52854DE7" w14:textId="3638E4D1" w:rsidR="003C3DB5" w:rsidRPr="005023D3" w:rsidRDefault="003C3DB5" w:rsidP="003C3DB5">
      <w:r w:rsidRPr="006629C8">
        <w:t>W</w:t>
      </w:r>
      <w:r>
        <w:t>ould</w:t>
      </w:r>
      <w:r w:rsidRPr="006629C8">
        <w:t xml:space="preserve"> a system that </w:t>
      </w:r>
      <w:r w:rsidR="00776C1A">
        <w:t>enables</w:t>
      </w:r>
      <w:r w:rsidRPr="006629C8">
        <w:t xml:space="preserve"> lecturers to “read the room” without having to physically look at each student</w:t>
      </w:r>
      <w:r>
        <w:t>,</w:t>
      </w:r>
      <w:r w:rsidRPr="006629C8">
        <w:t xml:space="preserve"> </w:t>
      </w:r>
      <w:r>
        <w:t xml:space="preserve">be advantageous for a lecturer? </w:t>
      </w:r>
    </w:p>
    <w:p w14:paraId="5208BF71" w14:textId="00B31FD2" w:rsidR="00F87285" w:rsidRDefault="00B33527">
      <w:pPr>
        <w:pStyle w:val="Heading2"/>
      </w:pPr>
      <w:bookmarkStart w:id="150" w:name="_Toc114507683"/>
      <w:bookmarkEnd w:id="149"/>
      <w:r>
        <w:t xml:space="preserve">Where would such a proposed system be </w:t>
      </w:r>
      <w:r w:rsidR="00776C1A">
        <w:t>advantageous</w:t>
      </w:r>
      <w:r w:rsidR="00775F01">
        <w:t>?</w:t>
      </w:r>
      <w:bookmarkEnd w:id="150"/>
    </w:p>
    <w:p w14:paraId="1FA8B2DD" w14:textId="6039B923" w:rsidR="00713BE0" w:rsidRPr="00713BE0" w:rsidRDefault="003C3DB5" w:rsidP="00713BE0">
      <w:r w:rsidRPr="00B8256E">
        <w:t>This system can be used in a variety of environments. It is suitable for use in large lecture halls, classrooms, online environments, and corporate meetings. Anywhere a lecturer, teacher, or corporate staff member is required to determine whether students or employees understand the topic at hand.</w:t>
      </w:r>
    </w:p>
    <w:p w14:paraId="2BB87EFF" w14:textId="3A6B604B" w:rsidR="00B746AE" w:rsidRDefault="00B746AE">
      <w:pPr>
        <w:pStyle w:val="Heading2"/>
      </w:pPr>
      <w:bookmarkStart w:id="151" w:name="_Toc101033169"/>
      <w:bookmarkStart w:id="152" w:name="_Toc101033242"/>
      <w:bookmarkStart w:id="153" w:name="_Toc101033170"/>
      <w:bookmarkStart w:id="154" w:name="_Toc101033243"/>
      <w:bookmarkStart w:id="155" w:name="_Toc101033171"/>
      <w:bookmarkStart w:id="156" w:name="_Toc101033244"/>
      <w:bookmarkStart w:id="157" w:name="_Toc101033172"/>
      <w:bookmarkStart w:id="158" w:name="_Toc101033245"/>
      <w:bookmarkStart w:id="159" w:name="_Toc101033173"/>
      <w:bookmarkStart w:id="160" w:name="_Toc101033246"/>
      <w:bookmarkStart w:id="161" w:name="_Ref23239357"/>
      <w:bookmarkStart w:id="162" w:name="_Toc114507684"/>
      <w:bookmarkEnd w:id="151"/>
      <w:bookmarkEnd w:id="152"/>
      <w:bookmarkEnd w:id="153"/>
      <w:bookmarkEnd w:id="154"/>
      <w:bookmarkEnd w:id="155"/>
      <w:bookmarkEnd w:id="156"/>
      <w:bookmarkEnd w:id="157"/>
      <w:bookmarkEnd w:id="158"/>
      <w:bookmarkEnd w:id="159"/>
      <w:bookmarkEnd w:id="160"/>
      <w:r>
        <w:t>Research aims and objectives</w:t>
      </w:r>
      <w:bookmarkEnd w:id="161"/>
      <w:bookmarkEnd w:id="162"/>
    </w:p>
    <w:p w14:paraId="1DC494EB" w14:textId="50451B26" w:rsidR="004232B6" w:rsidRDefault="0075048A" w:rsidP="0075048A">
      <w:r w:rsidRPr="005A5D9E">
        <w:t xml:space="preserve">A well-defined research objective is critical for establishing the project's purpose. Additionally, there should be a clear list of objectives that must be met </w:t>
      </w:r>
      <w:r w:rsidR="00776C1A">
        <w:t>for</w:t>
      </w:r>
      <w:r w:rsidRPr="005A5D9E">
        <w:t xml:space="preserve"> the research objective to be accomplished.</w:t>
      </w:r>
      <w:r>
        <w:t xml:space="preserve"> Achieving the aim and completing the set objectives will allow the lecturers to read the room and get a better understanding of what the students are feeling during classes.</w:t>
      </w:r>
    </w:p>
    <w:p w14:paraId="22D4942C" w14:textId="626A5577" w:rsidR="0075048A" w:rsidRPr="009C45DC" w:rsidRDefault="004232B6" w:rsidP="004232B6">
      <w:pPr>
        <w:spacing w:after="0" w:line="240" w:lineRule="auto"/>
        <w:jc w:val="left"/>
      </w:pPr>
      <w:r>
        <w:br w:type="page"/>
      </w:r>
    </w:p>
    <w:p w14:paraId="273F74C0" w14:textId="7D1407EB" w:rsidR="005654A5" w:rsidRDefault="004A4F8B" w:rsidP="00D366CF">
      <w:pPr>
        <w:pStyle w:val="Heading3"/>
      </w:pPr>
      <w:bookmarkStart w:id="163" w:name="_Toc114507685"/>
      <w:r>
        <w:lastRenderedPageBreak/>
        <w:t>Research aim</w:t>
      </w:r>
      <w:bookmarkEnd w:id="163"/>
    </w:p>
    <w:p w14:paraId="29C216DF" w14:textId="3A693295" w:rsidR="003845F0" w:rsidRPr="00EE611E" w:rsidRDefault="00470C22" w:rsidP="00EE611E">
      <w:bookmarkStart w:id="164" w:name="_Hlk99888269"/>
      <w:bookmarkStart w:id="165" w:name="_Hlk99888248"/>
      <w:r>
        <w:t xml:space="preserve">The aim is to create a system that will </w:t>
      </w:r>
      <w:r w:rsidR="00920E4C">
        <w:t xml:space="preserve">be helpful to </w:t>
      </w:r>
      <w:r>
        <w:t>lecturers</w:t>
      </w:r>
      <w:r w:rsidR="00B012C7">
        <w:t>, by providing the</w:t>
      </w:r>
      <w:r>
        <w:t xml:space="preserve"> ability to “read the room”</w:t>
      </w:r>
      <w:r w:rsidR="003845F0">
        <w:t xml:space="preserve"> </w:t>
      </w:r>
      <w:r>
        <w:t>when it comes to teaching</w:t>
      </w:r>
      <w:r w:rsidR="003845F0">
        <w:t>, using facial recognition</w:t>
      </w:r>
      <w:bookmarkEnd w:id="164"/>
      <w:r w:rsidR="003845F0">
        <w:t>.</w:t>
      </w:r>
    </w:p>
    <w:p w14:paraId="63076AA3" w14:textId="6E1C5DFA" w:rsidR="00586346" w:rsidRDefault="00586346" w:rsidP="00D366CF">
      <w:pPr>
        <w:pStyle w:val="Heading3"/>
      </w:pPr>
      <w:bookmarkStart w:id="166" w:name="_Toc114507686"/>
      <w:bookmarkEnd w:id="165"/>
      <w:r>
        <w:t>Research objectives</w:t>
      </w:r>
      <w:bookmarkEnd w:id="166"/>
    </w:p>
    <w:p w14:paraId="5C826493" w14:textId="552E6369" w:rsidR="00C83F65" w:rsidRDefault="001E08B7" w:rsidP="001E08B7">
      <w:bookmarkStart w:id="167" w:name="_Hlk99888370"/>
      <w:bookmarkStart w:id="168" w:name="_Hlk99888319"/>
      <w:r>
        <w:t xml:space="preserve">To accomplish the above-mentioned aim, there are certain objectives that </w:t>
      </w:r>
      <w:r w:rsidR="009A2C81">
        <w:t>the researcher</w:t>
      </w:r>
      <w:r>
        <w:t xml:space="preserve"> will need to reach</w:t>
      </w:r>
      <w:bookmarkEnd w:id="167"/>
    </w:p>
    <w:p w14:paraId="514E21C0" w14:textId="7077699E" w:rsidR="00ED7B51" w:rsidRDefault="0029311C" w:rsidP="00B67F24">
      <w:pPr>
        <w:pStyle w:val="ListParagraph"/>
        <w:numPr>
          <w:ilvl w:val="0"/>
          <w:numId w:val="22"/>
        </w:numPr>
      </w:pPr>
      <w:bookmarkStart w:id="169" w:name="_Hlk99888379"/>
      <w:r>
        <w:t>Research c</w:t>
      </w:r>
      <w:r w:rsidR="00D145E2">
        <w:t>urrent method</w:t>
      </w:r>
      <w:r w:rsidR="006C05A1">
        <w:t>s</w:t>
      </w:r>
      <w:r w:rsidR="00D145E2">
        <w:t xml:space="preserve"> to determine if students understand their work</w:t>
      </w:r>
    </w:p>
    <w:p w14:paraId="58EFE38E" w14:textId="2C897BA1" w:rsidR="00A539C5" w:rsidRDefault="00A539C5" w:rsidP="00B67F24">
      <w:pPr>
        <w:pStyle w:val="ListParagraph"/>
        <w:numPr>
          <w:ilvl w:val="0"/>
          <w:numId w:val="22"/>
        </w:numPr>
      </w:pPr>
      <w:bookmarkStart w:id="170" w:name="_Hlk99888384"/>
      <w:bookmarkEnd w:id="169"/>
      <w:r>
        <w:t xml:space="preserve">Analyse facial expressions and how </w:t>
      </w:r>
      <w:r w:rsidR="0094139E">
        <w:t>those emotions</w:t>
      </w:r>
      <w:r>
        <w:t xml:space="preserve"> are displayed</w:t>
      </w:r>
    </w:p>
    <w:p w14:paraId="5A822817" w14:textId="33A39195" w:rsidR="00AD7AAB" w:rsidRDefault="005A3AD5" w:rsidP="00B67F24">
      <w:pPr>
        <w:pStyle w:val="ListParagraph"/>
        <w:numPr>
          <w:ilvl w:val="0"/>
          <w:numId w:val="22"/>
        </w:numPr>
      </w:pPr>
      <w:bookmarkStart w:id="171" w:name="_Hlk99888399"/>
      <w:bookmarkEnd w:id="170"/>
      <w:r>
        <w:t>Exploring f</w:t>
      </w:r>
      <w:r w:rsidR="00EE3413">
        <w:t xml:space="preserve">acial detection </w:t>
      </w:r>
      <w:r>
        <w:t xml:space="preserve">techniques </w:t>
      </w:r>
      <w:r w:rsidR="00EE3413">
        <w:t>and how it works</w:t>
      </w:r>
    </w:p>
    <w:p w14:paraId="697DB364" w14:textId="69862AE3" w:rsidR="00A34F5D" w:rsidRDefault="00F776B7" w:rsidP="00B67F24">
      <w:pPr>
        <w:pStyle w:val="ListParagraph"/>
        <w:numPr>
          <w:ilvl w:val="0"/>
          <w:numId w:val="22"/>
        </w:numPr>
      </w:pPr>
      <w:bookmarkStart w:id="172" w:name="_Hlk99888407"/>
      <w:bookmarkEnd w:id="171"/>
      <w:r>
        <w:t>Survey lecturers and students to get a better understanding of what would be beneficial to them</w:t>
      </w:r>
      <w:bookmarkEnd w:id="172"/>
    </w:p>
    <w:p w14:paraId="24C7F410" w14:textId="16A8974B" w:rsidR="00BC5427" w:rsidRDefault="00ED4A39" w:rsidP="00B67F24">
      <w:pPr>
        <w:pStyle w:val="ListParagraph"/>
        <w:numPr>
          <w:ilvl w:val="0"/>
          <w:numId w:val="22"/>
        </w:numPr>
      </w:pPr>
      <w:bookmarkStart w:id="173" w:name="_Hlk99888431"/>
      <w:r>
        <w:t>Comparison between different types of facial detection and expression programs</w:t>
      </w:r>
      <w:r w:rsidR="00A34F5D">
        <w:t xml:space="preserve"> </w:t>
      </w:r>
    </w:p>
    <w:p w14:paraId="2D4B6E1E" w14:textId="352A562C" w:rsidR="002A374D" w:rsidRDefault="00116F01" w:rsidP="00B67F24">
      <w:pPr>
        <w:pStyle w:val="ListParagraph"/>
        <w:numPr>
          <w:ilvl w:val="0"/>
          <w:numId w:val="22"/>
        </w:numPr>
      </w:pPr>
      <w:bookmarkStart w:id="174" w:name="_Hlk99888441"/>
      <w:bookmarkEnd w:id="173"/>
      <w:r>
        <w:t xml:space="preserve">Developing an </w:t>
      </w:r>
      <w:r w:rsidR="0010213C">
        <w:t>artefact</w:t>
      </w:r>
      <w:r>
        <w:t xml:space="preserve"> using </w:t>
      </w:r>
      <w:r w:rsidR="00776C1A">
        <w:t xml:space="preserve">the </w:t>
      </w:r>
      <w:r>
        <w:t>above-mentioned programs</w:t>
      </w:r>
      <w:r w:rsidR="00BB1278">
        <w:t xml:space="preserve"> </w:t>
      </w:r>
    </w:p>
    <w:p w14:paraId="04EDE8CA" w14:textId="6B20C853" w:rsidR="003D7861" w:rsidRDefault="00CE21A8" w:rsidP="00B67F24">
      <w:pPr>
        <w:pStyle w:val="ListParagraph"/>
        <w:numPr>
          <w:ilvl w:val="0"/>
          <w:numId w:val="22"/>
        </w:numPr>
      </w:pPr>
      <w:bookmarkStart w:id="175" w:name="_Hlk99888448"/>
      <w:bookmarkEnd w:id="174"/>
      <w:r>
        <w:t xml:space="preserve">Evaluating if the </w:t>
      </w:r>
      <w:r w:rsidR="00B608B5">
        <w:t xml:space="preserve">proposed </w:t>
      </w:r>
      <w:r w:rsidR="0010213C">
        <w:t>artefact</w:t>
      </w:r>
      <w:r>
        <w:t xml:space="preserve"> </w:t>
      </w:r>
      <w:r w:rsidR="006D57A4">
        <w:t xml:space="preserve">will be able to identify common emotions linked to understanding </w:t>
      </w:r>
    </w:p>
    <w:p w14:paraId="3F5C669D" w14:textId="4DD4E2A2" w:rsidR="002F162C" w:rsidRPr="002F162C" w:rsidRDefault="00586346" w:rsidP="00D366CF">
      <w:pPr>
        <w:pStyle w:val="Heading3"/>
      </w:pPr>
      <w:bookmarkStart w:id="176" w:name="_Toc114507687"/>
      <w:bookmarkEnd w:id="168"/>
      <w:bookmarkEnd w:id="175"/>
      <w:r>
        <w:t>Study design</w:t>
      </w:r>
      <w:bookmarkEnd w:id="176"/>
    </w:p>
    <w:p w14:paraId="78FA5C9E" w14:textId="1B0E1771" w:rsidR="00CE301D" w:rsidRDefault="00340A3F" w:rsidP="00825D00">
      <w:pPr>
        <w:pStyle w:val="Heading4"/>
      </w:pPr>
      <w:bookmarkStart w:id="177" w:name="_Toc114507688"/>
      <w:r>
        <w:t>Research Paradigm</w:t>
      </w:r>
      <w:bookmarkEnd w:id="177"/>
    </w:p>
    <w:p w14:paraId="318AF115" w14:textId="6AA37CE3" w:rsidR="00C7655E" w:rsidRDefault="00C7655E" w:rsidP="00C7655E">
      <w:r>
        <w:t xml:space="preserve">A paradigm is described as </w:t>
      </w:r>
      <w:r w:rsidR="0010213C">
        <w:t>a</w:t>
      </w:r>
      <w:r>
        <w:t xml:space="preserve"> collection of shared </w:t>
      </w:r>
      <w:r w:rsidR="0010213C">
        <w:t>beliefs</w:t>
      </w:r>
      <w:r>
        <w:t xml:space="preserve"> and consensus among scientists about the </w:t>
      </w:r>
      <w:r w:rsidRPr="008C3FB3">
        <w:t>proper way to approach and solve problems</w:t>
      </w:r>
      <w:r>
        <w:t xml:space="preserve"> </w:t>
      </w:r>
      <w:r>
        <w:fldChar w:fldCharType="begin"/>
      </w:r>
      <w:r w:rsidR="00E374EB">
        <w:instrText xml:space="preserve"> ADDIN EN.CITE &lt;EndNote&gt;&lt;Cite&gt;&lt;Author&gt;Kuhn&lt;/Author&gt;&lt;Year&gt;1970&lt;/Year&gt;&lt;RecNum&gt;21&lt;/RecNum&gt;&lt;DisplayText&gt;(Kuhn, 1970)&lt;/DisplayText&gt;&lt;record&gt;&lt;rec-number&gt;21&lt;/rec-number&gt;&lt;foreign-keys&gt;&lt;key app="EN" db-id="eze0vex00p9adgep0rbv9w9752w5p5veezds" timestamp="1660731036" guid="0048d47b-e66c-46f5-8dd6-d2781e2b33f3"&gt;21&lt;/key&gt;&lt;/foreign-keys&gt;&lt;ref-type name="Book"&gt;6&lt;/ref-type&gt;&lt;contributors&gt;&lt;authors&gt;&lt;author&gt;Kuhn, Thomas S&lt;/author&gt;&lt;/authors&gt;&lt;/contributors&gt;&lt;titles&gt;&lt;title&gt;The structure of scientific revolutions&lt;/title&gt;&lt;/titles&gt;&lt;volume&gt;111&lt;/volume&gt;&lt;dates&gt;&lt;year&gt;1970&lt;/year&gt;&lt;/dates&gt;&lt;publisher&gt;Chicago University of Chicago Press&lt;/publisher&gt;&lt;urls&gt;&lt;/urls&gt;&lt;electronic-resource-num&gt;https://www.degruyter.com/document/doi/10.1515/9781400831296/pdf#page=193&lt;/electronic-resource-num&gt;&lt;/record&gt;&lt;/Cite&gt;&lt;/EndNote&gt;</w:instrText>
      </w:r>
      <w:r>
        <w:fldChar w:fldCharType="separate"/>
      </w:r>
      <w:r>
        <w:rPr>
          <w:noProof/>
        </w:rPr>
        <w:t>(Kuhn, 1970)</w:t>
      </w:r>
      <w:r>
        <w:fldChar w:fldCharType="end"/>
      </w:r>
      <w:r>
        <w:t xml:space="preserve">. </w:t>
      </w:r>
      <w:r w:rsidRPr="00144247">
        <w:t>Choosing the appropriate paradigm is critical when conducting research because it defines how the researcher thinks and interprets the data gathered</w:t>
      </w:r>
      <w:r>
        <w:t xml:space="preserve"> </w:t>
      </w:r>
      <w:r>
        <w:fldChar w:fldCharType="begin"/>
      </w:r>
      <w:r w:rsidR="00E374EB">
        <w:instrText xml:space="preserve"> ADDIN EN.CITE &lt;EndNote&gt;&lt;Cite&gt;&lt;Author&gt;Kivunja&lt;/Author&gt;&lt;Year&gt;2017&lt;/Year&gt;&lt;RecNum&gt;19&lt;/RecNum&gt;&lt;DisplayText&gt;(Kivunja &amp;amp; Kuyini, 2017)&lt;/DisplayText&gt;&lt;record&gt;&lt;rec-number&gt;19&lt;/rec-number&gt;&lt;foreign-keys&gt;&lt;key app="EN" db-id="eze0vex00p9adgep0rbv9w9752w5p5veezds" timestamp="1660731035" guid="1bf6e4ad-dcf1-48cd-b22a-9a3b802e8db8"&gt;19&lt;/key&gt;&lt;/foreign-keys&gt;&lt;ref-type name="Journal Article"&gt;17&lt;/ref-type&gt;&lt;contributors&gt;&lt;authors&gt;&lt;author&gt;Kivunja, Charles&lt;/author&gt;&lt;author&gt;Kuyini, Ahmed Bawa&lt;/author&gt;&lt;/authors&gt;&lt;/contributors&gt;&lt;titles&gt;&lt;title&gt;Understanding and applying research paradigms in educational contexts&lt;/title&gt;&lt;secondary-title&gt;International Journal of higher education&lt;/secondary-title&gt;&lt;/titles&gt;&lt;periodical&gt;&lt;full-title&gt;International Journal of higher education&lt;/full-title&gt;&lt;/periodical&gt;&lt;pages&gt;26-41&lt;/pages&gt;&lt;volume&gt;6&lt;/volume&gt;&lt;number&gt;5&lt;/number&gt;&lt;dates&gt;&lt;year&gt;2017&lt;/year&gt;&lt;/dates&gt;&lt;isbn&gt;1927-6044&lt;/isbn&gt;&lt;urls&gt;&lt;/urls&gt;&lt;/record&gt;&lt;/Cite&gt;&lt;/EndNote&gt;</w:instrText>
      </w:r>
      <w:r>
        <w:fldChar w:fldCharType="separate"/>
      </w:r>
      <w:r w:rsidR="00207D3A">
        <w:rPr>
          <w:noProof/>
        </w:rPr>
        <w:t>(Kivunja &amp; Kuyini, 2017)</w:t>
      </w:r>
      <w:r>
        <w:fldChar w:fldCharType="end"/>
      </w:r>
      <w:r>
        <w:t xml:space="preserve">. It also helps us shape the following fundamental elements: ontology, epistemology, axiology, and methodology </w:t>
      </w:r>
      <w:r>
        <w:fldChar w:fldCharType="begin"/>
      </w:r>
      <w:r w:rsidR="00E374EB">
        <w:instrText xml:space="preserve"> ADDIN EN.CITE &lt;EndNote&gt;&lt;Cite&gt;&lt;Author&gt;Park&lt;/Author&gt;&lt;Year&gt;2020&lt;/Year&gt;&lt;RecNum&gt;22&lt;/RecNum&gt;&lt;DisplayText&gt;(Park&lt;style face="italic"&gt; et al.&lt;/style&gt;, 2020)&lt;/DisplayText&gt;&lt;record&gt;&lt;rec-number&gt;22&lt;/rec-number&gt;&lt;foreign-keys&gt;&lt;key app="EN" db-id="eze0vex00p9adgep0rbv9w9752w5p5veezds" timestamp="1660731042" guid="d0de9cd8-2157-49a8-ac53-bb8d2177d723"&gt;22&lt;/key&gt;&lt;/foreign-keys&gt;&lt;ref-type name="Journal Article"&gt;17&lt;/ref-type&gt;&lt;contributors&gt;&lt;authors&gt;&lt;author&gt;Park, Yoon Soo&lt;/author&gt;&lt;author&gt;Konge, Lars&lt;/author&gt;&lt;author&gt;Artino, Anthony R&lt;/author&gt;&lt;/authors&gt;&lt;/contributors&gt;&lt;titles&gt;&lt;title&gt;The positivism paradigm of research&lt;/title&gt;&lt;secondary-title&gt;Academic Medicine&lt;/secondary-title&gt;&lt;/titles&gt;&lt;periodical&gt;&lt;full-title&gt;Academic Medicine&lt;/full-title&gt;&lt;/periodical&gt;&lt;pages&gt;690-694&lt;/pages&gt;&lt;volume&gt;95&lt;/volume&gt;&lt;number&gt;5&lt;/number&gt;&lt;dates&gt;&lt;year&gt;2020&lt;/year&gt;&lt;/dates&gt;&lt;isbn&gt;1040-2446&lt;/isbn&gt;&lt;urls&gt;&lt;/urls&gt;&lt;/record&gt;&lt;/Cite&gt;&lt;/EndNote&gt;</w:instrText>
      </w:r>
      <w:r>
        <w:fldChar w:fldCharType="separate"/>
      </w:r>
      <w:r w:rsidR="00207D3A">
        <w:rPr>
          <w:noProof/>
        </w:rPr>
        <w:t>(Park</w:t>
      </w:r>
      <w:r w:rsidR="00207D3A" w:rsidRPr="00207D3A">
        <w:rPr>
          <w:i/>
          <w:noProof/>
        </w:rPr>
        <w:t xml:space="preserve"> et al.</w:t>
      </w:r>
      <w:r w:rsidR="00207D3A">
        <w:rPr>
          <w:noProof/>
        </w:rPr>
        <w:t>, 2020)</w:t>
      </w:r>
      <w:r>
        <w:fldChar w:fldCharType="end"/>
      </w:r>
      <w:r>
        <w:t>.</w:t>
      </w:r>
    </w:p>
    <w:p w14:paraId="14CF2407" w14:textId="5BCF1CC2" w:rsidR="00C7655E" w:rsidRDefault="00C7655E" w:rsidP="008F2231">
      <w:r>
        <w:t xml:space="preserve">The research paradigm that will be used during this study is Positivism. Positivism states that the world is independent, meaning that people cannot change nature’s laws.  Researchers will gain knowledge through observation and experimentation, without changing the nature of the environment.  </w:t>
      </w:r>
      <w:r>
        <w:fldChar w:fldCharType="begin"/>
      </w:r>
      <w:r w:rsidR="00E374EB">
        <w:instrText xml:space="preserve"> ADDIN EN.CITE &lt;EndNote&gt;&lt;Cite&gt;&lt;Author&gt;Rehman&lt;/Author&gt;&lt;Year&gt;2016&lt;/Year&gt;&lt;RecNum&gt;23&lt;/RecNum&gt;&lt;DisplayText&gt;(Rehman &amp;amp; Alharthi, 2016)&lt;/DisplayText&gt;&lt;record&gt;&lt;rec-number&gt;23&lt;/rec-number&gt;&lt;foreign-keys&gt;&lt;key app="EN" db-id="eze0vex00p9adgep0rbv9w9752w5p5veezds" timestamp="1660731046" guid="764fa914-b647-4815-b093-f48507ec7676"&gt;23&lt;/key&gt;&lt;/foreign-keys&gt;&lt;ref-type name="Journal Article"&gt;17&lt;/ref-type&gt;&lt;contributors&gt;&lt;authors&gt;&lt;author&gt;Rehman, Adil Abdul&lt;/author&gt;&lt;author&gt;Alharthi, Khalid&lt;/author&gt;&lt;/authors&gt;&lt;/contributors&gt;&lt;titles&gt;&lt;title&gt;An introduction to research paradigms&lt;/title&gt;&lt;secondary-title&gt;International Journal of Educational Investigations&lt;/secondary-title&gt;&lt;/titles&gt;&lt;periodical&gt;&lt;full-title&gt;International Journal of Educational Investigations&lt;/full-title&gt;&lt;/periodical&gt;&lt;pages&gt;51-59&lt;/pages&gt;&lt;volume&gt;3&lt;/volume&gt;&lt;number&gt;8&lt;/number&gt;&lt;dates&gt;&lt;year&gt;2016&lt;/year&gt;&lt;/dates&gt;&lt;urls&gt;&lt;/urls&gt;&lt;/record&gt;&lt;/Cite&gt;&lt;/EndNote&gt;</w:instrText>
      </w:r>
      <w:r>
        <w:fldChar w:fldCharType="separate"/>
      </w:r>
      <w:r w:rsidR="00207D3A">
        <w:rPr>
          <w:noProof/>
        </w:rPr>
        <w:t>(Rehman &amp; Alharthi, 2016)</w:t>
      </w:r>
      <w:r>
        <w:fldChar w:fldCharType="end"/>
      </w:r>
      <w:r>
        <w:t xml:space="preserve">. The experiments of this study will be done objectively from a distance, not bothering the students while they attend class. Surveys and questionnaires </w:t>
      </w:r>
      <w:r w:rsidR="0010213C">
        <w:t>are</w:t>
      </w:r>
      <w:r>
        <w:t xml:space="preserve"> a collection method for this paradigm and can be used to determine whether the experiments achieved accurate results. This paradigm makes use of quantitative data </w:t>
      </w:r>
      <w:r>
        <w:fldChar w:fldCharType="begin"/>
      </w:r>
      <w:r w:rsidR="00E374EB">
        <w:instrText xml:space="preserve"> ADDIN EN.CITE &lt;EndNote&gt;&lt;Cite&gt;&lt;Author&gt;Sousa&lt;/Author&gt;&lt;Year&gt;2010&lt;/Year&gt;&lt;RecNum&gt;27&lt;/RecNum&gt;&lt;DisplayText&gt;(Sousa, 2010)&lt;/DisplayText&gt;&lt;record&gt;&lt;rec-number&gt;27&lt;/rec-number&gt;&lt;foreign-keys&gt;&lt;key app="EN" db-id="eze0vex00p9adgep0rbv9w9752w5p5veezds" timestamp="1660731075" guid="b94a918d-dba2-46e6-a6fe-fca5c64c4b07"&gt;27&lt;/key&gt;&lt;/foreign-keys&gt;&lt;ref-type name="Book Section"&gt;5&lt;/ref-type&gt;&lt;contributors&gt;&lt;authors&gt;&lt;author&gt;Sousa, Filipe J&lt;/author&gt;&lt;/authors&gt;&lt;/contributors&gt;&lt;titles&gt;&lt;title&gt;Metatheories in research: positivism, postmodernism, and critical realism&lt;/title&gt;&lt;secondary-title&gt;Organizational culture, business-to-business relationships, and interfirm networks&lt;/secondary-title&gt;&lt;/titles&gt;&lt;dates&gt;&lt;year&gt;2010&lt;/year&gt;&lt;/dates&gt;&lt;publisher&gt;Emerald Group Publishing Limited&lt;/publisher&gt;&lt;isbn&gt;0857243055&lt;/isbn&gt;&lt;urls&gt;&lt;/urls&gt;&lt;/record&gt;&lt;/Cite&gt;&lt;/EndNote&gt;</w:instrText>
      </w:r>
      <w:r>
        <w:fldChar w:fldCharType="separate"/>
      </w:r>
      <w:r>
        <w:rPr>
          <w:noProof/>
        </w:rPr>
        <w:t>(Sousa, 2010)</w:t>
      </w:r>
      <w:r>
        <w:fldChar w:fldCharType="end"/>
      </w:r>
      <w:r>
        <w:t xml:space="preserve">, therefore a methodology will be used that supports this paradigm. </w:t>
      </w:r>
      <w:r w:rsidR="0010213C">
        <w:t>Numerous methodologies can</w:t>
      </w:r>
      <w:r>
        <w:t xml:space="preserve"> be used, but the one that will be used in this study is “Design Science Research”.</w:t>
      </w:r>
    </w:p>
    <w:p w14:paraId="1312BB7D" w14:textId="59CA3BE7" w:rsidR="00A95521" w:rsidRDefault="00557CB3" w:rsidP="00825D00">
      <w:pPr>
        <w:pStyle w:val="Heading4"/>
      </w:pPr>
      <w:bookmarkStart w:id="178" w:name="_Toc114507689"/>
      <w:r>
        <w:lastRenderedPageBreak/>
        <w:t>Research Methodology</w:t>
      </w:r>
      <w:bookmarkEnd w:id="178"/>
    </w:p>
    <w:p w14:paraId="3E68E4F6" w14:textId="321D3A17" w:rsidR="00BD72B8" w:rsidRDefault="00BD72B8" w:rsidP="00A20BDF">
      <w:r>
        <w:t>As mentioned above</w:t>
      </w:r>
      <w:r w:rsidR="00F81D3C">
        <w:t xml:space="preserve">, the research methodology that will be used in this project is </w:t>
      </w:r>
      <w:r w:rsidR="00020547">
        <w:t>“Design Science Research”</w:t>
      </w:r>
      <w:r w:rsidR="00F676D2">
        <w:t xml:space="preserve">, </w:t>
      </w:r>
      <w:r w:rsidR="00D65F9F">
        <w:t>hereinafter referred to as DSR</w:t>
      </w:r>
      <w:r w:rsidR="00020547">
        <w:t xml:space="preserve">. </w:t>
      </w:r>
      <w:r w:rsidR="00204FEF">
        <w:t>DSR</w:t>
      </w:r>
      <w:r w:rsidR="002A7B56">
        <w:t>s’</w:t>
      </w:r>
      <w:r w:rsidR="00204FEF">
        <w:t xml:space="preserve"> main goal is to create an </w:t>
      </w:r>
      <w:r w:rsidR="0010213C">
        <w:t>artefact</w:t>
      </w:r>
      <w:r w:rsidR="00C67615">
        <w:t xml:space="preserve"> </w:t>
      </w:r>
      <w:r w:rsidR="006E5109">
        <w:t xml:space="preserve">that will solve a </w:t>
      </w:r>
      <w:r w:rsidR="00916369">
        <w:t xml:space="preserve">specific problem and then evaluate it afterwards. </w:t>
      </w:r>
      <w:r w:rsidR="00374AA6">
        <w:t xml:space="preserve">The reason why this methodology is suitable for this project is </w:t>
      </w:r>
      <w:r w:rsidR="0010213C">
        <w:t>that</w:t>
      </w:r>
      <w:r w:rsidR="00374AA6">
        <w:t xml:space="preserve"> DSR helps us achieve two goals in this project: Researching the </w:t>
      </w:r>
      <w:r w:rsidR="0070109B">
        <w:t>problem and creating a solution to the problem</w:t>
      </w:r>
      <w:r w:rsidR="007C2DB0">
        <w:t xml:space="preserve"> </w:t>
      </w:r>
      <w:r w:rsidR="00A20BDF">
        <w:fldChar w:fldCharType="begin"/>
      </w:r>
      <w:r w:rsidR="00E374EB">
        <w:instrText xml:space="preserve"> ADDIN EN.CITE &lt;EndNote&gt;&lt;Cite&gt;&lt;Author&gt;Dresch&lt;/Author&gt;&lt;Year&gt;2015&lt;/Year&gt;&lt;RecNum&gt;24&lt;/RecNum&gt;&lt;DisplayText&gt;(Dresch&lt;style face="italic"&gt; et al.&lt;/style&gt;, 2015)&lt;/DisplayText&gt;&lt;record&gt;&lt;rec-number&gt;24&lt;/rec-number&gt;&lt;foreign-keys&gt;&lt;key app="EN" db-id="eze0vex00p9adgep0rbv9w9752w5p5veezds" timestamp="1660731051" guid="4154b70e-2ef7-4316-babb-12e5900718fe"&gt;24&lt;/key&gt;&lt;/foreign-keys&gt;&lt;ref-type name="Book Section"&gt;5&lt;/ref-type&gt;&lt;contributors&gt;&lt;authors&gt;&lt;author&gt;Dresch, Aline&lt;/author&gt;&lt;author&gt;Lacerda, Daniel Pacheco&lt;/author&gt;&lt;author&gt;Antunes, José Antônio Valle&lt;/author&gt;&lt;/authors&gt;&lt;/contributors&gt;&lt;titles&gt;&lt;title&gt;Design science research&lt;/title&gt;&lt;secondary-title&gt;Design science research&lt;/secondary-title&gt;&lt;/titles&gt;&lt;pages&gt;V&lt;/pages&gt;&lt;dates&gt;&lt;year&gt;2015&lt;/year&gt;&lt;/dates&gt;&lt;publisher&gt;Springer&lt;/publisher&gt;&lt;urls&gt;&lt;/urls&gt;&lt;/record&gt;&lt;/Cite&gt;&lt;/EndNote&gt;</w:instrText>
      </w:r>
      <w:r w:rsidR="00A20BDF">
        <w:fldChar w:fldCharType="separate"/>
      </w:r>
      <w:r w:rsidR="00207D3A">
        <w:rPr>
          <w:noProof/>
        </w:rPr>
        <w:t>(Dresch</w:t>
      </w:r>
      <w:r w:rsidR="00207D3A" w:rsidRPr="00207D3A">
        <w:rPr>
          <w:i/>
          <w:noProof/>
        </w:rPr>
        <w:t xml:space="preserve"> et al.</w:t>
      </w:r>
      <w:r w:rsidR="00207D3A">
        <w:rPr>
          <w:noProof/>
        </w:rPr>
        <w:t>, 2015)</w:t>
      </w:r>
      <w:r w:rsidR="00A20BDF">
        <w:fldChar w:fldCharType="end"/>
      </w:r>
      <w:r w:rsidR="0044795C">
        <w:t>.</w:t>
      </w:r>
      <w:r w:rsidR="004C3D43">
        <w:t xml:space="preserve"> </w:t>
      </w:r>
    </w:p>
    <w:p w14:paraId="461DBEFC" w14:textId="5C464F15" w:rsidR="004C3D43" w:rsidRPr="00835F2E" w:rsidRDefault="006B0AF1" w:rsidP="00A20BDF">
      <w:r w:rsidRPr="006B0AF1">
        <w:t xml:space="preserve">Using DSR, quantitative data will be gathered from the </w:t>
      </w:r>
      <w:r w:rsidR="0010213C">
        <w:t>artefact</w:t>
      </w:r>
      <w:r w:rsidRPr="006B0AF1">
        <w:t xml:space="preserve"> and the participants, and this data will be </w:t>
      </w:r>
      <w:r w:rsidR="001573C0" w:rsidRPr="006B0AF1">
        <w:t>analysed</w:t>
      </w:r>
      <w:r w:rsidRPr="006B0AF1">
        <w:t xml:space="preserve"> and compared to determine whether or not the </w:t>
      </w:r>
      <w:r w:rsidR="0010213C">
        <w:t>artefact</w:t>
      </w:r>
      <w:r w:rsidRPr="006B0AF1">
        <w:t xml:space="preserve"> yields positive results, thereby providing an answer to the problem identified.</w:t>
      </w:r>
      <w:r w:rsidR="005364B4">
        <w:t xml:space="preserve"> </w:t>
      </w:r>
    </w:p>
    <w:p w14:paraId="0F10A3F6" w14:textId="4E1C6DCF" w:rsidR="00053E6B" w:rsidRDefault="000045EE" w:rsidP="00A20BDF">
      <w:r>
        <w:t xml:space="preserve">To achieve the goal of creating an </w:t>
      </w:r>
      <w:r w:rsidR="0010213C">
        <w:t>artefact</w:t>
      </w:r>
      <w:r>
        <w:t xml:space="preserve"> </w:t>
      </w:r>
      <w:r w:rsidR="005A0105">
        <w:t>that will</w:t>
      </w:r>
      <w:r>
        <w:t xml:space="preserve"> solve the problem identified in the problem statement, the DSR steps </w:t>
      </w:r>
      <w:r w:rsidR="0010213C">
        <w:t>need</w:t>
      </w:r>
      <w:r>
        <w:t xml:space="preserve"> to be taken</w:t>
      </w:r>
      <w:r w:rsidR="007B232C">
        <w:t xml:space="preserve"> </w:t>
      </w:r>
      <w:r w:rsidR="00887A32">
        <w:fldChar w:fldCharType="begin"/>
      </w:r>
      <w:r w:rsidR="00E374EB">
        <w:instrText xml:space="preserve"> ADDIN EN.CITE &lt;EndNote&gt;&lt;Cite&gt;&lt;Author&gt;Peffers&lt;/Author&gt;&lt;Year&gt;2007&lt;/Year&gt;&lt;RecNum&gt;25&lt;/RecNum&gt;&lt;DisplayText&gt;(Peffers&lt;style face="italic"&gt; et al.&lt;/style&gt;, 2007)&lt;/DisplayText&gt;&lt;record&gt;&lt;rec-number&gt;25&lt;/rec-number&gt;&lt;foreign-keys&gt;&lt;key app="EN" db-id="eze0vex00p9adgep0rbv9w9752w5p5veezds" timestamp="1660731061" guid="19fe47ce-b622-43a3-a4cb-eee514fb38c5"&gt;25&lt;/key&gt;&lt;/foreign-keys&gt;&lt;ref-type name="Journal Article"&gt;17&lt;/ref-type&gt;&lt;contributors&gt;&lt;authors&gt;&lt;author&gt;Peffers, Ken&lt;/author&gt;&lt;author&gt;Tuunanen, Tuure&lt;/author&gt;&lt;author&gt;Rothenberger, Marcus A&lt;/author&gt;&lt;author&gt;Chatterjee, Samir&lt;/author&gt;&lt;/authors&gt;&lt;/contributors&gt;&lt;titles&gt;&lt;title&gt;A design science research methodology for information systems research&lt;/title&gt;&lt;secondary-title&gt;Journal of management information systems&lt;/secondary-title&gt;&lt;/titles&gt;&lt;periodical&gt;&lt;full-title&gt;Journal of management information systems&lt;/full-title&gt;&lt;/periodical&gt;&lt;pages&gt;45-77&lt;/pages&gt;&lt;volume&gt;24&lt;/volume&gt;&lt;number&gt;3&lt;/number&gt;&lt;dates&gt;&lt;year&gt;2007&lt;/year&gt;&lt;/dates&gt;&lt;isbn&gt;0742-1222&lt;/isbn&gt;&lt;urls&gt;&lt;/urls&gt;&lt;/record&gt;&lt;/Cite&gt;&lt;Cite&gt;&lt;Author&gt;Peffers&lt;/Author&gt;&lt;Year&gt;2007&lt;/Year&gt;&lt;RecNum&gt;25&lt;/RecNum&gt;&lt;record&gt;&lt;rec-number&gt;25&lt;/rec-number&gt;&lt;foreign-keys&gt;&lt;key app="EN" db-id="eze0vex00p9adgep0rbv9w9752w5p5veezds" timestamp="1660731061" guid="19fe47ce-b622-43a3-a4cb-eee514fb38c5"&gt;25&lt;/key&gt;&lt;/foreign-keys&gt;&lt;ref-type name="Journal Article"&gt;17&lt;/ref-type&gt;&lt;contributors&gt;&lt;authors&gt;&lt;author&gt;Peffers, Ken&lt;/author&gt;&lt;author&gt;Tuunanen, Tuure&lt;/author&gt;&lt;author&gt;Rothenberger, Marcus A&lt;/author&gt;&lt;author&gt;Chatterjee, Samir&lt;/author&gt;&lt;/authors&gt;&lt;/contributors&gt;&lt;titles&gt;&lt;title&gt;A design science research methodology for information systems research&lt;/title&gt;&lt;secondary-title&gt;Journal of management information systems&lt;/secondary-title&gt;&lt;/titles&gt;&lt;periodical&gt;&lt;full-title&gt;Journal of management information systems&lt;/full-title&gt;&lt;/periodical&gt;&lt;pages&gt;45-77&lt;/pages&gt;&lt;volume&gt;24&lt;/volume&gt;&lt;number&gt;3&lt;/number&gt;&lt;dates&gt;&lt;year&gt;2007&lt;/year&gt;&lt;/dates&gt;&lt;isbn&gt;0742-1222&lt;/isbn&gt;&lt;urls&gt;&lt;/urls&gt;&lt;/record&gt;&lt;/Cite&gt;&lt;/EndNote&gt;</w:instrText>
      </w:r>
      <w:r w:rsidR="00887A32">
        <w:fldChar w:fldCharType="separate"/>
      </w:r>
      <w:r w:rsidR="00207D3A">
        <w:rPr>
          <w:noProof/>
        </w:rPr>
        <w:t>(Peffers</w:t>
      </w:r>
      <w:r w:rsidR="00207D3A" w:rsidRPr="00207D3A">
        <w:rPr>
          <w:i/>
          <w:noProof/>
        </w:rPr>
        <w:t xml:space="preserve"> et al.</w:t>
      </w:r>
      <w:r w:rsidR="00207D3A">
        <w:rPr>
          <w:noProof/>
        </w:rPr>
        <w:t>, 2007)</w:t>
      </w:r>
      <w:r w:rsidR="00887A32">
        <w:fldChar w:fldCharType="end"/>
      </w:r>
      <w:r w:rsidR="00D51CA2">
        <w:t>:</w:t>
      </w:r>
    </w:p>
    <w:p w14:paraId="3AFE66AF" w14:textId="0E027A87" w:rsidR="004C4807" w:rsidRPr="0001709F" w:rsidRDefault="00904675" w:rsidP="00B67F24">
      <w:pPr>
        <w:pStyle w:val="ListParagraph"/>
        <w:numPr>
          <w:ilvl w:val="0"/>
          <w:numId w:val="21"/>
        </w:numPr>
        <w:rPr>
          <w:b/>
          <w:bCs/>
        </w:rPr>
      </w:pPr>
      <w:r w:rsidRPr="0001709F">
        <w:rPr>
          <w:b/>
          <w:bCs/>
        </w:rPr>
        <w:t>Identify the problem</w:t>
      </w:r>
      <w:r w:rsidR="00133FC8" w:rsidRPr="0001709F">
        <w:rPr>
          <w:b/>
          <w:bCs/>
        </w:rPr>
        <w:t xml:space="preserve"> </w:t>
      </w:r>
      <w:r w:rsidR="008E616D">
        <w:rPr>
          <w:b/>
          <w:bCs/>
        </w:rPr>
        <w:t xml:space="preserve">- </w:t>
      </w:r>
      <w:r w:rsidR="00133FC8" w:rsidRPr="0001709F">
        <w:rPr>
          <w:b/>
          <w:bCs/>
        </w:rPr>
        <w:t>Chapter 1</w:t>
      </w:r>
    </w:p>
    <w:p w14:paraId="02748DF3" w14:textId="4C53A2EC" w:rsidR="004C4807" w:rsidRDefault="00305E66" w:rsidP="003A75C6">
      <w:pPr>
        <w:pStyle w:val="ListParagraph"/>
      </w:pPr>
      <w:r w:rsidRPr="00305E66">
        <w:t>This section contains the problem identified in the problem statement, as well as the justification for its resolution.</w:t>
      </w:r>
    </w:p>
    <w:p w14:paraId="21C0EA3D" w14:textId="77777777" w:rsidR="004C4807" w:rsidRDefault="004C4807" w:rsidP="003A75C6">
      <w:pPr>
        <w:pStyle w:val="ListParagraph"/>
      </w:pPr>
    </w:p>
    <w:p w14:paraId="2EDE1BC1" w14:textId="4CEAC20B" w:rsidR="004C4807" w:rsidRPr="00756BFA" w:rsidRDefault="00390A7A" w:rsidP="00B67F24">
      <w:pPr>
        <w:pStyle w:val="ListParagraph"/>
        <w:numPr>
          <w:ilvl w:val="0"/>
          <w:numId w:val="21"/>
        </w:numPr>
        <w:rPr>
          <w:b/>
          <w:bCs/>
        </w:rPr>
      </w:pPr>
      <w:r w:rsidRPr="00756BFA">
        <w:rPr>
          <w:b/>
          <w:bCs/>
        </w:rPr>
        <w:t>L</w:t>
      </w:r>
      <w:r w:rsidR="007542BC" w:rsidRPr="00756BFA">
        <w:rPr>
          <w:b/>
          <w:bCs/>
        </w:rPr>
        <w:t xml:space="preserve">ist the objectives that </w:t>
      </w:r>
      <w:r w:rsidR="0010213C">
        <w:rPr>
          <w:b/>
          <w:bCs/>
        </w:rPr>
        <w:t>need</w:t>
      </w:r>
      <w:r w:rsidR="007542BC" w:rsidRPr="00756BFA">
        <w:rPr>
          <w:b/>
          <w:bCs/>
        </w:rPr>
        <w:t xml:space="preserve"> to be </w:t>
      </w:r>
      <w:r w:rsidR="00683EBA" w:rsidRPr="00756BFA">
        <w:rPr>
          <w:b/>
          <w:bCs/>
        </w:rPr>
        <w:t>met in order to solve the problem</w:t>
      </w:r>
      <w:r w:rsidR="00F051C6" w:rsidRPr="00756BFA">
        <w:rPr>
          <w:b/>
          <w:bCs/>
        </w:rPr>
        <w:t xml:space="preserve"> </w:t>
      </w:r>
      <w:r w:rsidR="008E616D">
        <w:rPr>
          <w:b/>
          <w:bCs/>
        </w:rPr>
        <w:t xml:space="preserve">- </w:t>
      </w:r>
      <w:r w:rsidR="0010213C">
        <w:rPr>
          <w:b/>
          <w:bCs/>
        </w:rPr>
        <w:t>Chapters</w:t>
      </w:r>
      <w:r w:rsidR="00F051C6" w:rsidRPr="00756BFA">
        <w:rPr>
          <w:b/>
          <w:bCs/>
        </w:rPr>
        <w:t xml:space="preserve"> 1</w:t>
      </w:r>
      <w:r w:rsidR="00094C83" w:rsidRPr="00756BFA">
        <w:rPr>
          <w:b/>
          <w:bCs/>
        </w:rPr>
        <w:t xml:space="preserve"> and 2</w:t>
      </w:r>
    </w:p>
    <w:p w14:paraId="1BD73CBF" w14:textId="2EC7DAE5" w:rsidR="004C141B" w:rsidRDefault="0010213C" w:rsidP="003A75C6">
      <w:pPr>
        <w:pStyle w:val="ListParagraph"/>
      </w:pPr>
      <w:r>
        <w:t>Eight objectives must</w:t>
      </w:r>
      <w:r w:rsidR="00A121CE" w:rsidRPr="00A121CE">
        <w:t xml:space="preserve"> be met, as stated in the "Aims and Objectives" section of </w:t>
      </w:r>
      <w:r w:rsidR="00D51CA2">
        <w:t>C</w:t>
      </w:r>
      <w:r w:rsidR="00D51CA2" w:rsidRPr="00A121CE">
        <w:t xml:space="preserve">hapter </w:t>
      </w:r>
      <w:r w:rsidR="00A121CE" w:rsidRPr="00A121CE">
        <w:t xml:space="preserve">1. To accomplish these goals, research must be conducted. </w:t>
      </w:r>
      <w:r w:rsidR="009B61E1">
        <w:t xml:space="preserve">This is part of </w:t>
      </w:r>
      <w:r w:rsidR="00D51CA2">
        <w:t xml:space="preserve">Chapter </w:t>
      </w:r>
      <w:r w:rsidR="009B61E1">
        <w:t xml:space="preserve">2 - </w:t>
      </w:r>
      <w:r w:rsidR="00D51CA2">
        <w:t>Literature</w:t>
      </w:r>
      <w:r w:rsidR="009B61E1">
        <w:t>.</w:t>
      </w:r>
    </w:p>
    <w:p w14:paraId="368AED9B" w14:textId="77777777" w:rsidR="004C4807" w:rsidRDefault="004C4807" w:rsidP="003A75C6">
      <w:pPr>
        <w:pStyle w:val="ListParagraph"/>
      </w:pPr>
    </w:p>
    <w:p w14:paraId="1F9A0D97" w14:textId="02C936A2" w:rsidR="0053231D" w:rsidRPr="0001709F" w:rsidRDefault="004C141B" w:rsidP="00B67F24">
      <w:pPr>
        <w:pStyle w:val="ListParagraph"/>
        <w:numPr>
          <w:ilvl w:val="0"/>
          <w:numId w:val="21"/>
        </w:numPr>
        <w:rPr>
          <w:b/>
          <w:bCs/>
        </w:rPr>
      </w:pPr>
      <w:r w:rsidRPr="0001709F">
        <w:rPr>
          <w:b/>
          <w:bCs/>
        </w:rPr>
        <w:t>D</w:t>
      </w:r>
      <w:r w:rsidR="00934FF5" w:rsidRPr="0001709F">
        <w:rPr>
          <w:b/>
          <w:bCs/>
        </w:rPr>
        <w:t xml:space="preserve">esign and develop the </w:t>
      </w:r>
      <w:r w:rsidR="0010213C">
        <w:rPr>
          <w:b/>
          <w:bCs/>
        </w:rPr>
        <w:t>artefact</w:t>
      </w:r>
      <w:r w:rsidR="0053231D" w:rsidRPr="0001709F">
        <w:rPr>
          <w:b/>
          <w:bCs/>
        </w:rPr>
        <w:t xml:space="preserve"> </w:t>
      </w:r>
      <w:r w:rsidR="00026B07">
        <w:rPr>
          <w:b/>
          <w:bCs/>
        </w:rPr>
        <w:t xml:space="preserve">- </w:t>
      </w:r>
      <w:r w:rsidR="00951227">
        <w:rPr>
          <w:b/>
          <w:bCs/>
        </w:rPr>
        <w:t>Chapter 3</w:t>
      </w:r>
    </w:p>
    <w:p w14:paraId="5F33B72A" w14:textId="06E9BCE3" w:rsidR="00A87A15" w:rsidRDefault="00B47AC8" w:rsidP="0001709F">
      <w:pPr>
        <w:pStyle w:val="ListParagraph"/>
      </w:pPr>
      <w:r>
        <w:t xml:space="preserve">Using the research </w:t>
      </w:r>
      <w:r w:rsidR="004D0435">
        <w:t xml:space="preserve">from </w:t>
      </w:r>
      <w:r w:rsidR="00D51CA2">
        <w:t xml:space="preserve">Chapter </w:t>
      </w:r>
      <w:r>
        <w:t xml:space="preserve">2, an </w:t>
      </w:r>
      <w:r w:rsidR="0010213C">
        <w:t>artefact</w:t>
      </w:r>
      <w:r>
        <w:t xml:space="preserve"> will be designed and developed to </w:t>
      </w:r>
      <w:r w:rsidR="00DA0CBF">
        <w:t>ad</w:t>
      </w:r>
      <w:r w:rsidR="009E7A83">
        <w:t>d</w:t>
      </w:r>
      <w:r w:rsidR="00DA0CBF">
        <w:t>ress</w:t>
      </w:r>
      <w:r w:rsidR="00B948D8">
        <w:t xml:space="preserve"> the problem identified.</w:t>
      </w:r>
    </w:p>
    <w:p w14:paraId="228AF35A" w14:textId="77777777" w:rsidR="00211196" w:rsidRDefault="00211196" w:rsidP="0001709F">
      <w:pPr>
        <w:pStyle w:val="ListParagraph"/>
      </w:pPr>
    </w:p>
    <w:p w14:paraId="1086B53E" w14:textId="2E5648B6" w:rsidR="00304469" w:rsidRPr="0001709F" w:rsidRDefault="0053231D" w:rsidP="00B67F24">
      <w:pPr>
        <w:pStyle w:val="ListParagraph"/>
        <w:numPr>
          <w:ilvl w:val="0"/>
          <w:numId w:val="21"/>
        </w:numPr>
        <w:rPr>
          <w:b/>
          <w:bCs/>
        </w:rPr>
      </w:pPr>
      <w:r w:rsidRPr="0001709F">
        <w:rPr>
          <w:b/>
          <w:bCs/>
        </w:rPr>
        <w:t>I</w:t>
      </w:r>
      <w:r w:rsidR="006E6EBA" w:rsidRPr="0001709F">
        <w:rPr>
          <w:b/>
          <w:bCs/>
        </w:rPr>
        <w:t xml:space="preserve">mplement the </w:t>
      </w:r>
      <w:r w:rsidR="0010213C">
        <w:rPr>
          <w:b/>
          <w:bCs/>
        </w:rPr>
        <w:t>artefact</w:t>
      </w:r>
      <w:r w:rsidR="002E02FC">
        <w:rPr>
          <w:b/>
          <w:bCs/>
        </w:rPr>
        <w:t xml:space="preserve"> </w:t>
      </w:r>
      <w:r w:rsidR="00026B07">
        <w:rPr>
          <w:b/>
          <w:bCs/>
        </w:rPr>
        <w:t xml:space="preserve">- </w:t>
      </w:r>
      <w:r w:rsidR="00347A82">
        <w:rPr>
          <w:b/>
          <w:bCs/>
        </w:rPr>
        <w:t>Chapter 3</w:t>
      </w:r>
    </w:p>
    <w:p w14:paraId="1C6BCA7C" w14:textId="68F006E1" w:rsidR="009F1820" w:rsidRDefault="007C681D" w:rsidP="0031479F">
      <w:pPr>
        <w:pStyle w:val="ListParagraph"/>
      </w:pPr>
      <w:r w:rsidRPr="007C681D">
        <w:t xml:space="preserve">This step is typically where the </w:t>
      </w:r>
      <w:r w:rsidR="0010213C">
        <w:t>artefact</w:t>
      </w:r>
      <w:r w:rsidRPr="007C681D">
        <w:t xml:space="preserve"> is put into practice. However, for this project, the </w:t>
      </w:r>
      <w:r w:rsidR="0010213C">
        <w:t>artefact</w:t>
      </w:r>
      <w:r w:rsidRPr="007C681D">
        <w:t xml:space="preserve"> will not be used in classrooms or online environments, but rather will be subjected to tests and experiments with a select group of participants</w:t>
      </w:r>
      <w:r w:rsidR="00A26CDE">
        <w:t xml:space="preserve"> to identify whether this solution will work in </w:t>
      </w:r>
      <w:r w:rsidR="0010213C">
        <w:t>practice</w:t>
      </w:r>
      <w:r w:rsidR="00A26CDE">
        <w:t>.</w:t>
      </w:r>
    </w:p>
    <w:p w14:paraId="5F1806CA" w14:textId="36E1B439" w:rsidR="00FA66DB" w:rsidRDefault="00FA66DB" w:rsidP="0031479F">
      <w:pPr>
        <w:pStyle w:val="ListParagraph"/>
      </w:pPr>
    </w:p>
    <w:p w14:paraId="0BCBC806" w14:textId="77777777" w:rsidR="00FA66DB" w:rsidRDefault="00FA66DB" w:rsidP="0031479F">
      <w:pPr>
        <w:pStyle w:val="ListParagraph"/>
      </w:pPr>
    </w:p>
    <w:p w14:paraId="77307C35" w14:textId="77777777" w:rsidR="009B2D53" w:rsidRDefault="009B2D53" w:rsidP="0001709F">
      <w:pPr>
        <w:pStyle w:val="ListParagraph"/>
      </w:pPr>
    </w:p>
    <w:p w14:paraId="4DE52BA3" w14:textId="33C6BA44" w:rsidR="00F37A40" w:rsidRPr="0001709F" w:rsidRDefault="000F73F2" w:rsidP="00B67F24">
      <w:pPr>
        <w:pStyle w:val="ListParagraph"/>
        <w:numPr>
          <w:ilvl w:val="0"/>
          <w:numId w:val="21"/>
        </w:numPr>
        <w:rPr>
          <w:b/>
          <w:bCs/>
        </w:rPr>
      </w:pPr>
      <w:r w:rsidRPr="0001709F">
        <w:rPr>
          <w:b/>
          <w:bCs/>
        </w:rPr>
        <w:lastRenderedPageBreak/>
        <w:t xml:space="preserve">Evaluate the </w:t>
      </w:r>
      <w:r w:rsidR="0010213C">
        <w:rPr>
          <w:b/>
          <w:bCs/>
        </w:rPr>
        <w:t>artefact</w:t>
      </w:r>
      <w:r w:rsidR="00A762D2" w:rsidRPr="0001709F">
        <w:rPr>
          <w:b/>
          <w:bCs/>
        </w:rPr>
        <w:t xml:space="preserve"> </w:t>
      </w:r>
      <w:r w:rsidR="00C011F0">
        <w:rPr>
          <w:b/>
          <w:bCs/>
        </w:rPr>
        <w:t xml:space="preserve">- </w:t>
      </w:r>
      <w:r w:rsidR="0010213C">
        <w:rPr>
          <w:b/>
          <w:bCs/>
        </w:rPr>
        <w:t>Chapters</w:t>
      </w:r>
      <w:r w:rsidR="00A23748">
        <w:rPr>
          <w:b/>
          <w:bCs/>
        </w:rPr>
        <w:t xml:space="preserve"> 4 and 5</w:t>
      </w:r>
    </w:p>
    <w:p w14:paraId="475C6BF4" w14:textId="06C6109E" w:rsidR="000B70FD" w:rsidRDefault="004E5332" w:rsidP="000B70FD">
      <w:pPr>
        <w:pStyle w:val="ListParagraph"/>
      </w:pPr>
      <w:r w:rsidRPr="004E5332">
        <w:t xml:space="preserve">The </w:t>
      </w:r>
      <w:r w:rsidR="0010213C">
        <w:t>artefact</w:t>
      </w:r>
      <w:r w:rsidRPr="004E5332">
        <w:t xml:space="preserve"> will be </w:t>
      </w:r>
      <w:r w:rsidR="00D50244">
        <w:t>tested</w:t>
      </w:r>
      <w:r w:rsidR="00D50244" w:rsidRPr="004E5332">
        <w:t xml:space="preserve"> </w:t>
      </w:r>
      <w:r w:rsidRPr="004E5332">
        <w:t xml:space="preserve">on participants, with the results being </w:t>
      </w:r>
      <w:r w:rsidR="00FA3789">
        <w:t>noted</w:t>
      </w:r>
      <w:r w:rsidRPr="004E5332">
        <w:t xml:space="preserve">. The participants will then complete a survey, the results of which will be compared to the </w:t>
      </w:r>
      <w:r w:rsidR="0010213C">
        <w:t>artefact’s</w:t>
      </w:r>
      <w:r w:rsidRPr="004E5332">
        <w:t xml:space="preserve"> result.</w:t>
      </w:r>
    </w:p>
    <w:p w14:paraId="3429A703" w14:textId="77777777" w:rsidR="008E73A5" w:rsidRDefault="008E73A5" w:rsidP="0001709F">
      <w:pPr>
        <w:pStyle w:val="ListParagraph"/>
      </w:pPr>
    </w:p>
    <w:p w14:paraId="108E24F8" w14:textId="6D72F7F4" w:rsidR="005E7575" w:rsidRPr="0001709F" w:rsidRDefault="00570B7D" w:rsidP="00B67F24">
      <w:pPr>
        <w:pStyle w:val="ListParagraph"/>
        <w:numPr>
          <w:ilvl w:val="0"/>
          <w:numId w:val="21"/>
        </w:numPr>
        <w:rPr>
          <w:b/>
          <w:bCs/>
        </w:rPr>
      </w:pPr>
      <w:r w:rsidRPr="0001709F">
        <w:rPr>
          <w:b/>
          <w:bCs/>
        </w:rPr>
        <w:t>Conclusion</w:t>
      </w:r>
      <w:r w:rsidR="006727DD">
        <w:rPr>
          <w:b/>
          <w:bCs/>
        </w:rPr>
        <w:t xml:space="preserve"> </w:t>
      </w:r>
      <w:r w:rsidR="00C011F0">
        <w:rPr>
          <w:b/>
          <w:bCs/>
        </w:rPr>
        <w:t xml:space="preserve">- </w:t>
      </w:r>
      <w:r w:rsidR="0010213C">
        <w:rPr>
          <w:b/>
          <w:bCs/>
        </w:rPr>
        <w:t>Chapters</w:t>
      </w:r>
      <w:r w:rsidR="00AB055C">
        <w:rPr>
          <w:b/>
          <w:bCs/>
        </w:rPr>
        <w:t xml:space="preserve"> 4 and 5</w:t>
      </w:r>
    </w:p>
    <w:p w14:paraId="7FEA7BCC" w14:textId="60DE4D90" w:rsidR="00774B4E" w:rsidRDefault="00340DA1">
      <w:pPr>
        <w:pStyle w:val="ListParagraph"/>
      </w:pPr>
      <w:r w:rsidRPr="00340DA1">
        <w:t xml:space="preserve">Following the completion of the tests in step 6, the results will be compared to determine whether or not the </w:t>
      </w:r>
      <w:r w:rsidR="0010213C">
        <w:t>artefact</w:t>
      </w:r>
      <w:r w:rsidRPr="00340DA1">
        <w:t xml:space="preserve"> successfully resolved the identified problem</w:t>
      </w:r>
      <w:r w:rsidR="00D51CA2">
        <w:t xml:space="preserve"> of assisting lecturers </w:t>
      </w:r>
      <w:r w:rsidR="00FA234D">
        <w:t>in lecture halls to determine whether students understand the current topic at hand.</w:t>
      </w:r>
    </w:p>
    <w:p w14:paraId="6F2B95C7" w14:textId="3BD89C21" w:rsidR="005E7575" w:rsidRPr="00A20BDF" w:rsidRDefault="00340DA1" w:rsidP="0001709F">
      <w:pPr>
        <w:pStyle w:val="ListParagraph"/>
      </w:pPr>
      <w:r w:rsidRPr="00340DA1">
        <w:t>Additionally, advice and errors will be listed to ensure that other researchers do not make the same errors.</w:t>
      </w:r>
    </w:p>
    <w:p w14:paraId="0B797769" w14:textId="3B089C42" w:rsidR="00775F01" w:rsidRDefault="0000131C">
      <w:pPr>
        <w:pStyle w:val="Heading2"/>
      </w:pPr>
      <w:bookmarkStart w:id="179" w:name="_Toc114507690"/>
      <w:r>
        <w:t>Research methodology</w:t>
      </w:r>
      <w:bookmarkEnd w:id="179"/>
    </w:p>
    <w:p w14:paraId="668BA0BA" w14:textId="2BFB9417" w:rsidR="00533041" w:rsidRPr="005A1EA4" w:rsidRDefault="00533041" w:rsidP="00533041">
      <w:r w:rsidRPr="005361C5">
        <w:t xml:space="preserve">As mentioned previously in the section on study design, throughout this project, "Design Science Research" will be used to collect data from the </w:t>
      </w:r>
      <w:r w:rsidR="0010213C">
        <w:t>artefact</w:t>
      </w:r>
      <w:r w:rsidRPr="005361C5">
        <w:t xml:space="preserve"> and the participants. These data are critical to the methodology and research project in order to determine if it is a viable solution to the identified problem.</w:t>
      </w:r>
    </w:p>
    <w:p w14:paraId="602C593E" w14:textId="667830A1" w:rsidR="00F91DED" w:rsidRDefault="00F91DED" w:rsidP="00D366CF">
      <w:pPr>
        <w:pStyle w:val="Heading3"/>
      </w:pPr>
      <w:bookmarkStart w:id="180" w:name="_Toc114507691"/>
      <w:r>
        <w:t>Process of obtaining informed consent</w:t>
      </w:r>
      <w:bookmarkEnd w:id="180"/>
    </w:p>
    <w:p w14:paraId="23702223" w14:textId="4BA88A53" w:rsidR="00537FB9" w:rsidRPr="00B25BC4" w:rsidRDefault="009D53B5" w:rsidP="00270E62">
      <w:r w:rsidRPr="009D53B5">
        <w:t>Consent must be obtained from participants prior to data collection. If the document is in physical form, the participant must read and sign it. If the form is online, the participant must first select a radio button before the survey or questionnaire can be accessed.</w:t>
      </w:r>
      <w:r w:rsidR="00E44635">
        <w:t xml:space="preserve"> </w:t>
      </w:r>
    </w:p>
    <w:p w14:paraId="7BE5272C" w14:textId="1EEB7C3A" w:rsidR="00C00FF7" w:rsidRDefault="00C00FF7" w:rsidP="00D366CF">
      <w:pPr>
        <w:pStyle w:val="Heading3"/>
      </w:pPr>
      <w:bookmarkStart w:id="181" w:name="_Toc114507692"/>
      <w:r>
        <w:t>Data collection</w:t>
      </w:r>
      <w:bookmarkEnd w:id="181"/>
    </w:p>
    <w:p w14:paraId="4B0986A6" w14:textId="325B0D5F" w:rsidR="00856291" w:rsidRPr="00675AB9" w:rsidRDefault="00BB7D6D" w:rsidP="001B59D0">
      <w:r>
        <w:t xml:space="preserve">During this project, the positivism paradigm and DSR methodology </w:t>
      </w:r>
      <w:r w:rsidR="0010213C">
        <w:t>are</w:t>
      </w:r>
      <w:r>
        <w:t xml:space="preserve"> used. This means that </w:t>
      </w:r>
      <w:r w:rsidR="001E7E27">
        <w:t>quantitative data will be collected.</w:t>
      </w:r>
      <w:r w:rsidR="00B577C8">
        <w:t xml:space="preserve"> </w:t>
      </w:r>
      <w:r w:rsidR="00243E2B">
        <w:t>Quantitative data is</w:t>
      </w:r>
      <w:r w:rsidR="006A10CB">
        <w:t xml:space="preserve"> numerical values that can be used to answer questions</w:t>
      </w:r>
      <w:r w:rsidR="0058266B">
        <w:t xml:space="preserve"> </w:t>
      </w:r>
      <w:r w:rsidR="00675AB9">
        <w:fldChar w:fldCharType="begin"/>
      </w:r>
      <w:r w:rsidR="00E374EB">
        <w:instrText xml:space="preserve"> ADDIN EN.CITE &lt;EndNote&gt;&lt;Cite&gt;&lt;Author&gt;Apuke&lt;/Author&gt;&lt;Year&gt;2017&lt;/Year&gt;&lt;RecNum&gt;30&lt;/RecNum&gt;&lt;DisplayText&gt;(Apuke, 2017)&lt;/DisplayText&gt;&lt;record&gt;&lt;rec-number&gt;30&lt;/rec-number&gt;&lt;foreign-keys&gt;&lt;key app="EN" db-id="eze0vex00p9adgep0rbv9w9752w5p5veezds" timestamp="1660731080" guid="dc85d4d3-1780-4d87-aa41-cd70556987c5"&gt;30&lt;/key&gt;&lt;/foreign-keys&gt;&lt;ref-type name="Journal Article"&gt;17&lt;/ref-type&gt;&lt;contributors&gt;&lt;authors&gt;&lt;author&gt;Apuke, Oberiri Destiny&lt;/author&gt;&lt;/authors&gt;&lt;/contributors&gt;&lt;titles&gt;&lt;title&gt;Quantitative research methods: A synopsis approach&lt;/title&gt;&lt;secondary-title&gt;Kuwait Chapter of Arabian Journal of Business and Management Review&lt;/secondary-title&gt;&lt;/titles&gt;&lt;periodical&gt;&lt;full-title&gt;Kuwait Chapter of Arabian Journal of Business and Management Review&lt;/full-title&gt;&lt;/periodical&gt;&lt;pages&gt;1-8&lt;/pages&gt;&lt;volume&gt;33&lt;/volume&gt;&lt;number&gt;5471&lt;/number&gt;&lt;dates&gt;&lt;year&gt;2017&lt;/year&gt;&lt;/dates&gt;&lt;isbn&gt;2224-8358&lt;/isbn&gt;&lt;urls&gt;&lt;/urls&gt;&lt;/record&gt;&lt;/Cite&gt;&lt;/EndNote&gt;</w:instrText>
      </w:r>
      <w:r w:rsidR="00675AB9">
        <w:fldChar w:fldCharType="separate"/>
      </w:r>
      <w:r w:rsidR="00675AB9">
        <w:rPr>
          <w:noProof/>
        </w:rPr>
        <w:t>(Apuke, 2017)</w:t>
      </w:r>
      <w:r w:rsidR="00675AB9">
        <w:fldChar w:fldCharType="end"/>
      </w:r>
      <w:r w:rsidR="00C644ED">
        <w:t>.</w:t>
      </w:r>
      <w:r w:rsidR="006A10CB">
        <w:t xml:space="preserve"> </w:t>
      </w:r>
      <w:r w:rsidR="006B7507">
        <w:t xml:space="preserve">Numerical values can be used to group and compared, making it easy to </w:t>
      </w:r>
      <w:r w:rsidR="00560C56">
        <w:t>analyse</w:t>
      </w:r>
      <w:r w:rsidR="006B7507">
        <w:t xml:space="preserve"> the data.</w:t>
      </w:r>
    </w:p>
    <w:p w14:paraId="682E4FC1" w14:textId="03D2C98F" w:rsidR="00571704" w:rsidRPr="009D1307" w:rsidRDefault="00C00FF7" w:rsidP="00825D00">
      <w:pPr>
        <w:pStyle w:val="Heading4"/>
      </w:pPr>
      <w:bookmarkStart w:id="182" w:name="_Toc114507693"/>
      <w:r>
        <w:t>Data collection tool</w:t>
      </w:r>
      <w:bookmarkEnd w:id="182"/>
    </w:p>
    <w:p w14:paraId="3F692F01" w14:textId="2B9F8834" w:rsidR="00185FD7" w:rsidRPr="00675AB9" w:rsidRDefault="003C45D0" w:rsidP="001B59D0">
      <w:r>
        <w:t xml:space="preserve">There are numerous data collection tools to collect quantitative data, such as </w:t>
      </w:r>
      <w:r w:rsidR="0010213C">
        <w:t>surveys</w:t>
      </w:r>
      <w:r w:rsidR="00EC2883">
        <w:t>, questionnaires</w:t>
      </w:r>
      <w:r w:rsidR="006E3E93">
        <w:t xml:space="preserve">, </w:t>
      </w:r>
      <w:r w:rsidR="008E1573">
        <w:t>observations,</w:t>
      </w:r>
      <w:r w:rsidR="006E3E93">
        <w:t xml:space="preserve"> and experiments</w:t>
      </w:r>
      <w:r w:rsidR="00FB0C1C">
        <w:t xml:space="preserve">. </w:t>
      </w:r>
      <w:r w:rsidR="003E316D" w:rsidRPr="003E316D">
        <w:t xml:space="preserve">There are numerous quantitative data collection tools available, including surveys, questionnaires, observations, and experiments </w:t>
      </w:r>
      <w:r w:rsidR="003E316D">
        <w:fldChar w:fldCharType="begin"/>
      </w:r>
      <w:r w:rsidR="00E374EB">
        <w:instrText xml:space="preserve"> ADDIN EN.CITE &lt;EndNote&gt;&lt;Cite&gt;&lt;Author&gt;Sukamolson&lt;/Author&gt;&lt;Year&gt;2007&lt;/Year&gt;&lt;RecNum&gt;32&lt;/RecNum&gt;&lt;DisplayText&gt;(Sukamolson, 2007)&lt;/DisplayText&gt;&lt;record&gt;&lt;rec-number&gt;32&lt;/rec-number&gt;&lt;foreign-keys&gt;&lt;key app="EN" db-id="eze0vex00p9adgep0rbv9w9752w5p5veezds" timestamp="1660731085" guid="2362fc65-5716-4ff3-a323-1c58f2ccabb3"&gt;32&lt;/key&gt;&lt;/foreign-keys&gt;&lt;ref-type name="Journal Article"&gt;17&lt;/ref-type&gt;&lt;contributors&gt;&lt;authors&gt;&lt;author&gt;Sukamolson, Suphat&lt;/author&gt;&lt;/authors&gt;&lt;/contributors&gt;&lt;titles&gt;&lt;title&gt;Fundamentals of quantitative research&lt;/title&gt;&lt;secondary-title&gt;Language Institute Chulalongkorn University&lt;/secondary-title&gt;&lt;/titles&gt;&lt;periodical&gt;&lt;full-title&gt;Language Institute Chulalongkorn University&lt;/full-title&gt;&lt;/periodical&gt;&lt;pages&gt;1-20&lt;/pages&gt;&lt;volume&gt;1&lt;/volume&gt;&lt;number&gt;3&lt;/number&gt;&lt;dates&gt;&lt;year&gt;2007&lt;/year&gt;&lt;/dates&gt;&lt;urls&gt;&lt;/urls&gt;&lt;/record&gt;&lt;/Cite&gt;&lt;/EndNote&gt;</w:instrText>
      </w:r>
      <w:r w:rsidR="003E316D">
        <w:fldChar w:fldCharType="separate"/>
      </w:r>
      <w:r w:rsidR="003E316D">
        <w:rPr>
          <w:noProof/>
        </w:rPr>
        <w:t>(Sukamolson, 2007)</w:t>
      </w:r>
      <w:r w:rsidR="003E316D">
        <w:fldChar w:fldCharType="end"/>
      </w:r>
      <w:r w:rsidR="00680622">
        <w:t xml:space="preserve">. </w:t>
      </w:r>
      <w:r w:rsidR="003E316D" w:rsidRPr="003E316D">
        <w:t xml:space="preserve">All of the tools listed above will be used to collect quantitative data for this project. Surveys to elicit responses from participants' emotions. These data will be compared to the </w:t>
      </w:r>
      <w:proofErr w:type="spellStart"/>
      <w:r w:rsidR="003E316D" w:rsidRPr="003E316D">
        <w:t>artifact's</w:t>
      </w:r>
      <w:proofErr w:type="spellEnd"/>
      <w:r w:rsidR="003E316D" w:rsidRPr="003E316D">
        <w:t xml:space="preserve"> </w:t>
      </w:r>
      <w:r w:rsidR="003E316D" w:rsidRPr="003E316D">
        <w:lastRenderedPageBreak/>
        <w:t xml:space="preserve">results to determine whether they were accurate. Questionnaires to gather feedback and advice from lecturers. Observations will be used to gather researcher input to compare to the results of the </w:t>
      </w:r>
      <w:r w:rsidR="001232CB">
        <w:t>artefacts</w:t>
      </w:r>
      <w:r w:rsidR="003E316D" w:rsidRPr="003E316D">
        <w:t xml:space="preserve">. Experiments with the </w:t>
      </w:r>
      <w:r w:rsidR="001232CB">
        <w:t>artefact</w:t>
      </w:r>
      <w:r w:rsidR="003E316D" w:rsidRPr="003E316D">
        <w:t xml:space="preserve"> will be conducted to gather data and improve the </w:t>
      </w:r>
      <w:r w:rsidR="001232CB">
        <w:t>artefact</w:t>
      </w:r>
      <w:r w:rsidR="00B40B59">
        <w:t>.</w:t>
      </w:r>
    </w:p>
    <w:p w14:paraId="546C7452" w14:textId="6DCB0D52" w:rsidR="0000131C" w:rsidRDefault="0000131C">
      <w:pPr>
        <w:pStyle w:val="Heading2"/>
      </w:pPr>
      <w:bookmarkStart w:id="183" w:name="_Toc114507694"/>
      <w:r>
        <w:t>Rigour</w:t>
      </w:r>
      <w:r w:rsidR="00661438">
        <w:t>,</w:t>
      </w:r>
      <w:r>
        <w:t xml:space="preserve"> </w:t>
      </w:r>
      <w:r w:rsidR="00E5377A">
        <w:t>validity,</w:t>
      </w:r>
      <w:r w:rsidR="00661438">
        <w:t xml:space="preserve"> and reliability</w:t>
      </w:r>
      <w:bookmarkEnd w:id="183"/>
    </w:p>
    <w:p w14:paraId="4E7ECBE5" w14:textId="77777777" w:rsidR="00B44BC4" w:rsidRDefault="00B44BC4" w:rsidP="00B44BC4">
      <w:bookmarkStart w:id="184" w:name="_Hlk101035444"/>
      <w:r>
        <w:t xml:space="preserve">When doing research, it is important that the research is not lacking rigour, meaning it must be thorough. To ensure this, the researcher must follow the mentors’ advice, not be biased, and be careful when conducting experiments and recordings the findings of the experiment and surveys. </w:t>
      </w:r>
    </w:p>
    <w:p w14:paraId="7160E59B" w14:textId="08751546" w:rsidR="00B44BC4" w:rsidRPr="00213AA5" w:rsidRDefault="00B44BC4" w:rsidP="00B44BC4">
      <w:r>
        <w:t xml:space="preserve">Validity is very important because it determines whether the study is logically and factually sound. Reliability refers to how consistent the results </w:t>
      </w:r>
      <w:r w:rsidR="001232CB">
        <w:t>are</w:t>
      </w:r>
      <w:r>
        <w:t xml:space="preserve"> being measured </w:t>
      </w:r>
      <w:r>
        <w:fldChar w:fldCharType="begin"/>
      </w:r>
      <w:r w:rsidR="00E374EB">
        <w:instrText xml:space="preserve"> ADDIN EN.CITE &lt;EndNote&gt;&lt;Cite&gt;&lt;Author&gt;Heale&lt;/Author&gt;&lt;Year&gt;2015&lt;/Year&gt;&lt;RecNum&gt;33&lt;/RecNum&gt;&lt;DisplayText&gt;(Heale &amp;amp; Twycross, 2015)&lt;/DisplayText&gt;&lt;record&gt;&lt;rec-number&gt;33&lt;/rec-number&gt;&lt;foreign-keys&gt;&lt;key app="EN" db-id="eze0vex00p9adgep0rbv9w9752w5p5veezds" timestamp="1660731089" guid="c6fd0915-5f94-4846-bbce-9c0098ab92db"&gt;33&lt;/key&gt;&lt;/foreign-keys&gt;&lt;ref-type name="Journal Article"&gt;17&lt;/ref-type&gt;&lt;contributors&gt;&lt;authors&gt;&lt;author&gt;Heale, Roberta&lt;/author&gt;&lt;author&gt;Twycross, Alison&lt;/author&gt;&lt;/authors&gt;&lt;/contributors&gt;&lt;titles&gt;&lt;title&gt;Validity and reliability in quantitative studies&lt;/title&gt;&lt;secondary-title&gt;Evidence-based nursing&lt;/secondary-title&gt;&lt;/titles&gt;&lt;periodical&gt;&lt;full-title&gt;Evidence-based nursing&lt;/full-title&gt;&lt;/periodical&gt;&lt;pages&gt;66-67&lt;/pages&gt;&lt;volume&gt;18&lt;/volume&gt;&lt;number&gt;3&lt;/number&gt;&lt;dates&gt;&lt;year&gt;2015&lt;/year&gt;&lt;/dates&gt;&lt;isbn&gt;1367-6539&lt;/isbn&gt;&lt;urls&gt;&lt;/urls&gt;&lt;/record&gt;&lt;/Cite&gt;&lt;/EndNote&gt;</w:instrText>
      </w:r>
      <w:r>
        <w:fldChar w:fldCharType="separate"/>
      </w:r>
      <w:r w:rsidR="00207D3A">
        <w:rPr>
          <w:noProof/>
        </w:rPr>
        <w:t>(Heale &amp; Twycross, 2015)</w:t>
      </w:r>
      <w:r>
        <w:fldChar w:fldCharType="end"/>
      </w:r>
      <w:r>
        <w:t>. Reliable data does not ensure validity, but usually</w:t>
      </w:r>
      <w:r w:rsidR="0061128E">
        <w:t>,</w:t>
      </w:r>
      <w:r>
        <w:t xml:space="preserve"> validity ensures reliability. Ethical considerations. To ensure reliability, the surveys, questionnaires, and experiments will be done in the same environments, respectively. To ensure validity, the </w:t>
      </w:r>
      <w:r w:rsidRPr="00C93AC4">
        <w:t>measuring tool must be able to measure what it says it can</w:t>
      </w:r>
      <w:r>
        <w:t xml:space="preserve"> </w:t>
      </w:r>
      <w:r>
        <w:fldChar w:fldCharType="begin"/>
      </w:r>
      <w:r w:rsidR="00E374EB">
        <w:instrText xml:space="preserve"> ADDIN EN.CITE &lt;EndNote&gt;&lt;Cite&gt;&lt;Author&gt;Sürücü&lt;/Author&gt;&lt;Year&gt;2020&lt;/Year&gt;&lt;RecNum&gt;34&lt;/RecNum&gt;&lt;DisplayText&gt;(Sürücü &amp;amp; Maslakçi, 2020)&lt;/DisplayText&gt;&lt;record&gt;&lt;rec-number&gt;34&lt;/rec-number&gt;&lt;foreign-keys&gt;&lt;key app="EN" db-id="eze0vex00p9adgep0rbv9w9752w5p5veezds" timestamp="1660731093" guid="693f6c17-312d-4c59-8eea-79d43c741cce"&gt;34&lt;/key&gt;&lt;/foreign-keys&gt;&lt;ref-type name="Journal Article"&gt;17&lt;/ref-type&gt;&lt;contributors&gt;&lt;authors&gt;&lt;author&gt;Sürücü, Lütfi&lt;/author&gt;&lt;author&gt;Maslakçi, Ahmet&lt;/author&gt;&lt;/authors&gt;&lt;/contributors&gt;&lt;titles&gt;&lt;title&gt;Validity and reliability in quantitative research&lt;/title&gt;&lt;secondary-title&gt;Business &amp;amp; Management Studies: An International Journal&lt;/secondary-title&gt;&lt;/titles&gt;&lt;periodical&gt;&lt;full-title&gt;Business &amp;amp; Management Studies: An International Journal&lt;/full-title&gt;&lt;/periodical&gt;&lt;pages&gt;2694-2726&lt;/pages&gt;&lt;volume&gt;8&lt;/volume&gt;&lt;number&gt;3&lt;/number&gt;&lt;dates&gt;&lt;year&gt;2020&lt;/year&gt;&lt;/dates&gt;&lt;isbn&gt;2148-2586&lt;/isbn&gt;&lt;urls&gt;&lt;/urls&gt;&lt;electronic-resource-num&gt;http://dx.doi.org/10.15295/bmij.v8i3.1540&lt;/electronic-resource-num&gt;&lt;/record&gt;&lt;/Cite&gt;&lt;/EndNote&gt;</w:instrText>
      </w:r>
      <w:r>
        <w:fldChar w:fldCharType="separate"/>
      </w:r>
      <w:r w:rsidR="00207D3A">
        <w:rPr>
          <w:noProof/>
        </w:rPr>
        <w:t>(Sürücü &amp; Maslakçi, 2020)</w:t>
      </w:r>
      <w:r>
        <w:fldChar w:fldCharType="end"/>
      </w:r>
      <w:r>
        <w:t>.</w:t>
      </w:r>
    </w:p>
    <w:p w14:paraId="2D556E36" w14:textId="0FCA2414" w:rsidR="00B44BC4" w:rsidRDefault="00B44BC4" w:rsidP="00B44BC4">
      <w:r w:rsidRPr="00DF7061">
        <w:t>To ensure reliability, all</w:t>
      </w:r>
      <w:r>
        <w:t xml:space="preserve"> surveys and questionnaires are the same and will be answered in the same environment. To ensure validity, results will be compared to studies previously done. The experiments and surveys should also give the specific results that </w:t>
      </w:r>
      <w:r w:rsidR="0061128E">
        <w:t>are</w:t>
      </w:r>
      <w:r>
        <w:t xml:space="preserve"> aimed to achieve.</w:t>
      </w:r>
    </w:p>
    <w:p w14:paraId="01E02384" w14:textId="1750BFA3" w:rsidR="007F2301" w:rsidRDefault="006915A1">
      <w:pPr>
        <w:pStyle w:val="Heading2"/>
      </w:pPr>
      <w:bookmarkStart w:id="185" w:name="_Toc101033192"/>
      <w:bookmarkStart w:id="186" w:name="_Toc101033265"/>
      <w:bookmarkStart w:id="187" w:name="_Toc114507695"/>
      <w:bookmarkEnd w:id="184"/>
      <w:bookmarkEnd w:id="185"/>
      <w:bookmarkEnd w:id="186"/>
      <w:r>
        <w:t xml:space="preserve">Legal and </w:t>
      </w:r>
      <w:r w:rsidR="00FD21C2">
        <w:t xml:space="preserve">Ethical </w:t>
      </w:r>
      <w:r w:rsidR="00E70780">
        <w:t>considerations</w:t>
      </w:r>
      <w:bookmarkEnd w:id="187"/>
    </w:p>
    <w:p w14:paraId="75A45C0F" w14:textId="55FB77A1" w:rsidR="00F95FB1" w:rsidRDefault="00F95FB1" w:rsidP="00F95FB1">
      <w:r>
        <w:t>When it comes to facial recognition, there are a plethora of ethical considerations. The primary consideration is the storage of facial recognition data. According to the "Protection of Personal Information Act No.4 of 2013," or more commonly known as the POPIA, students must be informed that facial recognition technology will be used </w:t>
      </w:r>
      <w:r>
        <w:fldChar w:fldCharType="begin"/>
      </w:r>
      <w:r w:rsidR="00E374EB">
        <w:instrText xml:space="preserve"> ADDIN EN.CITE &lt;EndNote&gt;&lt;Cite&gt;&lt;Author&gt;Government&lt;/Author&gt;&lt;Year&gt;2019&lt;/Year&gt;&lt;RecNum&gt;36&lt;/RecNum&gt;&lt;DisplayText&gt;(Government, 2019)&lt;/DisplayText&gt;&lt;record&gt;&lt;rec-number&gt;36&lt;/rec-number&gt;&lt;foreign-keys&gt;&lt;key app="EN" db-id="eze0vex00p9adgep0rbv9w9752w5p5veezds" timestamp="1660731100" guid="45373128-2ae2-4c9b-9614-6cc60eec99ca"&gt;36&lt;/key&gt;&lt;/foreign-keys&gt;&lt;ref-type name="Web Page"&gt;12&lt;/ref-type&gt;&lt;contributors&gt;&lt;authors&gt;&lt;author&gt;Government&lt;/author&gt;&lt;/authors&gt;&lt;/contributors&gt;&lt;titles&gt;&lt;title&gt;Protection of Personal Information Act&lt;/title&gt;&lt;short-title&gt;POPIA&lt;/short-title&gt;&lt;/titles&gt;&lt;number&gt;2022/04/10&lt;/number&gt;&lt;dates&gt;&lt;year&gt;2019&lt;/year&gt;&lt;/dates&gt;&lt;pub-location&gt;Pretoria&lt;/pub-location&gt;&lt;publisher&gt;South Africa Government&lt;/publisher&gt;&lt;urls&gt;&lt;related-urls&gt;&lt;url&gt;https://popia.co.za/section-13-collection-for-specific-purpose/&lt;/url&gt;&lt;/related-urls&gt;&lt;/urls&gt;&lt;electronic-resource-num&gt;https://popia.co.za/section-13-collection-for-specific-purpose/&lt;/electronic-resource-num&gt;&lt;/record&gt;&lt;/Cite&gt;&lt;/EndNote&gt;</w:instrText>
      </w:r>
      <w:r>
        <w:fldChar w:fldCharType="separate"/>
      </w:r>
      <w:r>
        <w:rPr>
          <w:noProof/>
        </w:rPr>
        <w:t>(Government, 2019)</w:t>
      </w:r>
      <w:r>
        <w:fldChar w:fldCharType="end"/>
      </w:r>
      <w:r>
        <w:t xml:space="preserve"> and that their facial features will be used in an algorithm to determine their current emotion. Additionally, it will be stated that no personal information gathered from the recordings will be stored in a database.</w:t>
      </w:r>
    </w:p>
    <w:p w14:paraId="3D6CAFD9" w14:textId="543011D9" w:rsidR="00C5515E" w:rsidRDefault="00F95FB1" w:rsidP="00F95FB1">
      <w:r>
        <w:t>Another consideration is the use of information that will be gathered through questionnaires and surveys. The collected data will not be shared or sold to third parties and will be used solely for research purposes. A data ethics form will be completed, ensuring that all necessary steps are taken with the data. This also contributes to the project's validity and reliability.</w:t>
      </w:r>
    </w:p>
    <w:p w14:paraId="433144FA" w14:textId="7D9C2C9C" w:rsidR="00F95FB1" w:rsidRDefault="00C5515E" w:rsidP="00C5515E">
      <w:pPr>
        <w:spacing w:after="0" w:line="240" w:lineRule="auto"/>
        <w:jc w:val="left"/>
      </w:pPr>
      <w:r>
        <w:br w:type="page"/>
      </w:r>
    </w:p>
    <w:p w14:paraId="6B962C67" w14:textId="77777777" w:rsidR="001C0642" w:rsidRDefault="001C0642" w:rsidP="00D366CF">
      <w:pPr>
        <w:pStyle w:val="Heading3"/>
      </w:pPr>
      <w:bookmarkStart w:id="188" w:name="_Toc409686046"/>
      <w:bookmarkStart w:id="189" w:name="_Toc443909069"/>
      <w:bookmarkStart w:id="190" w:name="_Toc100480758"/>
      <w:bookmarkStart w:id="191" w:name="_Toc114507696"/>
      <w:r>
        <w:lastRenderedPageBreak/>
        <w:t>Permission and informed consent</w:t>
      </w:r>
      <w:bookmarkEnd w:id="188"/>
      <w:bookmarkEnd w:id="189"/>
      <w:bookmarkEnd w:id="190"/>
      <w:bookmarkEnd w:id="191"/>
    </w:p>
    <w:p w14:paraId="7B326DB7" w14:textId="77777777" w:rsidR="001C0642" w:rsidRDefault="001C0642" w:rsidP="001C0642">
      <w:r w:rsidRPr="00B758C5">
        <w:t>All subjects will be informed in advance of any recording or use of facial recognition technologies, and the aforementioned considerations will be made clear to them.</w:t>
      </w:r>
    </w:p>
    <w:p w14:paraId="58A800E3" w14:textId="77777777" w:rsidR="001C0642" w:rsidRDefault="001C0642" w:rsidP="00D366CF">
      <w:pPr>
        <w:pStyle w:val="Heading3"/>
      </w:pPr>
      <w:bookmarkStart w:id="192" w:name="_Toc409686047"/>
      <w:bookmarkStart w:id="193" w:name="_Toc443909070"/>
      <w:bookmarkStart w:id="194" w:name="_Toc100480759"/>
      <w:bookmarkStart w:id="195" w:name="_Toc114507697"/>
      <w:r>
        <w:t>Anonymity</w:t>
      </w:r>
      <w:bookmarkEnd w:id="192"/>
      <w:bookmarkEnd w:id="193"/>
      <w:bookmarkEnd w:id="194"/>
      <w:bookmarkEnd w:id="195"/>
    </w:p>
    <w:p w14:paraId="5D3E300E" w14:textId="4EC7F49E" w:rsidR="00803AB2" w:rsidRDefault="00803AB2" w:rsidP="00803AB2">
      <w:r w:rsidRPr="00DB5749">
        <w:t xml:space="preserve">Because no personal data such as names, surnames, or student numbers will be collected, subjects will remain anonymous. The facial recognition will occur in </w:t>
      </w:r>
      <w:r w:rsidR="0061128E">
        <w:t>real-time</w:t>
      </w:r>
      <w:r w:rsidRPr="00DB5749">
        <w:t>, which means that no recordings will be stored in a database.</w:t>
      </w:r>
      <w:r>
        <w:t xml:space="preserve"> Only generalised data from users’ facial features will be used in the algorithms,</w:t>
      </w:r>
      <w:r w:rsidRPr="00433353">
        <w:t xml:space="preserve"> </w:t>
      </w:r>
      <w:r w:rsidRPr="00DB5749">
        <w:t>further ensuring the subjects' anonymity</w:t>
      </w:r>
      <w:r>
        <w:t>.</w:t>
      </w:r>
    </w:p>
    <w:p w14:paraId="14EC9D26" w14:textId="77777777" w:rsidR="001C0642" w:rsidRDefault="001C0642" w:rsidP="00D366CF">
      <w:pPr>
        <w:pStyle w:val="Heading3"/>
      </w:pPr>
      <w:bookmarkStart w:id="196" w:name="_Toc409686048"/>
      <w:bookmarkStart w:id="197" w:name="_Toc443909071"/>
      <w:bookmarkStart w:id="198" w:name="_Toc100480760"/>
      <w:bookmarkStart w:id="199" w:name="_Toc114507698"/>
      <w:r>
        <w:t>Confidentiality</w:t>
      </w:r>
      <w:bookmarkEnd w:id="196"/>
      <w:bookmarkEnd w:id="197"/>
      <w:bookmarkEnd w:id="198"/>
      <w:bookmarkEnd w:id="199"/>
    </w:p>
    <w:p w14:paraId="1FC4F5F3" w14:textId="25CE36B0" w:rsidR="00CF1EF0" w:rsidRPr="00CF1EF0" w:rsidRDefault="0061128E" w:rsidP="0053030B">
      <w:pPr>
        <w:spacing w:after="0"/>
        <w:jc w:val="left"/>
      </w:pPr>
      <w:r>
        <w:t>Since</w:t>
      </w:r>
      <w:r w:rsidR="001C0642" w:rsidRPr="001C7088">
        <w:t xml:space="preserve"> no personal data about subjects will be stored in a database, all personal information about them will be kept strictly confidential. And non-personal information will be used solely for research purposes and will not be shared or sold to third parties.</w:t>
      </w:r>
    </w:p>
    <w:p w14:paraId="5F350A6D" w14:textId="3E0797AB" w:rsidR="00775F01" w:rsidRDefault="00775F01">
      <w:pPr>
        <w:pStyle w:val="Heading2"/>
      </w:pPr>
      <w:bookmarkStart w:id="200" w:name="_Toc114507699"/>
      <w:r>
        <w:t>Approach to project management and project plan</w:t>
      </w:r>
      <w:bookmarkEnd w:id="200"/>
    </w:p>
    <w:p w14:paraId="1775DDFA" w14:textId="30B8B1D3" w:rsidR="001C4483" w:rsidRDefault="001C4483" w:rsidP="001C4483">
      <w:r>
        <w:t xml:space="preserve">When conducting research, it is very important to address the following: Scope, limitations, and risks. </w:t>
      </w:r>
      <w:r w:rsidRPr="003F2087">
        <w:t xml:space="preserve">The scope is, in essence, </w:t>
      </w:r>
      <w:r>
        <w:t xml:space="preserve">the aim of the project. The limitations </w:t>
      </w:r>
      <w:r w:rsidR="0061128E">
        <w:t>are</w:t>
      </w:r>
      <w:r>
        <w:t xml:space="preserve"> the restrictions that can take place, and that must be accounted for. The risks are things that could possibly go wrong during the project. </w:t>
      </w:r>
    </w:p>
    <w:p w14:paraId="1FD17266" w14:textId="77777777" w:rsidR="001C4483" w:rsidRPr="00B05119" w:rsidRDefault="001C4483" w:rsidP="001C4483">
      <w:r>
        <w:t xml:space="preserve">To make a success of this project, proper planning needs to be done, and all deadlines must be reached within time. A Gantt chart will be used to do the planning, along with the due dates provided. </w:t>
      </w:r>
    </w:p>
    <w:p w14:paraId="36A6CDC8" w14:textId="101C4EF3" w:rsidR="00B2677E" w:rsidRDefault="00122B41" w:rsidP="00D366CF">
      <w:pPr>
        <w:pStyle w:val="Heading3"/>
      </w:pPr>
      <w:bookmarkStart w:id="201" w:name="_Toc114507700"/>
      <w:r>
        <w:t>Scope</w:t>
      </w:r>
      <w:bookmarkEnd w:id="201"/>
    </w:p>
    <w:p w14:paraId="290D7567" w14:textId="00D0DD56" w:rsidR="002173C3" w:rsidRDefault="00D130E4" w:rsidP="007B0C14">
      <w:r>
        <w:t xml:space="preserve">The scope of this project is to determine </w:t>
      </w:r>
      <w:r w:rsidR="0070447C">
        <w:t>whether</w:t>
      </w:r>
      <w:r>
        <w:t xml:space="preserve"> facial recognition can be used to assist lecturers, teachers</w:t>
      </w:r>
      <w:r w:rsidR="00F96CA7">
        <w:t>,</w:t>
      </w:r>
      <w:r>
        <w:t xml:space="preserve"> and professionals </w:t>
      </w:r>
      <w:r w:rsidR="00D54656">
        <w:t xml:space="preserve">in their </w:t>
      </w:r>
      <w:r w:rsidR="00CE032D">
        <w:t>daily</w:t>
      </w:r>
      <w:r w:rsidR="00D54656">
        <w:t xml:space="preserve"> lives</w:t>
      </w:r>
      <w:r w:rsidR="00C8752D">
        <w:t xml:space="preserve"> </w:t>
      </w:r>
      <w:r w:rsidR="004858D1">
        <w:t>to</w:t>
      </w:r>
      <w:r w:rsidR="00C8752D" w:rsidRPr="00C8752D">
        <w:t xml:space="preserve"> </w:t>
      </w:r>
      <w:r w:rsidR="004858D1" w:rsidRPr="004858D1">
        <w:t>determine if students or employees understand the topic at hand.</w:t>
      </w:r>
      <w:r w:rsidR="00F96CA7">
        <w:t xml:space="preserve"> The technology that will be used is a 1080p </w:t>
      </w:r>
      <w:proofErr w:type="spellStart"/>
      <w:r w:rsidR="00F96CA7">
        <w:t>Hikvision</w:t>
      </w:r>
      <w:proofErr w:type="spellEnd"/>
      <w:r w:rsidR="00F96CA7">
        <w:t xml:space="preserve"> web camera. </w:t>
      </w:r>
      <w:r w:rsidR="008C138A">
        <w:t>The system will be written in python using Visual Studio Code and Visual Studio 2019.</w:t>
      </w:r>
    </w:p>
    <w:p w14:paraId="55CEFD1B" w14:textId="7C1A6DC7" w:rsidR="007B0C14" w:rsidRPr="007B0C14" w:rsidRDefault="002173C3" w:rsidP="002173C3">
      <w:pPr>
        <w:spacing w:after="0" w:line="240" w:lineRule="auto"/>
        <w:jc w:val="left"/>
      </w:pPr>
      <w:r>
        <w:br w:type="page"/>
      </w:r>
    </w:p>
    <w:p w14:paraId="331AA383" w14:textId="045DC1F2" w:rsidR="00B2677E" w:rsidRDefault="00B2677E" w:rsidP="00D366CF">
      <w:pPr>
        <w:pStyle w:val="Heading3"/>
      </w:pPr>
      <w:bookmarkStart w:id="202" w:name="_Toc114507701"/>
      <w:r>
        <w:lastRenderedPageBreak/>
        <w:t>Limitations</w:t>
      </w:r>
      <w:bookmarkEnd w:id="202"/>
    </w:p>
    <w:p w14:paraId="75D8E319" w14:textId="78C34B58" w:rsidR="00C14248" w:rsidRDefault="00C14248" w:rsidP="00C14248">
      <w:r>
        <w:t xml:space="preserve">Limitations are any facts or events that the researcher cannot control. Sometimes these limitations are predictable, and sometimes these limitations are unpredictable </w:t>
      </w:r>
      <w:r>
        <w:fldChar w:fldCharType="begin"/>
      </w:r>
      <w:r w:rsidR="00E374EB">
        <w:instrText xml:space="preserve"> ADDIN EN.CITE &lt;EndNote&gt;&lt;Cite&gt;&lt;Author&gt;Price&lt;/Author&gt;&lt;Year&gt;2004&lt;/Year&gt;&lt;RecNum&gt;17&lt;/RecNum&gt;&lt;DisplayText&gt;(Price &amp;amp; Murnan, 2004)&lt;/DisplayText&gt;&lt;record&gt;&lt;rec-number&gt;17&lt;/rec-number&gt;&lt;foreign-keys&gt;&lt;key app="EN" db-id="eze0vex00p9adgep0rbv9w9752w5p5veezds" timestamp="1660731030" guid="280b6902-1c12-4e7d-95ff-92174085ef6e"&gt;17&lt;/key&gt;&lt;/foreign-keys&gt;&lt;ref-type name="Journal Article"&gt;17&lt;/ref-type&gt;&lt;contributors&gt;&lt;authors&gt;&lt;author&gt;Price, James H&lt;/author&gt;&lt;author&gt;Murnan, Judy&lt;/author&gt;&lt;/authors&gt;&lt;/contributors&gt;&lt;titles&gt;&lt;title&gt;Research limitations and the necessity of reporting them&lt;/title&gt;&lt;secondary-title&gt;American journal of health education&lt;/secondary-title&gt;&lt;/titles&gt;&lt;periodical&gt;&lt;full-title&gt;American journal of health education&lt;/full-title&gt;&lt;/periodical&gt;&lt;pages&gt;66&lt;/pages&gt;&lt;volume&gt;35&lt;/volume&gt;&lt;number&gt;2&lt;/number&gt;&lt;dates&gt;&lt;year&gt;2004&lt;/year&gt;&lt;/dates&gt;&lt;isbn&gt;1932-5037&lt;/isbn&gt;&lt;urls&gt;&lt;/urls&gt;&lt;electronic-resource-num&gt;https://www.proquest.com/openview/b6991f124333fca111dfbc6ef96d080c/1?pq-origsite=gscholar&amp;amp;cbl=44607&lt;/electronic-resource-num&gt;&lt;/record&gt;&lt;/Cite&gt;&lt;/EndNote&gt;</w:instrText>
      </w:r>
      <w:r>
        <w:fldChar w:fldCharType="separate"/>
      </w:r>
      <w:r w:rsidR="00207D3A">
        <w:rPr>
          <w:noProof/>
        </w:rPr>
        <w:t>(Price &amp; Murnan, 2004)</w:t>
      </w:r>
      <w:r>
        <w:fldChar w:fldCharType="end"/>
      </w:r>
      <w:r>
        <w:t>. In this research project, there are two known limitations:</w:t>
      </w:r>
    </w:p>
    <w:p w14:paraId="1C8D3B75" w14:textId="77777777" w:rsidR="00C14248" w:rsidRDefault="00C14248" w:rsidP="00B67F24">
      <w:pPr>
        <w:pStyle w:val="ListParagraph"/>
        <w:numPr>
          <w:ilvl w:val="0"/>
          <w:numId w:val="23"/>
        </w:numPr>
      </w:pPr>
      <w:r>
        <w:t>Time</w:t>
      </w:r>
    </w:p>
    <w:p w14:paraId="712EB744" w14:textId="639F3812" w:rsidR="00C14248" w:rsidRDefault="00C14248" w:rsidP="00C14248">
      <w:pPr>
        <w:pStyle w:val="ListParagraph"/>
      </w:pPr>
      <w:r>
        <w:t xml:space="preserve">The final documentation, </w:t>
      </w:r>
      <w:r w:rsidR="0061128E">
        <w:t>artefact</w:t>
      </w:r>
      <w:r>
        <w:t xml:space="preserve"> and poster should be finished by the 28</w:t>
      </w:r>
      <w:r w:rsidRPr="00616293">
        <w:rPr>
          <w:vertAlign w:val="superscript"/>
        </w:rPr>
        <w:t>th</w:t>
      </w:r>
      <w:r>
        <w:t xml:space="preserve"> of October. </w:t>
      </w:r>
    </w:p>
    <w:p w14:paraId="28399BA6" w14:textId="77777777" w:rsidR="00C14248" w:rsidRDefault="00C14248" w:rsidP="00B67F24">
      <w:pPr>
        <w:pStyle w:val="ListParagraph"/>
        <w:numPr>
          <w:ilvl w:val="0"/>
          <w:numId w:val="23"/>
        </w:numPr>
      </w:pPr>
      <w:r>
        <w:t>Technology</w:t>
      </w:r>
    </w:p>
    <w:p w14:paraId="4514F12B" w14:textId="77777777" w:rsidR="00C14248" w:rsidRPr="000417DE" w:rsidRDefault="00C14248" w:rsidP="00C14248">
      <w:pPr>
        <w:pStyle w:val="ListParagraph"/>
      </w:pPr>
      <w:r>
        <w:t>Most facial recognition algorithms are written in Python, and therefore I have to code in Python to make use of facial recognition algorithms and libraries such as “</w:t>
      </w:r>
      <w:proofErr w:type="spellStart"/>
      <w:r>
        <w:t>OpenCV</w:t>
      </w:r>
      <w:proofErr w:type="spellEnd"/>
      <w:r>
        <w:t>”.</w:t>
      </w:r>
    </w:p>
    <w:p w14:paraId="22588666" w14:textId="62812AD4" w:rsidR="00B2677E" w:rsidRDefault="00B2677E" w:rsidP="00D366CF">
      <w:pPr>
        <w:pStyle w:val="Heading3"/>
      </w:pPr>
      <w:bookmarkStart w:id="203" w:name="_Toc114507702"/>
      <w:r>
        <w:t>Risks</w:t>
      </w:r>
      <w:bookmarkEnd w:id="203"/>
    </w:p>
    <w:p w14:paraId="1054F863" w14:textId="620F3B31" w:rsidR="007B0C14" w:rsidRPr="007B0C14" w:rsidRDefault="0094344F" w:rsidP="007B0C14">
      <w:r>
        <w:t xml:space="preserve">A big risk that can occur is if students do not consent to </w:t>
      </w:r>
      <w:r w:rsidR="0061128E">
        <w:t>be</w:t>
      </w:r>
      <w:r>
        <w:t xml:space="preserve"> recorded on a camera for research purposes. Another risk could also be that the </w:t>
      </w:r>
      <w:r w:rsidR="001D14F3">
        <w:t>existing</w:t>
      </w:r>
      <w:r>
        <w:t xml:space="preserve"> libraries and code for recognising facial expressions do not contain the main expression that will be focused on. </w:t>
      </w:r>
    </w:p>
    <w:p w14:paraId="160EC6D9" w14:textId="0ED9C4BF" w:rsidR="00DE37A4" w:rsidRDefault="00B2677E" w:rsidP="00D366CF">
      <w:pPr>
        <w:pStyle w:val="Heading3"/>
      </w:pPr>
      <w:bookmarkStart w:id="204" w:name="_Toc114507703"/>
      <w:r>
        <w:t>Project plan</w:t>
      </w:r>
      <w:bookmarkEnd w:id="204"/>
    </w:p>
    <w:p w14:paraId="795A985B" w14:textId="77777777" w:rsidR="006779FC" w:rsidRDefault="00EA47E7" w:rsidP="00EA47E7">
      <w:r>
        <w:t xml:space="preserve">The following dates are important as they are the due dates of the different project parts. It is very important to stick with the planning that will be displayed in the Gantt </w:t>
      </w:r>
      <w:proofErr w:type="gramStart"/>
      <w:r>
        <w:t>Chart</w:t>
      </w:r>
      <w:proofErr w:type="gramEnd"/>
      <w:r>
        <w:t xml:space="preserve"> to ensure the deadlines are met in time. The figure below will provide a timeline that will be followed.</w:t>
      </w:r>
      <w:r w:rsidR="000D4EE7">
        <w:t xml:space="preserve"> </w:t>
      </w:r>
    </w:p>
    <w:p w14:paraId="2A8D66F8" w14:textId="7D5E9EC3" w:rsidR="00EA47E7" w:rsidRDefault="00EA47E7" w:rsidP="00EA47E7">
      <w:r>
        <w:t>The table below consists of two columns: Date and Description. The dates are the due dates provided to the researcher. The description table describes what should be submitted on the given date. It is very important that the Gantt chart is followed to ensure the due dates are met.</w:t>
      </w:r>
    </w:p>
    <w:p w14:paraId="4DB52BB9" w14:textId="1C587BA6" w:rsidR="00B23F0C" w:rsidRDefault="00B23F0C" w:rsidP="00B32FCA">
      <w:pPr>
        <w:pStyle w:val="Caption"/>
        <w:keepNext/>
      </w:pPr>
      <w:bookmarkStart w:id="205" w:name="_Toc114507736"/>
      <w:r>
        <w:t xml:space="preserve">Table </w:t>
      </w:r>
      <w:r w:rsidR="003C7596">
        <w:fldChar w:fldCharType="begin"/>
      </w:r>
      <w:r w:rsidR="003C7596">
        <w:instrText xml:space="preserve"> SEQ Table \* ARABIC </w:instrText>
      </w:r>
      <w:r w:rsidR="003C7596">
        <w:fldChar w:fldCharType="separate"/>
      </w:r>
      <w:r w:rsidR="00EB0542">
        <w:rPr>
          <w:noProof/>
        </w:rPr>
        <w:t>3</w:t>
      </w:r>
      <w:r w:rsidR="003C7596">
        <w:rPr>
          <w:noProof/>
        </w:rPr>
        <w:fldChar w:fldCharType="end"/>
      </w:r>
      <w:r>
        <w:t xml:space="preserve"> - Due Dates</w:t>
      </w:r>
      <w:bookmarkEnd w:id="205"/>
    </w:p>
    <w:tbl>
      <w:tblPr>
        <w:tblStyle w:val="TableGrid"/>
        <w:tblW w:w="0" w:type="auto"/>
        <w:tblLook w:val="04A0" w:firstRow="1" w:lastRow="0" w:firstColumn="1" w:lastColumn="0" w:noHBand="0" w:noVBand="1"/>
      </w:tblPr>
      <w:tblGrid>
        <w:gridCol w:w="2689"/>
        <w:gridCol w:w="6656"/>
      </w:tblGrid>
      <w:tr w:rsidR="00F52AC2" w14:paraId="003D342E" w14:textId="77777777" w:rsidTr="009B06BC">
        <w:trPr>
          <w:trHeight w:val="385"/>
        </w:trPr>
        <w:tc>
          <w:tcPr>
            <w:tcW w:w="2689" w:type="dxa"/>
          </w:tcPr>
          <w:p w14:paraId="33A09676" w14:textId="3C16B1C3" w:rsidR="00F52AC2" w:rsidRPr="00F52AC2" w:rsidRDefault="00F52AC2" w:rsidP="00F52AC2">
            <w:pPr>
              <w:jc w:val="center"/>
              <w:rPr>
                <w:b/>
                <w:bCs/>
              </w:rPr>
            </w:pPr>
            <w:r>
              <w:rPr>
                <w:b/>
                <w:bCs/>
              </w:rPr>
              <w:t>Date</w:t>
            </w:r>
          </w:p>
        </w:tc>
        <w:tc>
          <w:tcPr>
            <w:tcW w:w="6656" w:type="dxa"/>
          </w:tcPr>
          <w:p w14:paraId="32B90D3A" w14:textId="39B4CEAD" w:rsidR="00F52AC2" w:rsidRPr="00F52AC2" w:rsidRDefault="00F52AC2" w:rsidP="00F52AC2">
            <w:pPr>
              <w:jc w:val="center"/>
              <w:rPr>
                <w:b/>
                <w:bCs/>
              </w:rPr>
            </w:pPr>
            <w:r>
              <w:rPr>
                <w:b/>
                <w:bCs/>
              </w:rPr>
              <w:t>Description</w:t>
            </w:r>
          </w:p>
        </w:tc>
      </w:tr>
      <w:tr w:rsidR="00F52AC2" w14:paraId="64DEDAF4" w14:textId="77777777" w:rsidTr="00F52AC2">
        <w:tc>
          <w:tcPr>
            <w:tcW w:w="2689" w:type="dxa"/>
          </w:tcPr>
          <w:p w14:paraId="598680B9" w14:textId="77777777" w:rsidR="00F52AC2" w:rsidRDefault="00137A5E" w:rsidP="00F52AC2">
            <w:r>
              <w:t>22 April 2022</w:t>
            </w:r>
          </w:p>
          <w:p w14:paraId="47076E7A" w14:textId="22F80EED" w:rsidR="003A11FE" w:rsidRPr="009B06BC" w:rsidRDefault="003A11FE" w:rsidP="00F52AC2">
            <w:pPr>
              <w:rPr>
                <w:i/>
                <w:iCs/>
              </w:rPr>
            </w:pPr>
            <w:r>
              <w:rPr>
                <w:i/>
                <w:iCs/>
              </w:rPr>
              <w:t>Extended to 2 May 2022</w:t>
            </w:r>
          </w:p>
        </w:tc>
        <w:tc>
          <w:tcPr>
            <w:tcW w:w="6656" w:type="dxa"/>
          </w:tcPr>
          <w:p w14:paraId="032606C8" w14:textId="05A2A179" w:rsidR="00F52AC2" w:rsidRDefault="00137A5E" w:rsidP="00F52AC2">
            <w:r>
              <w:t>Project planning and research proposal submission</w:t>
            </w:r>
          </w:p>
        </w:tc>
      </w:tr>
      <w:tr w:rsidR="00F52AC2" w14:paraId="72B1F8CA" w14:textId="77777777" w:rsidTr="003A5A07">
        <w:trPr>
          <w:trHeight w:val="60"/>
        </w:trPr>
        <w:tc>
          <w:tcPr>
            <w:tcW w:w="2689" w:type="dxa"/>
          </w:tcPr>
          <w:p w14:paraId="77BB07F6" w14:textId="77777777" w:rsidR="00F52AC2" w:rsidRDefault="00CA51ED" w:rsidP="00F52AC2">
            <w:r>
              <w:t>30 June 2022</w:t>
            </w:r>
          </w:p>
          <w:p w14:paraId="1B835004" w14:textId="77777777" w:rsidR="000065F7" w:rsidRDefault="000065F7" w:rsidP="00F52AC2">
            <w:pPr>
              <w:rPr>
                <w:i/>
                <w:iCs/>
              </w:rPr>
            </w:pPr>
            <w:r>
              <w:rPr>
                <w:i/>
                <w:iCs/>
              </w:rPr>
              <w:t>Extended to 7 July 2022</w:t>
            </w:r>
          </w:p>
          <w:p w14:paraId="5482BA9A" w14:textId="2593A3D5" w:rsidR="00803F99" w:rsidRPr="00351A67" w:rsidRDefault="00803F99" w:rsidP="00F52AC2">
            <w:r>
              <w:rPr>
                <w:i/>
                <w:iCs/>
              </w:rPr>
              <w:lastRenderedPageBreak/>
              <w:t>Extended to 27 July 2022</w:t>
            </w:r>
          </w:p>
        </w:tc>
        <w:tc>
          <w:tcPr>
            <w:tcW w:w="6656" w:type="dxa"/>
          </w:tcPr>
          <w:p w14:paraId="363D8F5F" w14:textId="55CCD209" w:rsidR="00F52AC2" w:rsidRDefault="00CA51ED" w:rsidP="00F52AC2">
            <w:r>
              <w:lastRenderedPageBreak/>
              <w:t>Literature Study</w:t>
            </w:r>
          </w:p>
        </w:tc>
      </w:tr>
      <w:tr w:rsidR="00F52AC2" w14:paraId="3F455D6B" w14:textId="77777777" w:rsidTr="00F52AC2">
        <w:tc>
          <w:tcPr>
            <w:tcW w:w="2689" w:type="dxa"/>
          </w:tcPr>
          <w:p w14:paraId="30A24FF3" w14:textId="0DEE51E8" w:rsidR="00F52AC2" w:rsidRDefault="00CA51ED" w:rsidP="00F52AC2">
            <w:r>
              <w:t>20 October 2022</w:t>
            </w:r>
          </w:p>
        </w:tc>
        <w:tc>
          <w:tcPr>
            <w:tcW w:w="6656" w:type="dxa"/>
          </w:tcPr>
          <w:p w14:paraId="5DE1ECC6" w14:textId="17274FF6" w:rsidR="00CA51ED" w:rsidRDefault="00CA51ED" w:rsidP="00F52AC2">
            <w:r>
              <w:t xml:space="preserve">Poster and </w:t>
            </w:r>
            <w:proofErr w:type="spellStart"/>
            <w:r>
              <w:t>Artifact</w:t>
            </w:r>
            <w:proofErr w:type="spellEnd"/>
            <w:r>
              <w:t xml:space="preserve"> demonstration</w:t>
            </w:r>
          </w:p>
        </w:tc>
      </w:tr>
      <w:tr w:rsidR="00CA51ED" w14:paraId="18E03DCD" w14:textId="77777777" w:rsidTr="00F52AC2">
        <w:tc>
          <w:tcPr>
            <w:tcW w:w="2689" w:type="dxa"/>
          </w:tcPr>
          <w:p w14:paraId="4EDDED77" w14:textId="6F7450AD" w:rsidR="00CA51ED" w:rsidRDefault="00CA51ED" w:rsidP="00F52AC2">
            <w:r>
              <w:t>27 October 2022</w:t>
            </w:r>
          </w:p>
        </w:tc>
        <w:tc>
          <w:tcPr>
            <w:tcW w:w="6656" w:type="dxa"/>
          </w:tcPr>
          <w:p w14:paraId="32EBBDE1" w14:textId="611930D4" w:rsidR="00CA51ED" w:rsidRDefault="00CA51ED" w:rsidP="00F52AC2">
            <w:r>
              <w:t>Complete documentation submission</w:t>
            </w:r>
          </w:p>
        </w:tc>
      </w:tr>
    </w:tbl>
    <w:p w14:paraId="1FAEE407" w14:textId="1592E596" w:rsidR="00F52AC2" w:rsidRPr="00F52AC2" w:rsidRDefault="00F52AC2" w:rsidP="00F52AC2"/>
    <w:p w14:paraId="2A3761D9" w14:textId="35AAEAE7" w:rsidR="00A578A7" w:rsidRDefault="00A578A7" w:rsidP="009B06BC">
      <w:pPr>
        <w:pStyle w:val="Caption"/>
        <w:keepNext/>
        <w:jc w:val="left"/>
      </w:pPr>
      <w:bookmarkStart w:id="206" w:name="_Toc114507737"/>
      <w:r>
        <w:t xml:space="preserve">Table </w:t>
      </w:r>
      <w:r w:rsidR="003C7596">
        <w:fldChar w:fldCharType="begin"/>
      </w:r>
      <w:r w:rsidR="003C7596">
        <w:instrText xml:space="preserve"> SEQ Table \* ARABIC </w:instrText>
      </w:r>
      <w:r w:rsidR="003C7596">
        <w:fldChar w:fldCharType="separate"/>
      </w:r>
      <w:r w:rsidR="00EB0542">
        <w:rPr>
          <w:noProof/>
        </w:rPr>
        <w:t>4</w:t>
      </w:r>
      <w:r w:rsidR="003C7596">
        <w:rPr>
          <w:noProof/>
        </w:rPr>
        <w:fldChar w:fldCharType="end"/>
      </w:r>
      <w:r>
        <w:t xml:space="preserve"> - Gantt chart tasks</w:t>
      </w:r>
      <w:bookmarkEnd w:id="206"/>
    </w:p>
    <w:p w14:paraId="43A183F3" w14:textId="5C4D2BF8" w:rsidR="00243418" w:rsidRDefault="00A578A7" w:rsidP="00B86D3A">
      <w:pPr>
        <w:keepNext/>
        <w:jc w:val="left"/>
      </w:pPr>
      <w:r w:rsidRPr="00601940">
        <w:rPr>
          <w:noProof/>
          <w:lang w:val="en-GB" w:eastAsia="en-GB"/>
        </w:rPr>
        <w:drawing>
          <wp:inline distT="0" distB="0" distL="0" distR="0" wp14:anchorId="5AC0F018" wp14:editId="36C7B9DD">
            <wp:extent cx="4485566" cy="1508077"/>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2"/>
                    <a:srcRect l="904" t="-6" r="33642" b="61662"/>
                    <a:stretch/>
                  </pic:blipFill>
                  <pic:spPr bwMode="auto">
                    <a:xfrm>
                      <a:off x="0" y="0"/>
                      <a:ext cx="4517916" cy="1518953"/>
                    </a:xfrm>
                    <a:prstGeom prst="rect">
                      <a:avLst/>
                    </a:prstGeom>
                    <a:ln>
                      <a:noFill/>
                    </a:ln>
                    <a:extLst>
                      <a:ext uri="{53640926-AAD7-44D8-BBD7-CCE9431645EC}">
                        <a14:shadowObscured xmlns:a14="http://schemas.microsoft.com/office/drawing/2010/main"/>
                      </a:ext>
                    </a:extLst>
                  </pic:spPr>
                </pic:pic>
              </a:graphicData>
            </a:graphic>
          </wp:inline>
        </w:drawing>
      </w:r>
    </w:p>
    <w:p w14:paraId="08F8C037" w14:textId="77777777" w:rsidR="00A578A7" w:rsidRDefault="00A578A7" w:rsidP="00CE0F7D">
      <w:pPr>
        <w:keepNext/>
        <w:jc w:val="center"/>
      </w:pPr>
      <w:r w:rsidRPr="00601940">
        <w:rPr>
          <w:noProof/>
          <w:lang w:val="en-GB" w:eastAsia="en-GB"/>
        </w:rPr>
        <w:drawing>
          <wp:inline distT="0" distB="0" distL="0" distR="0" wp14:anchorId="08C531BB" wp14:editId="1F9F5866">
            <wp:extent cx="5940425" cy="2163462"/>
            <wp:effectExtent l="133350" t="114300" r="117475" b="14160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12"/>
                    <a:srcRect l="1640" t="38121" r="868" b="6"/>
                    <a:stretch/>
                  </pic:blipFill>
                  <pic:spPr bwMode="auto">
                    <a:xfrm>
                      <a:off x="0" y="0"/>
                      <a:ext cx="5940425" cy="21634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52FD7B8" w14:textId="68FBC0DE" w:rsidR="00A578A7" w:rsidRDefault="00A578A7" w:rsidP="00CE0F7D">
      <w:pPr>
        <w:pStyle w:val="Caption"/>
        <w:jc w:val="center"/>
      </w:pPr>
      <w:bookmarkStart w:id="207" w:name="_Toc114507741"/>
      <w:r>
        <w:t xml:space="preserve">Figure </w:t>
      </w:r>
      <w:r w:rsidR="003C7596">
        <w:fldChar w:fldCharType="begin"/>
      </w:r>
      <w:r w:rsidR="003C7596">
        <w:instrText xml:space="preserve"> SEQ Figure \* ARABIC </w:instrText>
      </w:r>
      <w:r w:rsidR="003C7596">
        <w:fldChar w:fldCharType="separate"/>
      </w:r>
      <w:r w:rsidR="00EB0542">
        <w:rPr>
          <w:noProof/>
        </w:rPr>
        <w:t>1</w:t>
      </w:r>
      <w:r w:rsidR="003C7596">
        <w:rPr>
          <w:noProof/>
        </w:rPr>
        <w:fldChar w:fldCharType="end"/>
      </w:r>
      <w:r>
        <w:t xml:space="preserve"> - Gantt </w:t>
      </w:r>
      <w:proofErr w:type="gramStart"/>
      <w:r>
        <w:t>Chart</w:t>
      </w:r>
      <w:bookmarkEnd w:id="207"/>
      <w:proofErr w:type="gramEnd"/>
    </w:p>
    <w:p w14:paraId="542FF3DD" w14:textId="4674358F" w:rsidR="005A4818" w:rsidRPr="00652B59" w:rsidRDefault="00A35B95" w:rsidP="00123CB2">
      <w:pPr>
        <w:spacing w:after="0" w:line="240" w:lineRule="auto"/>
        <w:jc w:val="left"/>
      </w:pPr>
      <w:r>
        <w:br w:type="page"/>
      </w:r>
    </w:p>
    <w:p w14:paraId="02952BE8" w14:textId="4B7AE8D3" w:rsidR="00DC18BE" w:rsidRDefault="00775F01">
      <w:pPr>
        <w:pStyle w:val="Heading2"/>
      </w:pPr>
      <w:bookmarkStart w:id="208" w:name="_Toc349293625"/>
      <w:bookmarkStart w:id="209" w:name="_Toc349545915"/>
      <w:bookmarkStart w:id="210" w:name="_Toc114507704"/>
      <w:r>
        <w:lastRenderedPageBreak/>
        <w:t xml:space="preserve">Provisional chapter </w:t>
      </w:r>
      <w:r w:rsidR="00C14C76">
        <w:t>division</w:t>
      </w:r>
      <w:bookmarkEnd w:id="210"/>
    </w:p>
    <w:p w14:paraId="4B23C325" w14:textId="12377C6B" w:rsidR="00982D14" w:rsidRPr="00176E6D" w:rsidRDefault="00713885" w:rsidP="00982D14">
      <w:r>
        <w:t>Below is an overview of the chapters that will be present in this research project</w:t>
      </w:r>
      <w:r w:rsidR="00182102">
        <w:t>.</w:t>
      </w:r>
    </w:p>
    <w:p w14:paraId="36024473" w14:textId="030AC812" w:rsidR="00982D14" w:rsidRDefault="00982D14" w:rsidP="00607567">
      <w:r w:rsidRPr="00607567">
        <w:rPr>
          <w:b/>
        </w:rPr>
        <w:t>Chapter 1 – Introduction:</w:t>
      </w:r>
      <w:r>
        <w:t xml:space="preserve"> </w:t>
      </w:r>
    </w:p>
    <w:p w14:paraId="4FAA009A" w14:textId="2BC89666" w:rsidR="000547C3" w:rsidRDefault="00067183" w:rsidP="00607567">
      <w:r>
        <w:t>This section will focus on</w:t>
      </w:r>
      <w:r w:rsidR="0035797E">
        <w:t xml:space="preserve"> everything before the literature study. </w:t>
      </w:r>
      <w:r w:rsidR="0016092E">
        <w:t xml:space="preserve">It covers the background of the project and </w:t>
      </w:r>
      <w:r w:rsidR="00607567">
        <w:t>what is the problem identified.</w:t>
      </w:r>
      <w:r w:rsidR="00C1634C">
        <w:t xml:space="preserve"> There will also be looked at the aim of the project and the objectives that need to be reached</w:t>
      </w:r>
      <w:r w:rsidR="00746229">
        <w:t>, along with a project plan</w:t>
      </w:r>
      <w:r w:rsidR="00C1634C">
        <w:t xml:space="preserve">. </w:t>
      </w:r>
      <w:r w:rsidR="00746229">
        <w:t>The paradigm and methods will also be discussed</w:t>
      </w:r>
      <w:r w:rsidR="00C4511F">
        <w:t>.</w:t>
      </w:r>
    </w:p>
    <w:p w14:paraId="39CA1F7D" w14:textId="6A2F4914" w:rsidR="00982D14" w:rsidRDefault="00982D14" w:rsidP="008C47BE">
      <w:pPr>
        <w:rPr>
          <w:b/>
        </w:rPr>
      </w:pPr>
      <w:r w:rsidRPr="008C47BE">
        <w:rPr>
          <w:b/>
        </w:rPr>
        <w:t xml:space="preserve">Chapter </w:t>
      </w:r>
      <w:r w:rsidR="00B846C6" w:rsidRPr="008C47BE">
        <w:rPr>
          <w:b/>
        </w:rPr>
        <w:t>2</w:t>
      </w:r>
      <w:r w:rsidRPr="008C47BE">
        <w:rPr>
          <w:b/>
        </w:rPr>
        <w:t xml:space="preserve"> – Literature review:</w:t>
      </w:r>
    </w:p>
    <w:p w14:paraId="3313793B" w14:textId="12E0AADC" w:rsidR="00B733C2" w:rsidRDefault="00A16E11" w:rsidP="00A16E11">
      <w:r w:rsidRPr="00FD267D">
        <w:t xml:space="preserve">The literature review will include research that has been conducted to aid in the completion of the objectives stated under "Aims and Objectives." Three topics will be discussed: current research methods for determining whether students understand a topic, facial expressions and </w:t>
      </w:r>
      <w:r w:rsidR="0006357D">
        <w:t>their connected emotions</w:t>
      </w:r>
      <w:r w:rsidRPr="00FD267D">
        <w:t xml:space="preserve">, and finally, facial detection </w:t>
      </w:r>
      <w:r w:rsidR="0006357D">
        <w:t>and recognition</w:t>
      </w:r>
      <w:r w:rsidRPr="00FD267D">
        <w:t>.</w:t>
      </w:r>
      <w:r>
        <w:t xml:space="preserve"> </w:t>
      </w:r>
    </w:p>
    <w:p w14:paraId="1A26CF1C" w14:textId="680C7067" w:rsidR="00982D14" w:rsidRDefault="00982D14" w:rsidP="008C47BE">
      <w:pPr>
        <w:rPr>
          <w:b/>
        </w:rPr>
      </w:pPr>
      <w:r w:rsidRPr="008C47BE">
        <w:rPr>
          <w:b/>
        </w:rPr>
        <w:t xml:space="preserve">Chapter </w:t>
      </w:r>
      <w:r w:rsidR="00B846C6" w:rsidRPr="008C47BE">
        <w:rPr>
          <w:b/>
        </w:rPr>
        <w:t>3</w:t>
      </w:r>
      <w:r w:rsidRPr="008C47BE">
        <w:rPr>
          <w:b/>
        </w:rPr>
        <w:t xml:space="preserve"> – </w:t>
      </w:r>
      <w:proofErr w:type="spellStart"/>
      <w:r w:rsidR="00DF226C" w:rsidRPr="008C47BE">
        <w:rPr>
          <w:b/>
        </w:rPr>
        <w:t>Artifact</w:t>
      </w:r>
      <w:proofErr w:type="spellEnd"/>
      <w:r w:rsidR="00DF226C" w:rsidRPr="008C47BE">
        <w:rPr>
          <w:b/>
        </w:rPr>
        <w:t xml:space="preserve"> planning and development</w:t>
      </w:r>
      <w:r w:rsidRPr="008C47BE">
        <w:rPr>
          <w:b/>
        </w:rPr>
        <w:t>:</w:t>
      </w:r>
    </w:p>
    <w:p w14:paraId="40411402" w14:textId="3185BD2B" w:rsidR="00A16E11" w:rsidRDefault="00A16E11" w:rsidP="008C47BE">
      <w:r w:rsidRPr="000C7A2F">
        <w:t xml:space="preserve">This chapter will outline the steps necessary to complete and test the </w:t>
      </w:r>
      <w:r w:rsidR="0061128E">
        <w:t>artefact</w:t>
      </w:r>
      <w:r w:rsidRPr="000C7A2F">
        <w:t xml:space="preserve"> on time. The research used in the literature review will determine what technology and algorithms will be used to develop this </w:t>
      </w:r>
      <w:r w:rsidR="0061128E">
        <w:t>artefact</w:t>
      </w:r>
      <w:r w:rsidRPr="000C7A2F">
        <w:t xml:space="preserve">. Additionally, documentation will be completed during the planning and development of the </w:t>
      </w:r>
      <w:r w:rsidR="0061128E">
        <w:t>artefact</w:t>
      </w:r>
      <w:r w:rsidRPr="000C7A2F">
        <w:t xml:space="preserve">, which will contribute to the </w:t>
      </w:r>
      <w:r w:rsidR="00CC74DA">
        <w:t>C</w:t>
      </w:r>
      <w:r w:rsidRPr="000C7A2F">
        <w:t xml:space="preserve">hapter 5 reflection. Subjects will also be tested, and a questionnaire will be completed to determine whether the </w:t>
      </w:r>
      <w:r w:rsidR="0061128E">
        <w:t>artefact</w:t>
      </w:r>
      <w:r w:rsidRPr="000C7A2F">
        <w:t xml:space="preserve"> correctly predicted the emotion the subject was experiencing at the time</w:t>
      </w:r>
      <w:r w:rsidR="007A1836">
        <w:t>.</w:t>
      </w:r>
    </w:p>
    <w:p w14:paraId="5DE430B3" w14:textId="1943835F" w:rsidR="00982D14" w:rsidRDefault="00982D14" w:rsidP="008C47BE">
      <w:pPr>
        <w:rPr>
          <w:b/>
        </w:rPr>
      </w:pPr>
      <w:r w:rsidRPr="008C47BE">
        <w:rPr>
          <w:b/>
        </w:rPr>
        <w:t xml:space="preserve">Chapter </w:t>
      </w:r>
      <w:r w:rsidR="00B846C6" w:rsidRPr="008C47BE">
        <w:rPr>
          <w:b/>
        </w:rPr>
        <w:t>4</w:t>
      </w:r>
      <w:r w:rsidRPr="008C47BE">
        <w:rPr>
          <w:b/>
        </w:rPr>
        <w:t xml:space="preserve"> –</w:t>
      </w:r>
      <w:r w:rsidR="00FA62DC">
        <w:rPr>
          <w:b/>
        </w:rPr>
        <w:t xml:space="preserve"> </w:t>
      </w:r>
      <w:r w:rsidR="00A16E11">
        <w:rPr>
          <w:b/>
        </w:rPr>
        <w:t>Results</w:t>
      </w:r>
    </w:p>
    <w:p w14:paraId="66A99484" w14:textId="64622F3D" w:rsidR="00C43B29" w:rsidRDefault="007A1836" w:rsidP="008C47BE">
      <w:r>
        <w:t xml:space="preserve">The results of this project will be discussed in this chapter, where the research question will be answered. There will also be an overview of Chapter 3 to determine whether the </w:t>
      </w:r>
      <w:r w:rsidR="0061128E">
        <w:t>artefact</w:t>
      </w:r>
      <w:r>
        <w:t xml:space="preserve"> was successful in detecting the subjects’ </w:t>
      </w:r>
      <w:r w:rsidR="0061128E">
        <w:t>emotions</w:t>
      </w:r>
      <w:r w:rsidR="003F6EAC">
        <w:t>.</w:t>
      </w:r>
    </w:p>
    <w:p w14:paraId="162D2077" w14:textId="1C668D87" w:rsidR="00982D14" w:rsidRDefault="00982D14" w:rsidP="008C47BE">
      <w:r w:rsidRPr="008C47BE">
        <w:rPr>
          <w:b/>
        </w:rPr>
        <w:t xml:space="preserve">Chapter </w:t>
      </w:r>
      <w:r w:rsidR="00B846C6" w:rsidRPr="008C47BE">
        <w:rPr>
          <w:b/>
        </w:rPr>
        <w:t>5</w:t>
      </w:r>
      <w:r w:rsidRPr="008C47BE">
        <w:rPr>
          <w:b/>
        </w:rPr>
        <w:t xml:space="preserve"> – </w:t>
      </w:r>
      <w:r w:rsidR="00945953">
        <w:rPr>
          <w:b/>
        </w:rPr>
        <w:t>Reflection</w:t>
      </w:r>
    </w:p>
    <w:p w14:paraId="1A639F7E" w14:textId="1E0DF6AF" w:rsidR="00BF4F8E" w:rsidRDefault="007A1836" w:rsidP="00BF4F8E">
      <w:r>
        <w:t xml:space="preserve">This chapter will focus on the researchers’ experience throughout the project, the lessons learned and, what could have been done differently. The reflection is critical because it could inform other researchers of potential mistakes and how </w:t>
      </w:r>
      <w:r w:rsidR="0061128E">
        <w:t xml:space="preserve">to </w:t>
      </w:r>
      <w:r>
        <w:t>avoid them</w:t>
      </w:r>
      <w:r w:rsidR="003F6EAC">
        <w:t>.</w:t>
      </w:r>
    </w:p>
    <w:p w14:paraId="3C8AF611" w14:textId="0B25F091" w:rsidR="00C2554D" w:rsidRDefault="00F55669">
      <w:pPr>
        <w:pStyle w:val="Heading2"/>
      </w:pPr>
      <w:bookmarkStart w:id="211" w:name="_Toc114507705"/>
      <w:r>
        <w:lastRenderedPageBreak/>
        <w:t>Summary</w:t>
      </w:r>
      <w:bookmarkEnd w:id="211"/>
    </w:p>
    <w:p w14:paraId="1C8D98C2" w14:textId="5B4F9803" w:rsidR="00262FF1" w:rsidRDefault="00262FF1" w:rsidP="00262FF1">
      <w:r>
        <w:t xml:space="preserve">In summary, this chapter concluded the following: The current methods teachers, lecturers and professionals use to check student or employee understanding </w:t>
      </w:r>
      <w:r w:rsidR="0061128E">
        <w:t>are</w:t>
      </w:r>
      <w:r>
        <w:t xml:space="preserve"> insufficient for large- and online environments. In the problem statement, there is concluded that there is </w:t>
      </w:r>
      <w:r w:rsidR="0061128E">
        <w:t xml:space="preserve">a </w:t>
      </w:r>
      <w:r>
        <w:t>need for lecturers and professionals to be able to keep an eye on everyone, without physically looking at them. The proposed system is applicable in numerous environments, but the main focus will be on large lecturer halls and online environments.</w:t>
      </w:r>
    </w:p>
    <w:p w14:paraId="70824C66" w14:textId="098E13AA" w:rsidR="00350311" w:rsidRDefault="00166813" w:rsidP="00CB1A74">
      <w:pPr>
        <w:spacing w:after="0"/>
        <w:rPr>
          <w:lang w:eastAsia="en-ZA"/>
        </w:rPr>
      </w:pPr>
      <w:r>
        <w:t>The project aims</w:t>
      </w:r>
      <w:r w:rsidR="00262FF1" w:rsidRPr="00C70A2E">
        <w:t xml:space="preserve"> to equip lecturers with the ability to read the room.</w:t>
      </w:r>
      <w:r w:rsidR="00262FF1">
        <w:t xml:space="preserve"> To achieve this aim, seven objectives have been identified that must be addressed and accomplished</w:t>
      </w:r>
      <w:r w:rsidR="00F64DD7">
        <w:t>.</w:t>
      </w:r>
      <w:r w:rsidR="00262FF1" w:rsidRPr="00D97821">
        <w:t xml:space="preserve"> </w:t>
      </w:r>
      <w:r w:rsidR="00F64DD7">
        <w:t>T</w:t>
      </w:r>
      <w:r w:rsidR="00262FF1" w:rsidRPr="00D97821">
        <w:t xml:space="preserve">o ensure that these objectives are met, a </w:t>
      </w:r>
      <w:r w:rsidR="00262FF1">
        <w:t>G</w:t>
      </w:r>
      <w:r w:rsidR="00262FF1" w:rsidRPr="00D97821">
        <w:t>antt chart will be used, and the scope of the project will be revisited to ensure that the researcher remains focused on the problem</w:t>
      </w:r>
      <w:r w:rsidR="00262FF1">
        <w:t>. Throughout this project, the positivism paradigm will be followed, and the methodology that will is used is Design science research.</w:t>
      </w:r>
      <w:r w:rsidR="00262FF1" w:rsidRPr="001D0A9F">
        <w:t xml:space="preserve"> </w:t>
      </w:r>
      <w:r w:rsidR="00262FF1">
        <w:t>B</w:t>
      </w:r>
      <w:r w:rsidR="00262FF1" w:rsidRPr="001D0A9F">
        <w:t xml:space="preserve">y adhering to this paradigm and </w:t>
      </w:r>
      <w:r w:rsidR="00262FF1">
        <w:t>methodology</w:t>
      </w:r>
      <w:r w:rsidR="00262FF1" w:rsidRPr="001D0A9F">
        <w:t>, rigour, validity, and reliability are ensured</w:t>
      </w:r>
      <w:r w:rsidR="00262FF1">
        <w:t xml:space="preserve">. Seeing facial features will be captured and data extracted from it, legal- and ethical considerations, risks and limitations should be kept in mind. Consent will be obtained, and participants will be kept anonymous and their data confidential. Lastly, the five provisional chapters were laid out, </w:t>
      </w:r>
      <w:r w:rsidR="00262FF1" w:rsidRPr="00EB3D41">
        <w:t>which will be discussed in further detail in the subsequent chapters</w:t>
      </w:r>
      <w:r w:rsidR="00EB3D41" w:rsidRPr="00EB3D41">
        <w:t>.</w:t>
      </w:r>
    </w:p>
    <w:p w14:paraId="61E82A52" w14:textId="77777777" w:rsidR="00350311" w:rsidRDefault="00350311">
      <w:pPr>
        <w:spacing w:after="0" w:line="240" w:lineRule="auto"/>
        <w:jc w:val="left"/>
        <w:rPr>
          <w:lang w:eastAsia="en-ZA"/>
        </w:rPr>
      </w:pPr>
      <w:r>
        <w:rPr>
          <w:lang w:eastAsia="en-ZA"/>
        </w:rPr>
        <w:br w:type="page"/>
      </w:r>
    </w:p>
    <w:p w14:paraId="488C1B0B" w14:textId="2D958F30" w:rsidR="001A1EC6" w:rsidRDefault="001A1EC6" w:rsidP="0028579A">
      <w:pPr>
        <w:pStyle w:val="Chapter"/>
      </w:pPr>
      <w:bookmarkStart w:id="212" w:name="_Toc376503770"/>
      <w:bookmarkStart w:id="213" w:name="_Toc376503839"/>
      <w:bookmarkStart w:id="214" w:name="_Toc114507706"/>
      <w:r>
        <w:lastRenderedPageBreak/>
        <w:t xml:space="preserve">Chapter </w:t>
      </w:r>
      <w:r w:rsidR="00E845AA">
        <w:t>2</w:t>
      </w:r>
      <w:r>
        <w:t xml:space="preserve"> </w:t>
      </w:r>
      <w:r w:rsidR="00C67888">
        <w:t>–</w:t>
      </w:r>
      <w:r>
        <w:t xml:space="preserve"> </w:t>
      </w:r>
      <w:r w:rsidR="00C67888">
        <w:t>Literature Review</w:t>
      </w:r>
      <w:bookmarkEnd w:id="214"/>
    </w:p>
    <w:p w14:paraId="05E321C7" w14:textId="77777777" w:rsidR="00FE43B9" w:rsidRDefault="00FE43B9" w:rsidP="00FE43B9">
      <w:pPr>
        <w:pStyle w:val="Heading1"/>
      </w:pPr>
      <w:r>
        <w:t>Heading 1 won’t print.  Don’t delete – doing so will lead to incorrect numbering.</w:t>
      </w:r>
      <w:bookmarkStart w:id="215" w:name="_Toc405901940"/>
      <w:bookmarkStart w:id="216" w:name="_Toc405902497"/>
      <w:bookmarkStart w:id="217" w:name="_Toc406075057"/>
      <w:bookmarkStart w:id="218" w:name="_Toc406075248"/>
      <w:bookmarkStart w:id="219" w:name="_Toc406135642"/>
      <w:bookmarkStart w:id="220" w:name="_Toc406135766"/>
      <w:bookmarkStart w:id="221" w:name="_Toc406136605"/>
      <w:bookmarkStart w:id="222" w:name="_Toc406138765"/>
      <w:bookmarkStart w:id="223" w:name="_Toc468714379"/>
      <w:bookmarkStart w:id="224" w:name="_Toc468714869"/>
      <w:bookmarkStart w:id="225" w:name="_Toc468714959"/>
      <w:bookmarkStart w:id="226" w:name="_Toc468715418"/>
      <w:bookmarkStart w:id="227" w:name="_Toc468717244"/>
      <w:bookmarkStart w:id="228" w:name="_Toc468784231"/>
      <w:bookmarkStart w:id="229" w:name="_Toc469228201"/>
      <w:bookmarkStart w:id="230" w:name="_Toc472505706"/>
      <w:bookmarkStart w:id="231" w:name="_Toc473613182"/>
      <w:bookmarkStart w:id="232" w:name="_Toc474826450"/>
      <w:bookmarkStart w:id="233" w:name="_Toc475434545"/>
      <w:bookmarkStart w:id="234" w:name="_Toc491856068"/>
      <w:bookmarkStart w:id="235" w:name="_Toc491856256"/>
      <w:bookmarkStart w:id="236" w:name="_Toc504105545"/>
      <w:bookmarkStart w:id="237" w:name="_Toc504105629"/>
      <w:bookmarkStart w:id="238" w:name="_Toc524286374"/>
      <w:bookmarkStart w:id="239" w:name="_Toc534350903"/>
      <w:bookmarkStart w:id="240" w:name="_Toc534376662"/>
      <w:bookmarkStart w:id="241" w:name="_Toc534624828"/>
      <w:bookmarkStart w:id="242" w:name="_Toc534624931"/>
      <w:bookmarkStart w:id="243" w:name="_Toc534882603"/>
      <w:bookmarkStart w:id="244" w:name="_Toc536471853"/>
      <w:bookmarkStart w:id="245" w:name="_Toc536473810"/>
      <w:bookmarkStart w:id="246" w:name="_Toc536518991"/>
      <w:bookmarkStart w:id="247" w:name="_Toc10545786"/>
      <w:bookmarkStart w:id="248" w:name="_Toc12000025"/>
      <w:bookmarkStart w:id="249" w:name="_Toc15330306"/>
      <w:bookmarkStart w:id="250" w:name="_Toc17378532"/>
      <w:bookmarkStart w:id="251" w:name="_Toc19622496"/>
      <w:bookmarkStart w:id="252" w:name="_Toc19646642"/>
      <w:bookmarkStart w:id="253" w:name="_Toc20308904"/>
      <w:bookmarkStart w:id="254" w:name="_Toc22847899"/>
      <w:bookmarkStart w:id="255" w:name="_Toc22937319"/>
      <w:bookmarkStart w:id="256" w:name="_Toc22937428"/>
      <w:bookmarkStart w:id="257" w:name="_Toc23542677"/>
      <w:bookmarkStart w:id="258" w:name="_Toc23542791"/>
      <w:bookmarkStart w:id="259" w:name="_Toc23690322"/>
      <w:bookmarkStart w:id="260" w:name="_Toc23690428"/>
      <w:bookmarkStart w:id="261" w:name="_Toc23690562"/>
      <w:bookmarkStart w:id="262" w:name="_Toc23795893"/>
      <w:bookmarkStart w:id="263" w:name="_Toc23829291"/>
      <w:bookmarkStart w:id="264" w:name="_Toc23829420"/>
      <w:bookmarkStart w:id="265" w:name="_Toc23858158"/>
      <w:bookmarkStart w:id="266" w:name="_Toc23925345"/>
      <w:bookmarkStart w:id="267" w:name="_Toc24053851"/>
      <w:bookmarkStart w:id="268" w:name="_Toc24102334"/>
      <w:bookmarkStart w:id="269" w:name="_Toc24185037"/>
      <w:bookmarkStart w:id="270" w:name="_Toc24460831"/>
      <w:bookmarkStart w:id="271" w:name="_Toc24638579"/>
      <w:bookmarkStart w:id="272" w:name="_Toc25000114"/>
      <w:bookmarkStart w:id="273" w:name="_Toc25005057"/>
      <w:bookmarkStart w:id="274" w:name="_Toc25005238"/>
      <w:bookmarkStart w:id="275" w:name="_Toc25241493"/>
      <w:bookmarkStart w:id="276" w:name="_Toc25510891"/>
      <w:bookmarkStart w:id="277" w:name="_Toc25511060"/>
      <w:bookmarkStart w:id="278" w:name="_Toc25611839"/>
      <w:bookmarkStart w:id="279" w:name="_Toc25675469"/>
      <w:bookmarkStart w:id="280" w:name="_Toc26204919"/>
      <w:bookmarkStart w:id="281" w:name="_Toc26205088"/>
      <w:bookmarkStart w:id="282" w:name="_Toc26257478"/>
      <w:bookmarkStart w:id="283" w:name="_Toc26257647"/>
      <w:bookmarkStart w:id="284" w:name="_Toc26431340"/>
      <w:bookmarkStart w:id="285" w:name="_Toc26432508"/>
      <w:bookmarkStart w:id="286" w:name="_Toc26432638"/>
      <w:bookmarkStart w:id="287" w:name="_Toc26435933"/>
      <w:bookmarkStart w:id="288" w:name="_Toc26446674"/>
      <w:bookmarkStart w:id="289" w:name="_Toc98322126"/>
      <w:bookmarkStart w:id="290" w:name="_Toc98322164"/>
      <w:bookmarkStart w:id="291" w:name="_Toc99725356"/>
      <w:bookmarkStart w:id="292" w:name="_Toc99887122"/>
      <w:bookmarkStart w:id="293" w:name="_Toc99887415"/>
      <w:bookmarkStart w:id="294" w:name="_Toc99902625"/>
      <w:bookmarkStart w:id="295" w:name="_Toc99902698"/>
      <w:bookmarkStart w:id="296" w:name="_Toc99911029"/>
      <w:bookmarkStart w:id="297" w:name="_Toc100510276"/>
      <w:bookmarkStart w:id="298" w:name="_Toc100510595"/>
      <w:bookmarkStart w:id="299" w:name="_Toc101033204"/>
      <w:bookmarkStart w:id="300" w:name="_Toc101033277"/>
      <w:bookmarkStart w:id="301" w:name="_Toc101723042"/>
      <w:bookmarkStart w:id="302" w:name="_Toc101738393"/>
      <w:bookmarkStart w:id="303" w:name="_Toc103512681"/>
      <w:bookmarkStart w:id="304" w:name="_Toc104290099"/>
      <w:bookmarkStart w:id="305" w:name="_Toc104290175"/>
      <w:bookmarkStart w:id="306" w:name="_Toc107770100"/>
      <w:bookmarkStart w:id="307" w:name="_Toc107770456"/>
      <w:bookmarkStart w:id="308" w:name="_Toc107778808"/>
      <w:bookmarkStart w:id="309" w:name="_Toc108436847"/>
      <w:bookmarkStart w:id="310" w:name="_Toc108439869"/>
      <w:bookmarkStart w:id="311" w:name="_Toc109306984"/>
      <w:bookmarkStart w:id="312" w:name="_Toc109307056"/>
      <w:bookmarkStart w:id="313" w:name="_Toc109321334"/>
      <w:bookmarkStart w:id="314" w:name="_Toc109323739"/>
      <w:bookmarkStart w:id="315" w:name="_Toc109672090"/>
      <w:bookmarkStart w:id="316" w:name="_Toc109672852"/>
      <w:bookmarkStart w:id="317" w:name="_Toc109762915"/>
      <w:bookmarkStart w:id="318" w:name="_Toc114507707"/>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75937428" w14:textId="77777777" w:rsidR="00FE43B9" w:rsidRDefault="00793607">
      <w:pPr>
        <w:pStyle w:val="Heading2"/>
      </w:pPr>
      <w:bookmarkStart w:id="319" w:name="_Toc114507708"/>
      <w:r>
        <w:t>Introduction</w:t>
      </w:r>
      <w:bookmarkEnd w:id="319"/>
    </w:p>
    <w:p w14:paraId="3A5C375C" w14:textId="7E994CAF" w:rsidR="00910BFE" w:rsidRDefault="0057199F" w:rsidP="00791D82">
      <w:r w:rsidRPr="00FD267D">
        <w:t>Th</w:t>
      </w:r>
      <w:r>
        <w:t xml:space="preserve">is Chapter </w:t>
      </w:r>
      <w:r w:rsidRPr="00FD267D">
        <w:t xml:space="preserve">will include research </w:t>
      </w:r>
      <w:r>
        <w:t xml:space="preserve">that will be addressing the aim of creating a system that will aid lecturers in classrooms.  </w:t>
      </w:r>
      <w:r w:rsidR="00EE2C48">
        <w:t>It</w:t>
      </w:r>
      <w:r w:rsidR="00B4252F" w:rsidRPr="00B4252F">
        <w:t xml:space="preserve"> will explore the existing methods for determining comprehension, as well as their advantages and disadvantages. Following this, facial expressions seen in lecture rooms will be analysed and discussed. Lastly, facial detection techniques will be </w:t>
      </w:r>
      <w:r w:rsidR="0025609A" w:rsidRPr="00B4252F">
        <w:t>investigated,</w:t>
      </w:r>
      <w:r w:rsidR="002B34A4">
        <w:t xml:space="preserve"> and</w:t>
      </w:r>
      <w:r w:rsidR="00B4252F" w:rsidRPr="00B4252F">
        <w:t xml:space="preserve"> </w:t>
      </w:r>
      <w:r w:rsidR="00536A04">
        <w:t>its</w:t>
      </w:r>
      <w:r w:rsidR="00B4252F" w:rsidRPr="00B4252F">
        <w:t xml:space="preserve"> applications will be discussed.</w:t>
      </w:r>
    </w:p>
    <w:p w14:paraId="05279019" w14:textId="264B680E" w:rsidR="0025609A" w:rsidRDefault="0025609A" w:rsidP="00791D82">
      <w:r>
        <w:t>Discussing the topic</w:t>
      </w:r>
      <w:r w:rsidR="005946E3">
        <w:t>s</w:t>
      </w:r>
      <w:r>
        <w:t xml:space="preserve"> above, will give the necessary information to develop an </w:t>
      </w:r>
      <w:r w:rsidR="00166813">
        <w:t>artefact</w:t>
      </w:r>
      <w:r>
        <w:t xml:space="preserve"> in Chapter</w:t>
      </w:r>
      <w:r w:rsidR="00775246">
        <w:t> 3,</w:t>
      </w:r>
      <w:r>
        <w:t xml:space="preserve"> and aid the researcher in answering the research question.</w:t>
      </w:r>
    </w:p>
    <w:p w14:paraId="788A01F1" w14:textId="5CDA4B28" w:rsidR="00891589" w:rsidRDefault="004A5012">
      <w:pPr>
        <w:pStyle w:val="Heading2"/>
      </w:pPr>
      <w:r>
        <w:t xml:space="preserve"> </w:t>
      </w:r>
      <w:bookmarkStart w:id="320" w:name="_Toc114507709"/>
      <w:r w:rsidR="00C94725">
        <w:t>M</w:t>
      </w:r>
      <w:r w:rsidRPr="004A5012">
        <w:t>ethods to determine if students understand their work</w:t>
      </w:r>
      <w:bookmarkEnd w:id="320"/>
    </w:p>
    <w:p w14:paraId="07AA9FEE" w14:textId="564AFA8D" w:rsidR="002B0F94" w:rsidRDefault="002B0F94" w:rsidP="00D366CF">
      <w:pPr>
        <w:pStyle w:val="Heading3"/>
      </w:pPr>
      <w:bookmarkStart w:id="321" w:name="_Toc114507710"/>
      <w:r>
        <w:t>Introduction</w:t>
      </w:r>
      <w:bookmarkEnd w:id="321"/>
    </w:p>
    <w:p w14:paraId="074B7680" w14:textId="2866AE92" w:rsidR="006637F0" w:rsidRPr="00FA6EE0" w:rsidRDefault="00FD2E19" w:rsidP="00FA6EE0">
      <w:r>
        <w:t xml:space="preserve">There are numerous techniques for lecturers and teachers to determine whether students in a classroom comprehend the current topic </w:t>
      </w:r>
      <w:r>
        <w:fldChar w:fldCharType="begin"/>
      </w:r>
      <w:r w:rsidR="00E374EB">
        <w:instrText xml:space="preserve"> ADDIN EN.CITE &lt;EndNote&gt;&lt;Cite&gt;&lt;Author&gt;Fisher&lt;/Author&gt;&lt;Year&gt;2014&lt;/Year&gt;&lt;RecNum&gt;35&lt;/RecNum&gt;&lt;DisplayText&gt;(Fisher &amp;amp; Frey, 2014)&lt;/DisplayText&gt;&lt;record&gt;&lt;rec-number&gt;35&lt;/rec-number&gt;&lt;foreign-keys&gt;&lt;key app="EN" db-id="eze0vex00p9adgep0rbv9w9752w5p5veezds" timestamp="1660731099" guid="136c6278-4719-4a74-82a7-a5f282353c04"&gt;35&lt;/key&gt;&lt;/foreign-keys&gt;&lt;ref-type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fldChar w:fldCharType="separate"/>
      </w:r>
      <w:r w:rsidR="00207D3A">
        <w:rPr>
          <w:noProof/>
        </w:rPr>
        <w:t>(Fisher &amp; Frey, 2014)</w:t>
      </w:r>
      <w:r>
        <w:fldChar w:fldCharType="end"/>
      </w:r>
      <w:r>
        <w:t>.</w:t>
      </w:r>
      <w:r w:rsidR="0056255F">
        <w:t xml:space="preserve"> </w:t>
      </w:r>
      <w:r>
        <w:t xml:space="preserve">It can be done via assessments, CFU techniques and student feedback. </w:t>
      </w:r>
      <w:r w:rsidR="00D56DC5">
        <w:t>Each of these methods has its benefits and drawbacks</w:t>
      </w:r>
      <w:r w:rsidR="0088010C">
        <w:t xml:space="preserve"> that will be discussed.</w:t>
      </w:r>
      <w:r w:rsidR="00A85523">
        <w:t xml:space="preserve"> </w:t>
      </w:r>
      <w:r w:rsidR="00387ED8" w:rsidRPr="00387ED8">
        <w:t xml:space="preserve">It is crucial to determine </w:t>
      </w:r>
      <w:r w:rsidR="00712C5A" w:rsidRPr="00387ED8">
        <w:t>whether</w:t>
      </w:r>
      <w:r w:rsidR="00387ED8" w:rsidRPr="00387ED8">
        <w:t xml:space="preserve"> students comprehend the work being covered in class</w:t>
      </w:r>
      <w:r w:rsidR="003E6ADD">
        <w:t xml:space="preserve"> because the lecturer needs this information to determine which areas to spend more time on, and which parts of the subject the students have more difficulty understanding</w:t>
      </w:r>
      <w:r w:rsidR="00387ED8" w:rsidRPr="00387ED8">
        <w:t>. The following three methods for measuring student comprehension will be discussed</w:t>
      </w:r>
      <w:r w:rsidR="00825D00">
        <w:t xml:space="preserve"> and compared</w:t>
      </w:r>
      <w:r w:rsidR="00387ED8" w:rsidRPr="00387ED8">
        <w:t xml:space="preserve">: assessments, CFU </w:t>
      </w:r>
      <w:r w:rsidR="00211EDC">
        <w:t>techniques</w:t>
      </w:r>
      <w:r w:rsidR="00387ED8" w:rsidRPr="00387ED8">
        <w:t>, and student feedback.</w:t>
      </w:r>
    </w:p>
    <w:p w14:paraId="2746165A" w14:textId="08AACA7D" w:rsidR="00676B59" w:rsidRDefault="0017368C" w:rsidP="00825D00">
      <w:pPr>
        <w:pStyle w:val="Heading4"/>
      </w:pPr>
      <w:bookmarkStart w:id="322" w:name="_Assessments"/>
      <w:bookmarkStart w:id="323" w:name="_Ref105593695"/>
      <w:bookmarkStart w:id="324" w:name="_Ref105593705"/>
      <w:bookmarkStart w:id="325" w:name="_Toc114507711"/>
      <w:bookmarkEnd w:id="322"/>
      <w:r>
        <w:t>Assessments</w:t>
      </w:r>
      <w:bookmarkEnd w:id="323"/>
      <w:bookmarkEnd w:id="324"/>
      <w:bookmarkEnd w:id="325"/>
    </w:p>
    <w:p w14:paraId="33F1F616" w14:textId="0ED2A68E" w:rsidR="004D57DC" w:rsidRDefault="00B17CF3" w:rsidP="00C4140F">
      <w:r>
        <w:t xml:space="preserve">Assessments </w:t>
      </w:r>
      <w:r w:rsidR="00166813">
        <w:t>are</w:t>
      </w:r>
      <w:r>
        <w:t xml:space="preserve"> very important</w:t>
      </w:r>
      <w:r w:rsidR="00026B07">
        <w:t xml:space="preserve"> in any type of education </w:t>
      </w:r>
      <w:r w:rsidR="00026B07">
        <w:fldChar w:fldCharType="begin"/>
      </w:r>
      <w:r w:rsidR="00E374EB">
        <w:instrText xml:space="preserve"> ADDIN EN.CITE &lt;EndNote&gt;&lt;Cite&gt;&lt;Author&gt;Taras&lt;/Author&gt;&lt;Year&gt;2008&lt;/Year&gt;&lt;RecNum&gt;75&lt;/RecNum&gt;&lt;DisplayText&gt;(Taras, 2008)&lt;/DisplayText&gt;&lt;record&gt;&lt;rec-number&gt;75&lt;/rec-number&gt;&lt;foreign-keys&gt;&lt;key app="EN" db-id="eze0vex00p9adgep0rbv9w9752w5p5veezds" timestamp="1660731268" guid="fb053025-b477-408a-81c1-664d06365eaa"&gt;75&lt;/key&gt;&lt;/foreign-keys&gt;&lt;ref-type name="Journal Article"&gt;17&lt;/ref-type&gt;&lt;contributors&gt;&lt;authors&gt;&lt;author&gt;Taras, Maddalena&lt;/author&gt;&lt;/authors&gt;&lt;/contributors&gt;&lt;titles&gt;&lt;title&gt;Summative and formative assessment: Perceptions and realities&lt;/title&gt;&lt;secondary-title&gt;Active learning in higher education&lt;/secondary-title&gt;&lt;/titles&gt;&lt;periodical&gt;&lt;full-title&gt;Active learning in higher education&lt;/full-title&gt;&lt;/periodical&gt;&lt;pages&gt;172-192&lt;/pages&gt;&lt;volume&gt;9&lt;/volume&gt;&lt;number&gt;2&lt;/number&gt;&lt;dates&gt;&lt;year&gt;2008&lt;/year&gt;&lt;/dates&gt;&lt;isbn&gt;1469-7874&lt;/isbn&gt;&lt;urls&gt;&lt;/urls&gt;&lt;/record&gt;&lt;/Cite&gt;&lt;/EndNote&gt;</w:instrText>
      </w:r>
      <w:r w:rsidR="00026B07">
        <w:fldChar w:fldCharType="separate"/>
      </w:r>
      <w:r w:rsidR="00026B07">
        <w:rPr>
          <w:noProof/>
        </w:rPr>
        <w:t>(Taras, 2008)</w:t>
      </w:r>
      <w:r w:rsidR="00026B07">
        <w:fldChar w:fldCharType="end"/>
      </w:r>
      <w:r>
        <w:t xml:space="preserve">. </w:t>
      </w:r>
      <w:r w:rsidR="00D36A23" w:rsidRPr="00D36A23">
        <w:t xml:space="preserve">It enables instructors to determine how effectively </w:t>
      </w:r>
      <w:r w:rsidR="004F63C9">
        <w:t>students</w:t>
      </w:r>
      <w:r w:rsidR="00D36A23" w:rsidRPr="00D36A23">
        <w:t xml:space="preserve"> comprehend the subject and its topics.</w:t>
      </w:r>
      <w:r w:rsidR="00953CC2">
        <w:t xml:space="preserve"> </w:t>
      </w:r>
      <w:r w:rsidR="003D20A3" w:rsidRPr="003D20A3">
        <w:t>The lecturers can then structure their teaching methods and determine where</w:t>
      </w:r>
      <w:r w:rsidR="00166813">
        <w:t xml:space="preserve"> </w:t>
      </w:r>
      <w:r w:rsidR="003D20A3" w:rsidRPr="003D20A3">
        <w:t>further focus is required</w:t>
      </w:r>
      <w:r w:rsidR="008E616D">
        <w:t xml:space="preserve"> </w:t>
      </w:r>
      <w:r w:rsidR="00965DB1">
        <w:fldChar w:fldCharType="begin"/>
      </w:r>
      <w:r w:rsidR="00E374EB">
        <w:instrText xml:space="preserve"> ADDIN EN.CITE &lt;EndNote&gt;&lt;Cite&gt;&lt;Author&gt;Tosuncuoglu&lt;/Author&gt;&lt;Year&gt;2018&lt;/Year&gt;&lt;RecNum&gt;74&lt;/RecNum&gt;&lt;DisplayText&gt;(Tosuncuoglu, 2018)&lt;/DisplayText&gt;&lt;record&gt;&lt;rec-number&gt;74&lt;/rec-number&gt;&lt;foreign-keys&gt;&lt;key app="EN" db-id="eze0vex00p9adgep0rbv9w9752w5p5veezds" timestamp="1660731264" guid="311b6c95-7638-4909-8908-8e2f6a3fe398"&gt;74&lt;/key&gt;&lt;/foreign-keys&gt;&lt;ref-type name="Journal Article"&gt;17&lt;/ref-type&gt;&lt;contributors&gt;&lt;authors&gt;&lt;author&gt;Tosuncuoglu, Irfan&lt;/author&gt;&lt;/authors&gt;&lt;/contributors&gt;&lt;titles&gt;&lt;title&gt;Importance of Assessment in ELT&lt;/title&gt;&lt;secondary-title&gt;Journal of Education and Training Studies&lt;/secondary-title&gt;&lt;/titles&gt;&lt;periodical&gt;&lt;full-title&gt;Journal of Education and Training Studies&lt;/full-title&gt;&lt;/periodical&gt;&lt;pages&gt;163-167&lt;/pages&gt;&lt;volume&gt;6&lt;/volume&gt;&lt;number&gt;9&lt;/number&gt;&lt;dates&gt;&lt;year&gt;2018&lt;/year&gt;&lt;/dates&gt;&lt;isbn&gt;2324-805X&lt;/isbn&gt;&lt;urls&gt;&lt;/urls&gt;&lt;/record&gt;&lt;/Cite&gt;&lt;/EndNote&gt;</w:instrText>
      </w:r>
      <w:r w:rsidR="00965DB1">
        <w:fldChar w:fldCharType="separate"/>
      </w:r>
      <w:r w:rsidR="00965DB1">
        <w:rPr>
          <w:noProof/>
        </w:rPr>
        <w:t>(Tosuncuoglu, 2018)</w:t>
      </w:r>
      <w:r w:rsidR="00965DB1">
        <w:fldChar w:fldCharType="end"/>
      </w:r>
      <w:r w:rsidR="00976772">
        <w:t>.</w:t>
      </w:r>
      <w:r w:rsidR="001720E5">
        <w:t xml:space="preserve"> </w:t>
      </w:r>
      <w:r w:rsidR="004D57DC">
        <w:t>There are two types of assessments that are most commonly used</w:t>
      </w:r>
      <w:r w:rsidR="00E26BAF">
        <w:t xml:space="preserve"> by lecturers</w:t>
      </w:r>
      <w:r w:rsidR="004D57DC">
        <w:t xml:space="preserve"> to assess students </w:t>
      </w:r>
      <w:r w:rsidR="00802004">
        <w:fldChar w:fldCharType="begin"/>
      </w:r>
      <w:r w:rsidR="00E374EB">
        <w:instrText xml:space="preserve"> ADDIN EN.CITE &lt;EndNote&gt;&lt;Cite&gt;&lt;Author&gt;Dixson&lt;/Author&gt;&lt;Year&gt;2016&lt;/Year&gt;&lt;RecNum&gt;76&lt;/RecNum&gt;&lt;DisplayText&gt;(Dixson &amp;amp; Worrell, 2016)&lt;/DisplayText&gt;&lt;record&gt;&lt;rec-number&gt;76&lt;/rec-number&gt;&lt;foreign-keys&gt;&lt;key app="EN" db-id="eze0vex00p9adgep0rbv9w9752w5p5veezds" timestamp="1660731271" guid="5fe15388-7525-4dc2-961a-bf953a92c2ba"&gt;76&lt;/key&gt;&lt;/foreign-keys&gt;&lt;ref-type name="Journal Article"&gt;17&lt;/ref-type&gt;&lt;contributors&gt;&lt;authors&gt;&lt;author&gt;Dixson, Dante D&lt;/author&gt;&lt;author&gt;Worrell, Frank C&lt;/author&gt;&lt;/authors&gt;&lt;/contributors&gt;&lt;titles&gt;&lt;title&gt;Formative and summative assessment in the classroom&lt;/title&gt;&lt;secondary-title&gt;Theory into practice&lt;/secondary-title&gt;&lt;/titles&gt;&lt;periodical&gt;&lt;full-title&gt;Theory into practice&lt;/full-title&gt;&lt;/periodical&gt;&lt;pages&gt;153-159&lt;/pages&gt;&lt;volume&gt;55&lt;/volume&gt;&lt;number&gt;2&lt;/number&gt;&lt;dates&gt;&lt;year&gt;2016&lt;/year&gt;&lt;/dates&gt;&lt;isbn&gt;0040-5841&lt;/isbn&gt;&lt;urls&gt;&lt;/urls&gt;&lt;/record&gt;&lt;/Cite&gt;&lt;/EndNote&gt;</w:instrText>
      </w:r>
      <w:r w:rsidR="00802004">
        <w:fldChar w:fldCharType="separate"/>
      </w:r>
      <w:r w:rsidR="00207D3A">
        <w:rPr>
          <w:noProof/>
        </w:rPr>
        <w:t>(Dixson &amp; Worrell, 2016)</w:t>
      </w:r>
      <w:r w:rsidR="00802004">
        <w:fldChar w:fldCharType="end"/>
      </w:r>
      <w:r w:rsidR="005A7BC9">
        <w:t>:</w:t>
      </w:r>
    </w:p>
    <w:p w14:paraId="038BA2BD" w14:textId="5AAA5528" w:rsidR="005A7BC9" w:rsidRPr="005A7BC9" w:rsidRDefault="005A7BC9" w:rsidP="00B67F24">
      <w:pPr>
        <w:pStyle w:val="ListParagraph"/>
        <w:numPr>
          <w:ilvl w:val="0"/>
          <w:numId w:val="23"/>
        </w:numPr>
        <w:rPr>
          <w:b/>
          <w:bCs/>
        </w:rPr>
      </w:pPr>
      <w:r w:rsidRPr="005A7BC9">
        <w:rPr>
          <w:b/>
          <w:bCs/>
        </w:rPr>
        <w:t>Formative assessments</w:t>
      </w:r>
    </w:p>
    <w:p w14:paraId="5551F6F4" w14:textId="327B84FC" w:rsidR="005A7BC9" w:rsidRDefault="005A7BC9" w:rsidP="00B67F24">
      <w:pPr>
        <w:pStyle w:val="ListParagraph"/>
        <w:numPr>
          <w:ilvl w:val="0"/>
          <w:numId w:val="23"/>
        </w:numPr>
        <w:rPr>
          <w:b/>
          <w:bCs/>
        </w:rPr>
      </w:pPr>
      <w:r w:rsidRPr="005A7BC9">
        <w:rPr>
          <w:b/>
          <w:bCs/>
        </w:rPr>
        <w:t>Summative assessments</w:t>
      </w:r>
    </w:p>
    <w:p w14:paraId="49364E57" w14:textId="75BAF615" w:rsidR="007A5870" w:rsidRDefault="00DD4153" w:rsidP="00DD4153">
      <w:r w:rsidRPr="005A7BC9">
        <w:rPr>
          <w:b/>
          <w:bCs/>
        </w:rPr>
        <w:lastRenderedPageBreak/>
        <w:t>Formative assessment</w:t>
      </w:r>
      <w:r>
        <w:t xml:space="preserve"> is a way teachers and lecturers receive feedback, and check for understanding during </w:t>
      </w:r>
      <w:r w:rsidR="001728FC">
        <w:t xml:space="preserve">the </w:t>
      </w:r>
      <w:r>
        <w:t xml:space="preserve">learning process </w:t>
      </w:r>
      <w:r>
        <w:fldChar w:fldCharType="begin"/>
      </w:r>
      <w:r w:rsidR="00E374EB">
        <w:instrText xml:space="preserve"> ADDIN EN.CITE &lt;EndNote&gt;&lt;Cite&gt;&lt;Author&gt;Andersson&lt;/Author&gt;&lt;Year&gt;2008&lt;/Year&gt;&lt;RecNum&gt;83&lt;/RecNum&gt;&lt;DisplayText&gt;(Andersson, 2008)&lt;/DisplayText&gt;&lt;record&gt;&lt;rec-number&gt;83&lt;/rec-number&gt;&lt;foreign-keys&gt;&lt;key app="EN" db-id="eze0vex00p9adgep0rbv9w9752w5p5veezds" timestamp="1660731346" guid="61adbdfb-0b7b-48a2-96ef-e4b18c1efb35"&gt;83&lt;/key&gt;&lt;/foreign-keys&gt;&lt;ref-type name="Generic"&gt;13&lt;/ref-type&gt;&lt;contributors&gt;&lt;authors&gt;&lt;author&gt;Andersson, Anna&lt;/author&gt;&lt;/authors&gt;&lt;/contributors&gt;&lt;titles&gt;&lt;title&gt;Assessment: A Continuous Process that Takes Place at the End?&lt;/title&gt;&lt;/titles&gt;&lt;dates&gt;&lt;year&gt;2008&lt;/year&gt;&lt;/dates&gt;&lt;pub-location&gt;Sweden&lt;/pub-location&gt;&lt;publisher&gt;School of Education and&amp;#xD;Communication&lt;/publisher&gt;&lt;urls&gt;&lt;/urls&gt;&lt;/record&gt;&lt;/Cite&gt;&lt;/EndNote&gt;</w:instrText>
      </w:r>
      <w:r>
        <w:fldChar w:fldCharType="separate"/>
      </w:r>
      <w:r>
        <w:rPr>
          <w:noProof/>
        </w:rPr>
        <w:t>(Andersson, 2008)</w:t>
      </w:r>
      <w:r>
        <w:fldChar w:fldCharType="end"/>
      </w:r>
      <w:r>
        <w:t xml:space="preserve">. </w:t>
      </w:r>
      <w:r w:rsidR="00166813">
        <w:t>In-class</w:t>
      </w:r>
      <w:r w:rsidR="001728FC">
        <w:t xml:space="preserve"> discussions, weekly quizzes and homework assignments can be considered as formative assessments. </w:t>
      </w:r>
      <w:r>
        <w:t xml:space="preserve">Formative assessment takes place during </w:t>
      </w:r>
      <w:r w:rsidR="002925F7">
        <w:t>the semester</w:t>
      </w:r>
      <w:r>
        <w:t xml:space="preserve"> and the lecturer should be able to use </w:t>
      </w:r>
      <w:r w:rsidR="00166813">
        <w:t>this assessment</w:t>
      </w:r>
      <w:r>
        <w:t xml:space="preserve"> to identify, analyse and respond to </w:t>
      </w:r>
      <w:r w:rsidR="00166813">
        <w:t xml:space="preserve">the </w:t>
      </w:r>
      <w:r>
        <w:t xml:space="preserve">problems of students </w:t>
      </w:r>
      <w:r>
        <w:fldChar w:fldCharType="begin"/>
      </w:r>
      <w:r w:rsidR="00E374EB">
        <w:instrText xml:space="preserve"> ADDIN EN.CITE &lt;EndNote&gt;&lt;Cite&gt;&lt;Author&gt;Hunt&lt;/Author&gt;&lt;Year&gt;2002&lt;/Year&gt;&lt;RecNum&gt;87&lt;/RecNum&gt;&lt;DisplayText&gt;(Hunt &amp;amp; Pellegrino, 2002)&lt;/DisplayText&gt;&lt;record&gt;&lt;rec-number&gt;87&lt;/rec-number&gt;&lt;foreign-keys&gt;&lt;key app="EN" db-id="eze0vex00p9adgep0rbv9w9752w5p5veezds" timestamp="1660731355" guid="b850b2e9-3926-4bc1-acf6-e3cb100bb74d"&gt;87&lt;/key&gt;&lt;/foreign-keys&gt;&lt;ref-type name="Journal Article"&gt;17&lt;/ref-type&gt;&lt;contributors&gt;&lt;authors&gt;&lt;author&gt;Hunt, Earl&lt;/author&gt;&lt;author&gt;Pellegrino, James W&lt;/author&gt;&lt;/authors&gt;&lt;/contributors&gt;&lt;titles&gt;&lt;title&gt;Issues, examples, and challenges in formative assessment&lt;/title&gt;&lt;secondary-title&gt;New directions for Teaching and Learning&lt;/secondary-title&gt;&lt;/titles&gt;&lt;periodical&gt;&lt;full-title&gt;New directions for Teaching and Learning&lt;/full-title&gt;&lt;/periodical&gt;&lt;pages&gt;73-85&lt;/pages&gt;&lt;volume&gt;2002&lt;/volume&gt;&lt;number&gt;89&lt;/number&gt;&lt;dates&gt;&lt;year&gt;2002&lt;/year&gt;&lt;/dates&gt;&lt;isbn&gt;0271-0633&lt;/isbn&gt;&lt;urls&gt;&lt;/urls&gt;&lt;/record&gt;&lt;/Cite&gt;&lt;/EndNote&gt;</w:instrText>
      </w:r>
      <w:r>
        <w:fldChar w:fldCharType="separate"/>
      </w:r>
      <w:r w:rsidR="00207D3A">
        <w:rPr>
          <w:noProof/>
        </w:rPr>
        <w:t>(Hunt &amp; Pellegrino, 2002)</w:t>
      </w:r>
      <w:r>
        <w:fldChar w:fldCharType="end"/>
      </w:r>
      <w:r>
        <w:t xml:space="preserve">. </w:t>
      </w:r>
    </w:p>
    <w:p w14:paraId="12B60ACB" w14:textId="2E30AD6B" w:rsidR="00DD4153" w:rsidRPr="002D2C7E" w:rsidRDefault="00785F34" w:rsidP="00DD4153">
      <w:r>
        <w:t xml:space="preserve">The following </w:t>
      </w:r>
      <w:r w:rsidR="005E2D82">
        <w:t>advantages</w:t>
      </w:r>
      <w:r w:rsidR="00AE1FA0">
        <w:t xml:space="preserve"> and disadvantages</w:t>
      </w:r>
      <w:r w:rsidR="005E2D82">
        <w:t xml:space="preserve"> of formative assessments are described by </w:t>
      </w:r>
      <w:r w:rsidR="00FF43DD">
        <w:t>Ahmad</w:t>
      </w:r>
      <w:r w:rsidR="00140283">
        <w:t>-</w:t>
      </w:r>
      <w:r w:rsidR="00FF43DD">
        <w:t xml:space="preserve"> and </w:t>
      </w:r>
      <w:proofErr w:type="spellStart"/>
      <w:r w:rsidR="00FF43DD">
        <w:t>Jeelani</w:t>
      </w:r>
      <w:proofErr w:type="spellEnd"/>
      <w:r w:rsidR="00FF43DD">
        <w:t xml:space="preserve"> Bhat</w:t>
      </w:r>
      <w:r w:rsidR="007E04A2">
        <w:t> </w:t>
      </w:r>
      <w:r w:rsidR="00DD22D4">
        <w:fldChar w:fldCharType="begin"/>
      </w:r>
      <w:r w:rsidR="00E374EB">
        <w:instrText xml:space="preserve"> ADDIN EN.CITE &lt;EndNote&gt;&lt;Cite ExcludeAuth="1"&gt;&lt;Author&gt;Bhat&lt;/Author&gt;&lt;Year&gt;2019&lt;/Year&gt;&lt;RecNum&gt;79&lt;/RecNum&gt;&lt;DisplayText&gt;(2019)&lt;/DisplayText&gt;&lt;record&gt;&lt;rec-number&gt;79&lt;/rec-number&gt;&lt;foreign-keys&gt;&lt;key app="EN" db-id="eze0vex00p9adgep0rbv9w9752w5p5veezds" timestamp="1660731283" guid="0bbb8cfc-c855-46ba-9c05-9b4503d02b9f"&gt;79&lt;/key&gt;&lt;/foreign-keys&gt;&lt;ref-type name="Journal Article"&gt;17&lt;/ref-type&gt;&lt;contributors&gt;&lt;authors&gt;&lt;author&gt;Bhat, BA&lt;/author&gt;&lt;author&gt;Bhat, GJ&lt;/author&gt;&lt;/authors&gt;&lt;/contributors&gt;&lt;titles&gt;&lt;title&gt;Formative and summative evaluation techniques for improvement of learning process&lt;/title&gt;&lt;secondary-title&gt;European Journal of Business &amp;amp; Social Sciences&lt;/secondary-title&gt;&lt;/titles&gt;&lt;periodical&gt;&lt;full-title&gt;European Journal of Business &amp;amp; Social Sciences&lt;/full-title&gt;&lt;/periodical&gt;&lt;pages&gt;776-785&lt;/pages&gt;&lt;volume&gt;7&lt;/volume&gt;&lt;number&gt;5&lt;/number&gt;&lt;dates&gt;&lt;year&gt;2019&lt;/year&gt;&lt;/dates&gt;&lt;isbn&gt;2235-767X&lt;/isbn&gt;&lt;urls&gt;&lt;/urls&gt;&lt;/record&gt;&lt;/Cite&gt;&lt;/EndNote&gt;</w:instrText>
      </w:r>
      <w:r w:rsidR="00DD22D4">
        <w:fldChar w:fldCharType="separate"/>
      </w:r>
      <w:r w:rsidR="00DD22D4">
        <w:rPr>
          <w:noProof/>
        </w:rPr>
        <w:t>(2019)</w:t>
      </w:r>
      <w:r w:rsidR="00DD22D4">
        <w:fldChar w:fldCharType="end"/>
      </w:r>
      <w:r w:rsidR="00DD22D4">
        <w:t>.</w:t>
      </w:r>
    </w:p>
    <w:p w14:paraId="6CC8D407" w14:textId="44210999" w:rsidR="00DD4153" w:rsidRDefault="00DD4153" w:rsidP="00DD4153">
      <w:pPr>
        <w:ind w:left="720"/>
        <w:rPr>
          <w:b/>
          <w:bCs/>
        </w:rPr>
      </w:pPr>
      <w:r>
        <w:rPr>
          <w:b/>
          <w:bCs/>
        </w:rPr>
        <w:t xml:space="preserve">Advantages of </w:t>
      </w:r>
      <w:r w:rsidR="006A0E0E">
        <w:rPr>
          <w:b/>
          <w:bCs/>
        </w:rPr>
        <w:t>Formative Assessments</w:t>
      </w:r>
    </w:p>
    <w:p w14:paraId="6F7AF8EA" w14:textId="6117E286" w:rsidR="00DD4153" w:rsidRPr="005A7BC9" w:rsidRDefault="00DD4153" w:rsidP="00B67F24">
      <w:pPr>
        <w:pStyle w:val="ListParagraph"/>
        <w:numPr>
          <w:ilvl w:val="0"/>
          <w:numId w:val="24"/>
        </w:numPr>
        <w:spacing w:after="0"/>
        <w:rPr>
          <w:color w:val="4F81BD" w:themeColor="accent1"/>
        </w:rPr>
      </w:pPr>
      <w:r>
        <w:t>Provides information to lecturers</w:t>
      </w:r>
    </w:p>
    <w:p w14:paraId="5BAC2A42" w14:textId="77777777" w:rsidR="00DD4153" w:rsidRDefault="00DD4153" w:rsidP="00DD4153">
      <w:pPr>
        <w:ind w:left="1440"/>
      </w:pPr>
      <w:r>
        <w:t xml:space="preserve">Formative assessment provides valuable information to lecturers during classes and assessment periods to determine if students understand topics. </w:t>
      </w:r>
    </w:p>
    <w:p w14:paraId="76DE0C8D" w14:textId="6C5A0B24" w:rsidR="00DD4153" w:rsidRDefault="00DD4153" w:rsidP="00B67F24">
      <w:pPr>
        <w:pStyle w:val="ListParagraph"/>
        <w:numPr>
          <w:ilvl w:val="0"/>
          <w:numId w:val="24"/>
        </w:numPr>
        <w:spacing w:after="0"/>
      </w:pPr>
      <w:r>
        <w:t xml:space="preserve">Provides feedback to students </w:t>
      </w:r>
    </w:p>
    <w:p w14:paraId="3F94709D" w14:textId="3F78B925" w:rsidR="00DD4153" w:rsidRDefault="00DD4153" w:rsidP="008E55B7">
      <w:pPr>
        <w:ind w:left="1440"/>
      </w:pPr>
      <w:r>
        <w:t xml:space="preserve">Using </w:t>
      </w:r>
      <w:r w:rsidR="00166813">
        <w:t>these</w:t>
      </w:r>
      <w:r>
        <w:t xml:space="preserve"> assessment methods, students can also become aware of the topics they do not understand before they write summative assessments. </w:t>
      </w:r>
    </w:p>
    <w:p w14:paraId="3CB10662" w14:textId="556A4376" w:rsidR="00DD4153" w:rsidRDefault="00DD4153" w:rsidP="00B67F24">
      <w:pPr>
        <w:pStyle w:val="ListParagraph"/>
        <w:numPr>
          <w:ilvl w:val="0"/>
          <w:numId w:val="24"/>
        </w:numPr>
        <w:spacing w:after="0"/>
      </w:pPr>
      <w:r>
        <w:t xml:space="preserve"> Adjusting teaching methods </w:t>
      </w:r>
    </w:p>
    <w:p w14:paraId="6E4EC526" w14:textId="233489D5" w:rsidR="00DD4153" w:rsidRDefault="00DD4153" w:rsidP="008E55B7">
      <w:pPr>
        <w:ind w:left="1440"/>
      </w:pPr>
      <w:r>
        <w:t xml:space="preserve">Lecturers can use this assessment method to help them adjust their teaching methods that </w:t>
      </w:r>
      <w:r w:rsidR="00166813">
        <w:t>enable</w:t>
      </w:r>
      <w:r>
        <w:t xml:space="preserve"> them to help students understand certain topics. </w:t>
      </w:r>
    </w:p>
    <w:p w14:paraId="702CF03D" w14:textId="01BEF658" w:rsidR="00775246" w:rsidRDefault="00775246">
      <w:pPr>
        <w:spacing w:after="0" w:line="240" w:lineRule="auto"/>
        <w:jc w:val="left"/>
        <w:rPr>
          <w:b/>
          <w:bCs/>
        </w:rPr>
      </w:pPr>
    </w:p>
    <w:p w14:paraId="5EEE440E" w14:textId="6C3CB65D" w:rsidR="00DD4153" w:rsidRDefault="00DD4153" w:rsidP="00D44EE8">
      <w:pPr>
        <w:ind w:firstLine="360"/>
        <w:rPr>
          <w:b/>
          <w:bCs/>
        </w:rPr>
      </w:pPr>
      <w:r>
        <w:rPr>
          <w:b/>
          <w:bCs/>
        </w:rPr>
        <w:t>Disadvantages of</w:t>
      </w:r>
      <w:r w:rsidR="00052974">
        <w:rPr>
          <w:b/>
          <w:bCs/>
        </w:rPr>
        <w:t xml:space="preserve"> Formative Assessments</w:t>
      </w:r>
    </w:p>
    <w:p w14:paraId="75B5B3A9" w14:textId="28F74795" w:rsidR="00DD4153" w:rsidRDefault="00DD4153" w:rsidP="00B67F24">
      <w:pPr>
        <w:pStyle w:val="ListParagraph"/>
        <w:numPr>
          <w:ilvl w:val="1"/>
          <w:numId w:val="25"/>
        </w:numPr>
        <w:spacing w:after="0"/>
      </w:pPr>
      <w:r>
        <w:t>Time</w:t>
      </w:r>
    </w:p>
    <w:p w14:paraId="56BA4DC8" w14:textId="77777777" w:rsidR="00DD4153" w:rsidRDefault="00DD4153" w:rsidP="00F74EF3">
      <w:pPr>
        <w:ind w:left="1440"/>
      </w:pPr>
      <w:r w:rsidRPr="00323039">
        <w:t>Lecturers have a lot of material to cover in class and don't always have enough time to conduct formative assessments like class discussions and quizzes.</w:t>
      </w:r>
    </w:p>
    <w:p w14:paraId="3E565659" w14:textId="4E537E08" w:rsidR="00775246" w:rsidRDefault="00DD4153" w:rsidP="00B67F24">
      <w:pPr>
        <w:pStyle w:val="ListParagraph"/>
        <w:numPr>
          <w:ilvl w:val="1"/>
          <w:numId w:val="25"/>
        </w:numPr>
        <w:spacing w:after="0"/>
      </w:pPr>
      <w:r>
        <w:t>Lack of participation</w:t>
      </w:r>
    </w:p>
    <w:p w14:paraId="6F26E8B2" w14:textId="5D5D7D93" w:rsidR="00DD4153" w:rsidRDefault="00DD4153" w:rsidP="00F74EF3">
      <w:pPr>
        <w:ind w:left="1440"/>
      </w:pPr>
      <w:r>
        <w:t xml:space="preserve">Students are very shy in larger classrooms and may not participate in classes. During quizzes that may not count towards their grade, students may not care about the assessments, and not take </w:t>
      </w:r>
      <w:r w:rsidR="00166813">
        <w:t>them</w:t>
      </w:r>
      <w:r>
        <w:t xml:space="preserve"> seriously.</w:t>
      </w:r>
    </w:p>
    <w:p w14:paraId="42B9F5EA" w14:textId="3275945F" w:rsidR="00DD4153" w:rsidRDefault="00DD4153" w:rsidP="00B67F24">
      <w:pPr>
        <w:pStyle w:val="ListParagraph"/>
        <w:numPr>
          <w:ilvl w:val="1"/>
          <w:numId w:val="25"/>
        </w:numPr>
        <w:spacing w:after="0"/>
        <w:ind w:left="1134"/>
      </w:pPr>
      <w:r>
        <w:t>Lack of training or experience</w:t>
      </w:r>
    </w:p>
    <w:p w14:paraId="55BB6F9F" w14:textId="1E3A5F06" w:rsidR="00DD4153" w:rsidRPr="0029493C" w:rsidRDefault="00DD4153" w:rsidP="0029493C">
      <w:pPr>
        <w:ind w:left="1440"/>
      </w:pPr>
      <w:r>
        <w:t>Without proper training or experience, lecturers may not know how to analyse these type</w:t>
      </w:r>
      <w:r w:rsidR="00DE14C3">
        <w:t>s</w:t>
      </w:r>
      <w:r>
        <w:t xml:space="preserve"> of assessments to determine where a gap is in students’ understanding.</w:t>
      </w:r>
    </w:p>
    <w:p w14:paraId="3AD78D62" w14:textId="3ACBB43E" w:rsidR="00230DAB" w:rsidRDefault="005A7BC9" w:rsidP="00B17CF3">
      <w:r w:rsidRPr="0029493C">
        <w:rPr>
          <w:b/>
          <w:bCs/>
        </w:rPr>
        <w:lastRenderedPageBreak/>
        <w:t>Summative asses</w:t>
      </w:r>
      <w:r w:rsidR="00FD471B" w:rsidRPr="0029493C">
        <w:rPr>
          <w:b/>
          <w:bCs/>
        </w:rPr>
        <w:t>sments</w:t>
      </w:r>
      <w:r w:rsidR="00FD471B">
        <w:t xml:space="preserve"> </w:t>
      </w:r>
      <w:r w:rsidR="00DC1DB4">
        <w:t>are usually</w:t>
      </w:r>
      <w:r w:rsidR="001B18F8">
        <w:t xml:space="preserve"> formal assessments</w:t>
      </w:r>
      <w:r w:rsidR="00DC1DB4">
        <w:t xml:space="preserve"> taken at a specific </w:t>
      </w:r>
      <w:r w:rsidR="005B01DF">
        <w:t xml:space="preserve">point in </w:t>
      </w:r>
      <w:r w:rsidR="00DC1DB4">
        <w:t>time</w:t>
      </w:r>
      <w:r w:rsidR="005B01DF">
        <w:t xml:space="preserve"> </w:t>
      </w:r>
      <w:r w:rsidR="005B01DF">
        <w:fldChar w:fldCharType="begin"/>
      </w:r>
      <w:r w:rsidR="00E374EB">
        <w:instrText xml:space="preserve"> ADDIN EN.CITE &lt;EndNote&gt;&lt;Cite&gt;&lt;Author&gt;Garrison&lt;/Author&gt;&lt;Year&gt;2007&lt;/Year&gt;&lt;RecNum&gt;77&lt;/RecNum&gt;&lt;DisplayText&gt;(Garrison &amp;amp; Ehringhaus, 2007)&lt;/DisplayText&gt;&lt;record&gt;&lt;rec-number&gt;77&lt;/rec-number&gt;&lt;foreign-keys&gt;&lt;key app="EN" db-id="eze0vex00p9adgep0rbv9w9752w5p5veezds" timestamp="1660731276" guid="f8a23ea4-3f89-4b6e-aec6-9c74dd46bb5b"&gt;77&lt;/key&gt;&lt;/foreign-keys&gt;&lt;ref-type name="Conference Paper"&gt;47&lt;/ref-type&gt;&lt;contributors&gt;&lt;authors&gt;&lt;author&gt;Garrison, Catherine&lt;/author&gt;&lt;author&gt;Ehringhaus, Michael&lt;/author&gt;&lt;/authors&gt;&lt;/contributors&gt;&lt;titles&gt;&lt;title&gt;Formative and summative assessments in the classroom&lt;/title&gt;&lt;/titles&gt;&lt;dates&gt;&lt;year&gt;2007&lt;/year&gt;&lt;/dates&gt;&lt;pub-location&gt;Louisville&lt;/pub-location&gt;&lt;publisher&gt;NMSA&lt;/publisher&gt;&lt;urls&gt;&lt;/urls&gt;&lt;/record&gt;&lt;/Cite&gt;&lt;/EndNote&gt;</w:instrText>
      </w:r>
      <w:r w:rsidR="005B01DF">
        <w:fldChar w:fldCharType="separate"/>
      </w:r>
      <w:r w:rsidR="00207D3A">
        <w:rPr>
          <w:noProof/>
        </w:rPr>
        <w:t>(Garrison &amp; Ehringhaus, 2007)</w:t>
      </w:r>
      <w:r w:rsidR="005B01DF">
        <w:fldChar w:fldCharType="end"/>
      </w:r>
      <w:r w:rsidR="005B01DF">
        <w:t>,</w:t>
      </w:r>
      <w:r w:rsidR="006341AA">
        <w:t xml:space="preserve"> </w:t>
      </w:r>
      <w:r w:rsidR="005B01DF">
        <w:t>like semester tests and exams</w:t>
      </w:r>
      <w:r w:rsidR="00DC1DB4">
        <w:t xml:space="preserve"> during</w:t>
      </w:r>
      <w:r w:rsidR="003C348F">
        <w:t xml:space="preserve"> or at the end of</w:t>
      </w:r>
      <w:r w:rsidR="00DC1DB4">
        <w:t xml:space="preserve"> a semester.</w:t>
      </w:r>
      <w:r w:rsidR="00531D0A">
        <w:t xml:space="preserve"> The</w:t>
      </w:r>
      <w:r w:rsidR="00DC1DB4">
        <w:t xml:space="preserve"> purpose </w:t>
      </w:r>
      <w:r w:rsidR="00531D0A">
        <w:t xml:space="preserve">of summative assessments </w:t>
      </w:r>
      <w:r w:rsidR="00DC1DB4">
        <w:t>is to see how good students understand the subject</w:t>
      </w:r>
      <w:r w:rsidR="00531D0A">
        <w:t xml:space="preserve"> after a certain time, or amount of work handled</w:t>
      </w:r>
      <w:r w:rsidR="00B576C4">
        <w:t>, and assign a grade to the student</w:t>
      </w:r>
      <w:r w:rsidR="00442ADD">
        <w:t xml:space="preserve"> </w:t>
      </w:r>
      <w:r w:rsidR="00B275F7">
        <w:fldChar w:fldCharType="begin"/>
      </w:r>
      <w:r w:rsidR="00E374EB">
        <w:instrText xml:space="preserve"> ADDIN EN.CITE &lt;EndNote&gt;&lt;Cite&gt;&lt;Author&gt;Angelo&lt;/Author&gt;&lt;Year&gt;1993&lt;/Year&gt;&lt;RecNum&gt;73&lt;/RecNum&gt;&lt;DisplayText&gt;(Angelo &amp;amp; Cross, 1993)&lt;/DisplayText&gt;&lt;record&gt;&lt;rec-number&gt;73&lt;/rec-number&gt;&lt;foreign-keys&gt;&lt;key app="EN" db-id="eze0vex00p9adgep0rbv9w9752w5p5veezds" timestamp="1660731254" guid="0cde1828-2c79-47b5-a89a-9fb7f81bb2fc"&gt;73&lt;/key&gt;&lt;/foreign-keys&gt;&lt;ref-type name="Book"&gt;6&lt;/ref-type&gt;&lt;contributors&gt;&lt;authors&gt;&lt;author&gt;Angelo, Thomas A&lt;/author&gt;&lt;author&gt;Cross, K Patricia&lt;/author&gt;&lt;/authors&gt;&lt;/contributors&gt;&lt;titles&gt;&lt;title&gt;Classroom assessment techniques - A Handbook for College Teachers&lt;/title&gt;&lt;/titles&gt;&lt;edition&gt;2&lt;/edition&gt;&lt;dates&gt;&lt;year&gt;1993&lt;/year&gt;&lt;/dates&gt;&lt;pub-location&gt;San Francisco&lt;/pub-location&gt;&lt;publisher&gt;Jossey-Bass Wiley&lt;/publisher&gt;&lt;isbn&gt;0470881240&lt;/isbn&gt;&lt;urls&gt;&lt;/urls&gt;&lt;/record&gt;&lt;/Cite&gt;&lt;/EndNote&gt;</w:instrText>
      </w:r>
      <w:r w:rsidR="00B275F7">
        <w:fldChar w:fldCharType="separate"/>
      </w:r>
      <w:r w:rsidR="00207D3A">
        <w:rPr>
          <w:noProof/>
        </w:rPr>
        <w:t>(Angelo &amp; Cross, 1993)</w:t>
      </w:r>
      <w:r w:rsidR="00B275F7">
        <w:fldChar w:fldCharType="end"/>
      </w:r>
      <w:r w:rsidR="00B576C4">
        <w:t xml:space="preserve">. </w:t>
      </w:r>
      <w:r w:rsidR="00230DAB">
        <w:t xml:space="preserve">There are certain advantages </w:t>
      </w:r>
      <w:r w:rsidR="00A275B8">
        <w:t xml:space="preserve">described by Ahmad- and </w:t>
      </w:r>
      <w:proofErr w:type="spellStart"/>
      <w:r w:rsidR="00A275B8">
        <w:t>Jeelani</w:t>
      </w:r>
      <w:proofErr w:type="spellEnd"/>
      <w:r w:rsidR="00A275B8">
        <w:t xml:space="preserve"> Bhat </w:t>
      </w:r>
      <w:r w:rsidR="00A275B8">
        <w:fldChar w:fldCharType="begin"/>
      </w:r>
      <w:r w:rsidR="00E374EB">
        <w:instrText xml:space="preserve"> ADDIN EN.CITE &lt;EndNote&gt;&lt;Cite ExcludeAuth="1"&gt;&lt;Author&gt;Bhat&lt;/Author&gt;&lt;Year&gt;2019&lt;/Year&gt;&lt;RecNum&gt;79&lt;/RecNum&gt;&lt;DisplayText&gt;(2019)&lt;/DisplayText&gt;&lt;record&gt;&lt;rec-number&gt;79&lt;/rec-number&gt;&lt;foreign-keys&gt;&lt;key app="EN" db-id="eze0vex00p9adgep0rbv9w9752w5p5veezds" timestamp="1660731283" guid="0bbb8cfc-c855-46ba-9c05-9b4503d02b9f"&gt;79&lt;/key&gt;&lt;/foreign-keys&gt;&lt;ref-type name="Journal Article"&gt;17&lt;/ref-type&gt;&lt;contributors&gt;&lt;authors&gt;&lt;author&gt;Bhat, BA&lt;/author&gt;&lt;author&gt;Bhat, GJ&lt;/author&gt;&lt;/authors&gt;&lt;/contributors&gt;&lt;titles&gt;&lt;title&gt;Formative and summative evaluation techniques for improvement of learning process&lt;/title&gt;&lt;secondary-title&gt;European Journal of Business &amp;amp; Social Sciences&lt;/secondary-title&gt;&lt;/titles&gt;&lt;periodical&gt;&lt;full-title&gt;European Journal of Business &amp;amp; Social Sciences&lt;/full-title&gt;&lt;/periodical&gt;&lt;pages&gt;776-785&lt;/pages&gt;&lt;volume&gt;7&lt;/volume&gt;&lt;number&gt;5&lt;/number&gt;&lt;dates&gt;&lt;year&gt;2019&lt;/year&gt;&lt;/dates&gt;&lt;isbn&gt;2235-767X&lt;/isbn&gt;&lt;urls&gt;&lt;/urls&gt;&lt;/record&gt;&lt;/Cite&gt;&lt;/EndNote&gt;</w:instrText>
      </w:r>
      <w:r w:rsidR="00A275B8">
        <w:fldChar w:fldCharType="separate"/>
      </w:r>
      <w:r w:rsidR="00A275B8">
        <w:rPr>
          <w:noProof/>
        </w:rPr>
        <w:t>(2019)</w:t>
      </w:r>
      <w:r w:rsidR="00A275B8">
        <w:fldChar w:fldCharType="end"/>
      </w:r>
      <w:r w:rsidR="00230DAB">
        <w:t xml:space="preserve"> that will be discussed below:</w:t>
      </w:r>
      <w:r w:rsidR="00544F2D">
        <w:t xml:space="preserve"> </w:t>
      </w:r>
    </w:p>
    <w:p w14:paraId="30857F57" w14:textId="70A6A215" w:rsidR="00230DAB" w:rsidRDefault="002B275F" w:rsidP="005A7BC9">
      <w:pPr>
        <w:ind w:firstLine="709"/>
        <w:rPr>
          <w:b/>
          <w:bCs/>
        </w:rPr>
      </w:pPr>
      <w:r w:rsidRPr="00844A4F">
        <w:rPr>
          <w:b/>
          <w:bCs/>
        </w:rPr>
        <w:t>Advantages</w:t>
      </w:r>
      <w:r w:rsidR="005A7BC9">
        <w:rPr>
          <w:b/>
          <w:bCs/>
        </w:rPr>
        <w:t xml:space="preserve"> of</w:t>
      </w:r>
      <w:r w:rsidR="00D0687D">
        <w:rPr>
          <w:b/>
          <w:bCs/>
        </w:rPr>
        <w:t xml:space="preserve"> Summative Assessments</w:t>
      </w:r>
      <w:r w:rsidR="00850061">
        <w:rPr>
          <w:b/>
          <w:bCs/>
        </w:rPr>
        <w:t xml:space="preserve"> </w:t>
      </w:r>
    </w:p>
    <w:p w14:paraId="2C36AA85" w14:textId="08D2AC3F" w:rsidR="00344AFD" w:rsidRDefault="0091224D" w:rsidP="00B67F24">
      <w:pPr>
        <w:pStyle w:val="ListParagraph"/>
        <w:numPr>
          <w:ilvl w:val="0"/>
          <w:numId w:val="26"/>
        </w:numPr>
        <w:spacing w:after="0"/>
      </w:pPr>
      <w:r>
        <w:t>Test s</w:t>
      </w:r>
      <w:r w:rsidR="00630BD9" w:rsidRPr="007D5191">
        <w:t>tudent knowledge after</w:t>
      </w:r>
      <w:r w:rsidR="00E6006E">
        <w:t xml:space="preserve"> a</w:t>
      </w:r>
      <w:r w:rsidR="00630BD9" w:rsidRPr="007D5191">
        <w:t xml:space="preserve"> </w:t>
      </w:r>
      <w:r w:rsidR="005C6517" w:rsidRPr="007D5191">
        <w:t>time period</w:t>
      </w:r>
      <w:r w:rsidR="005A7BC9">
        <w:t xml:space="preserve"> </w:t>
      </w:r>
    </w:p>
    <w:p w14:paraId="1B26D2C3" w14:textId="558960C3" w:rsidR="00E528DE" w:rsidRDefault="00AE3B0F" w:rsidP="009A3D64">
      <w:pPr>
        <w:ind w:left="1440" w:firstLine="11"/>
      </w:pPr>
      <w:r>
        <w:t>T</w:t>
      </w:r>
      <w:r w:rsidR="00E3735D" w:rsidRPr="00E3735D">
        <w:t xml:space="preserve">ests and exams can be used by lecturers to assess their students. This will provide quantitative data on how well students comprehend the subject and its many topics. Because these assessments take place </w:t>
      </w:r>
      <w:r w:rsidR="00FC39B1">
        <w:t xml:space="preserve">periodically </w:t>
      </w:r>
      <w:r w:rsidR="00E3735D" w:rsidRPr="00E3735D">
        <w:t>throughout the semester, lecturers can utilize the data to identify if students are improving.</w:t>
      </w:r>
    </w:p>
    <w:p w14:paraId="00E0DC52" w14:textId="00A95EA9" w:rsidR="00344AFD" w:rsidRDefault="008D5C5B" w:rsidP="00B67F24">
      <w:pPr>
        <w:pStyle w:val="ListParagraph"/>
        <w:numPr>
          <w:ilvl w:val="0"/>
          <w:numId w:val="26"/>
        </w:numPr>
        <w:spacing w:after="0"/>
      </w:pPr>
      <w:r>
        <w:t xml:space="preserve">Marks and </w:t>
      </w:r>
      <w:r w:rsidR="003427B9">
        <w:t>Grades</w:t>
      </w:r>
      <w:r w:rsidR="008F76E1">
        <w:t xml:space="preserve"> </w:t>
      </w:r>
    </w:p>
    <w:p w14:paraId="209AB920" w14:textId="366FFA44" w:rsidR="004521F5" w:rsidRDefault="008E665F" w:rsidP="00B431F4">
      <w:pPr>
        <w:ind w:left="1440"/>
      </w:pPr>
      <w:r w:rsidRPr="008E665F">
        <w:t>These assessments are typically used to grade students and determine whether they have adequate knowledge to pass a module. In order to pass, this assessment method motivates students to study the subject and its topics</w:t>
      </w:r>
      <w:r w:rsidR="001A2387">
        <w:t xml:space="preserve">. </w:t>
      </w:r>
    </w:p>
    <w:p w14:paraId="1D598F4A" w14:textId="1A5235A0" w:rsidR="00344AFD" w:rsidRDefault="002F6B56" w:rsidP="00B67F24">
      <w:pPr>
        <w:pStyle w:val="ListParagraph"/>
        <w:numPr>
          <w:ilvl w:val="0"/>
          <w:numId w:val="26"/>
        </w:numPr>
        <w:tabs>
          <w:tab w:val="left" w:pos="6244"/>
        </w:tabs>
        <w:spacing w:after="0"/>
      </w:pPr>
      <w:r>
        <w:t>Identify weak areas</w:t>
      </w:r>
      <w:r w:rsidR="00BC4E9F">
        <w:t xml:space="preserve"> </w:t>
      </w:r>
    </w:p>
    <w:p w14:paraId="548D50E9" w14:textId="433FD5C0" w:rsidR="00D325F5" w:rsidRDefault="008E665F" w:rsidP="00BF1391">
      <w:pPr>
        <w:tabs>
          <w:tab w:val="left" w:pos="6244"/>
        </w:tabs>
        <w:ind w:left="1440"/>
      </w:pPr>
      <w:r w:rsidRPr="008E665F">
        <w:t xml:space="preserve">Lecturers utilize this data to determine where additional attention is </w:t>
      </w:r>
      <w:r w:rsidR="007C1BF2" w:rsidRPr="008E665F">
        <w:t>needed,</w:t>
      </w:r>
      <w:r w:rsidRPr="008E665F">
        <w:t xml:space="preserve"> and which topics students are struggling with</w:t>
      </w:r>
      <w:r w:rsidR="0015238E">
        <w:t xml:space="preserve">. </w:t>
      </w:r>
    </w:p>
    <w:p w14:paraId="052EC1DE" w14:textId="793663B8" w:rsidR="008A5730" w:rsidRDefault="008A5730" w:rsidP="005A7BC9">
      <w:pPr>
        <w:ind w:left="720"/>
        <w:rPr>
          <w:b/>
          <w:bCs/>
        </w:rPr>
      </w:pPr>
      <w:r w:rsidRPr="00472988">
        <w:rPr>
          <w:b/>
          <w:bCs/>
        </w:rPr>
        <w:t>Disadvantages</w:t>
      </w:r>
      <w:r w:rsidR="003E09DB">
        <w:rPr>
          <w:b/>
          <w:bCs/>
        </w:rPr>
        <w:t xml:space="preserve"> of Summative Assessments</w:t>
      </w:r>
      <w:r w:rsidR="00832FDA" w:rsidRPr="00472988">
        <w:rPr>
          <w:b/>
          <w:bCs/>
        </w:rPr>
        <w:t>:</w:t>
      </w:r>
    </w:p>
    <w:p w14:paraId="63D11BE3" w14:textId="0E6AB734" w:rsidR="002558F4" w:rsidRDefault="005F0ABE" w:rsidP="00B67F24">
      <w:pPr>
        <w:pStyle w:val="ListParagraph"/>
        <w:numPr>
          <w:ilvl w:val="0"/>
          <w:numId w:val="27"/>
        </w:numPr>
        <w:spacing w:after="0"/>
      </w:pPr>
      <w:r>
        <w:t>Guessing m</w:t>
      </w:r>
      <w:r w:rsidR="003735C7">
        <w:t xml:space="preserve">ultiple </w:t>
      </w:r>
      <w:r w:rsidR="00CC2196">
        <w:t>c</w:t>
      </w:r>
      <w:r w:rsidR="003735C7">
        <w:t xml:space="preserve">hoice </w:t>
      </w:r>
      <w:r w:rsidR="003C348F">
        <w:t xml:space="preserve">questions </w:t>
      </w:r>
      <w:r w:rsidR="00F60235">
        <w:fldChar w:fldCharType="begin"/>
      </w:r>
      <w:r w:rsidR="00E374EB">
        <w:instrText xml:space="preserve"> ADDIN EN.CITE &lt;EndNote&gt;&lt;Cite&gt;&lt;Author&gt;Qu&lt;/Author&gt;&lt;Year&gt;2013&lt;/Year&gt;&lt;RecNum&gt;80&lt;/RecNum&gt;&lt;DisplayText&gt;(Qu &amp;amp; Zhang, 2013)&lt;/DisplayText&gt;&lt;record&gt;&lt;rec-number&gt;80&lt;/rec-number&gt;&lt;foreign-keys&gt;&lt;key app="EN" db-id="eze0vex00p9adgep0rbv9w9752w5p5veezds" timestamp="1660731289" guid="72bb2111-6b39-4ea8-a7e0-8e4decf188bd"&gt;80&lt;/key&gt;&lt;/foreign-keys&gt;&lt;ref-type name="Journal Article"&gt;17&lt;/ref-type&gt;&lt;contributors&gt;&lt;authors&gt;&lt;author&gt;Qu, Wenjie&lt;/author&gt;&lt;author&gt;Zhang, Chunling&lt;/author&gt;&lt;/authors&gt;&lt;/contributors&gt;&lt;titles&gt;&lt;title&gt;The analysis of summative assessment and formative assessment and their roles in college English assessment system&lt;/title&gt;&lt;secondary-title&gt;Journal of Language Teaching and Research&lt;/secondary-title&gt;&lt;/titles&gt;&lt;periodical&gt;&lt;full-title&gt;Journal of Language Teaching and Research&lt;/full-title&gt;&lt;/periodical&gt;&lt;pages&gt;335&lt;/pages&gt;&lt;volume&gt;4&lt;/volume&gt;&lt;number&gt;2&lt;/number&gt;&lt;dates&gt;&lt;year&gt;2013&lt;/year&gt;&lt;/dates&gt;&lt;isbn&gt;1798-4769&lt;/isbn&gt;&lt;urls&gt;&lt;/urls&gt;&lt;/record&gt;&lt;/Cite&gt;&lt;/EndNote&gt;</w:instrText>
      </w:r>
      <w:r w:rsidR="00F60235">
        <w:fldChar w:fldCharType="separate"/>
      </w:r>
      <w:r w:rsidR="00207D3A">
        <w:rPr>
          <w:noProof/>
        </w:rPr>
        <w:t>(Qu &amp; Zhang, 2013)</w:t>
      </w:r>
      <w:r w:rsidR="00F60235">
        <w:fldChar w:fldCharType="end"/>
      </w:r>
    </w:p>
    <w:p w14:paraId="61B8FEBA" w14:textId="4CB43C8F" w:rsidR="0099234A" w:rsidRDefault="004C75D5" w:rsidP="005F6384">
      <w:pPr>
        <w:ind w:left="1440"/>
      </w:pPr>
      <w:r>
        <w:t>During summative assessments, multiple choice questions can be asked</w:t>
      </w:r>
      <w:r w:rsidR="00B424B3">
        <w:t xml:space="preserve">, and students can guess the correct answer, without understanding the work. </w:t>
      </w:r>
      <w:r w:rsidR="00E96D2C">
        <w:t xml:space="preserve">This may give </w:t>
      </w:r>
      <w:r w:rsidR="008C77C3">
        <w:t xml:space="preserve">inaccurate information to the lecturer, </w:t>
      </w:r>
      <w:r w:rsidR="00B6341C">
        <w:t xml:space="preserve">leading </w:t>
      </w:r>
      <w:r w:rsidR="008C77C3">
        <w:t>the</w:t>
      </w:r>
      <w:r w:rsidR="00B6341C">
        <w:t>m</w:t>
      </w:r>
      <w:r w:rsidR="008C77C3">
        <w:t xml:space="preserve"> </w:t>
      </w:r>
      <w:r w:rsidR="00B6341C">
        <w:t>to</w:t>
      </w:r>
      <w:r w:rsidR="008C77C3">
        <w:t xml:space="preserve"> believe</w:t>
      </w:r>
      <w:r w:rsidR="007A31B3">
        <w:t xml:space="preserve"> that</w:t>
      </w:r>
      <w:r w:rsidR="008C77C3">
        <w:t xml:space="preserve"> most students understand the work. </w:t>
      </w:r>
    </w:p>
    <w:p w14:paraId="6A05DE7F" w14:textId="2EF773E7" w:rsidR="00AF05B0" w:rsidRDefault="00AF05B0" w:rsidP="00B67F24">
      <w:pPr>
        <w:pStyle w:val="ListParagraph"/>
        <w:numPr>
          <w:ilvl w:val="0"/>
          <w:numId w:val="27"/>
        </w:numPr>
        <w:spacing w:after="0"/>
      </w:pPr>
      <w:r>
        <w:t>Cannot improve understanding after an exam</w:t>
      </w:r>
      <w:r w:rsidR="00826475">
        <w:t xml:space="preserve">ination </w:t>
      </w:r>
      <w:r w:rsidR="00A66D8E">
        <w:fldChar w:fldCharType="begin"/>
      </w:r>
      <w:r w:rsidR="00E374EB">
        <w:instrText xml:space="preserve"> ADDIN EN.CITE &lt;EndNote&gt;&lt;Cite&gt;&lt;Author&gt;Ishaq&lt;/Author&gt;&lt;Year&gt;2020&lt;/Year&gt;&lt;RecNum&gt;81&lt;/RecNum&gt;&lt;DisplayText&gt;(Ishaq&lt;style face="italic"&gt; et al.&lt;/style&gt;, 2020)&lt;/DisplayText&gt;&lt;record&gt;&lt;rec-number&gt;81&lt;/rec-number&gt;&lt;foreign-keys&gt;&lt;key app="EN" db-id="eze0vex00p9adgep0rbv9w9752w5p5veezds" timestamp="1660731335" guid="f451bb07-e3bb-469a-8b1c-e7c86fb0c4fd"&gt;81&lt;/key&gt;&lt;/foreign-keys&gt;&lt;ref-type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A66D8E">
        <w:fldChar w:fldCharType="separate"/>
      </w:r>
      <w:r w:rsidR="00207D3A">
        <w:rPr>
          <w:noProof/>
        </w:rPr>
        <w:t>(Ishaq</w:t>
      </w:r>
      <w:r w:rsidR="00207D3A" w:rsidRPr="00207D3A">
        <w:rPr>
          <w:i/>
          <w:noProof/>
        </w:rPr>
        <w:t xml:space="preserve"> et al.</w:t>
      </w:r>
      <w:r w:rsidR="00207D3A">
        <w:rPr>
          <w:noProof/>
        </w:rPr>
        <w:t>, 2020)</w:t>
      </w:r>
      <w:r w:rsidR="00A66D8E">
        <w:fldChar w:fldCharType="end"/>
      </w:r>
    </w:p>
    <w:p w14:paraId="57A40877" w14:textId="75C2A896" w:rsidR="0099234A" w:rsidRDefault="003E0D1A" w:rsidP="005F6384">
      <w:pPr>
        <w:ind w:left="1440"/>
      </w:pPr>
      <w:r>
        <w:t xml:space="preserve">Exams are at the end of a semester. </w:t>
      </w:r>
      <w:r w:rsidR="00796681">
        <w:t>The marks determine whether students pass</w:t>
      </w:r>
      <w:r w:rsidR="00926975">
        <w:t xml:space="preserve">. </w:t>
      </w:r>
      <w:r w:rsidR="001B36B0">
        <w:t xml:space="preserve">The drawback with this type of assessment is that if you see students struggling with certain topics, it is </w:t>
      </w:r>
      <w:r w:rsidR="00083265">
        <w:t>too</w:t>
      </w:r>
      <w:r w:rsidR="001B36B0">
        <w:t xml:space="preserve"> late to help them because it is the end of the semester or year. </w:t>
      </w:r>
    </w:p>
    <w:p w14:paraId="3A64D53D" w14:textId="3C8848F3" w:rsidR="00662292" w:rsidRDefault="00375ED5" w:rsidP="00B67F24">
      <w:pPr>
        <w:pStyle w:val="ListParagraph"/>
        <w:numPr>
          <w:ilvl w:val="0"/>
          <w:numId w:val="27"/>
        </w:numPr>
        <w:spacing w:after="0"/>
      </w:pPr>
      <w:r>
        <w:t>Not a true representation of understanding</w:t>
      </w:r>
      <w:r w:rsidR="00CC0076">
        <w:t xml:space="preserve"> </w:t>
      </w:r>
      <w:r w:rsidR="00CC0076">
        <w:fldChar w:fldCharType="begin"/>
      </w:r>
      <w:r w:rsidR="00E374EB">
        <w:instrText xml:space="preserve"> ADDIN EN.CITE &lt;EndNote&gt;&lt;Cite&gt;&lt;Author&gt;Ishaq&lt;/Author&gt;&lt;Year&gt;2020&lt;/Year&gt;&lt;RecNum&gt;81&lt;/RecNum&gt;&lt;DisplayText&gt;(Ishaq&lt;style face="italic"&gt; et al.&lt;/style&gt;, 2020)&lt;/DisplayText&gt;&lt;record&gt;&lt;rec-number&gt;81&lt;/rec-number&gt;&lt;foreign-keys&gt;&lt;key app="EN" db-id="eze0vex00p9adgep0rbv9w9752w5p5veezds" timestamp="1660731335" guid="f451bb07-e3bb-469a-8b1c-e7c86fb0c4fd"&gt;81&lt;/key&gt;&lt;/foreign-keys&gt;&lt;ref-type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CC0076">
        <w:fldChar w:fldCharType="separate"/>
      </w:r>
      <w:r w:rsidR="00207D3A">
        <w:rPr>
          <w:noProof/>
        </w:rPr>
        <w:t>(Ishaq</w:t>
      </w:r>
      <w:r w:rsidR="00207D3A" w:rsidRPr="00207D3A">
        <w:rPr>
          <w:i/>
          <w:noProof/>
        </w:rPr>
        <w:t xml:space="preserve"> et al.</w:t>
      </w:r>
      <w:r w:rsidR="00207D3A">
        <w:rPr>
          <w:noProof/>
        </w:rPr>
        <w:t>, 2020)</w:t>
      </w:r>
      <w:r w:rsidR="00CC0076">
        <w:fldChar w:fldCharType="end"/>
      </w:r>
    </w:p>
    <w:p w14:paraId="6798FFE9" w14:textId="739E8D8B" w:rsidR="0099234A" w:rsidRDefault="00A22088" w:rsidP="005F6384">
      <w:pPr>
        <w:ind w:left="1440"/>
      </w:pPr>
      <w:r>
        <w:lastRenderedPageBreak/>
        <w:t>Tests and exams are very stressful</w:t>
      </w:r>
      <w:r w:rsidR="00C955CD">
        <w:t xml:space="preserve">, causing students to hit a ‘blank’, meaning they </w:t>
      </w:r>
      <w:r w:rsidR="00F10C4E">
        <w:t xml:space="preserve">stress so much that they forget the work studied. </w:t>
      </w:r>
      <w:r w:rsidR="00342A5A">
        <w:t xml:space="preserve">But this can </w:t>
      </w:r>
      <w:r w:rsidR="001A4DBE">
        <w:t>be a sign of the last disadvantage explained next</w:t>
      </w:r>
      <w:r w:rsidR="00CC0076">
        <w:t xml:space="preserve">. </w:t>
      </w:r>
    </w:p>
    <w:p w14:paraId="7ED77C0F" w14:textId="638F1973" w:rsidR="00C01B09" w:rsidRDefault="00C26BDB" w:rsidP="00B67F24">
      <w:pPr>
        <w:pStyle w:val="ListParagraph"/>
        <w:numPr>
          <w:ilvl w:val="0"/>
          <w:numId w:val="27"/>
        </w:numPr>
        <w:spacing w:after="0"/>
      </w:pPr>
      <w:r>
        <w:t xml:space="preserve">Summative assessments test memory </w:t>
      </w:r>
      <w:r w:rsidR="00B5618D">
        <w:t xml:space="preserve">more </w:t>
      </w:r>
      <w:r>
        <w:t>than knowledge</w:t>
      </w:r>
      <w:r w:rsidR="00146314">
        <w:t xml:space="preserve"> </w:t>
      </w:r>
      <w:r w:rsidR="00BB0718">
        <w:fldChar w:fldCharType="begin"/>
      </w:r>
      <w:r w:rsidR="00E374EB">
        <w:instrText xml:space="preserve"> ADDIN EN.CITE &lt;EndNote&gt;&lt;Cite&gt;&lt;Author&gt;Sporer&lt;/Author&gt;&lt;Year&gt;2022&lt;/Year&gt;&lt;RecNum&gt;102&lt;/RecNum&gt;&lt;DisplayText&gt;(Sporer, 2022)&lt;/DisplayText&gt;&lt;record&gt;&lt;rec-number&gt;102&lt;/rec-number&gt;&lt;foreign-keys&gt;&lt;key app="EN" db-id="eze0vex00p9adgep0rbv9w9752w5p5veezds" timestamp="1660731450" guid="229e1152-9084-472c-b3dd-c1ebe24f0fdc"&gt;102&lt;/key&gt;&lt;/foreign-keys&gt;&lt;ref-type name="Blog"&gt;56&lt;/ref-type&gt;&lt;contributors&gt;&lt;authors&gt;&lt;author&gt;Jaylin Sporer&lt;/author&gt;&lt;/authors&gt;&lt;/contributors&gt;&lt;titles&gt;&lt;title&gt;Is summative or formative more important?&lt;/title&gt;&lt;/titles&gt;&lt;dates&gt;&lt;year&gt;2022&lt;/year&gt;&lt;/dates&gt;&lt;pub-location&gt;USA&lt;/pub-location&gt;&lt;publisher&gt;faq-blog&lt;/publisher&gt;&lt;urls&gt;&lt;related-urls&gt;&lt;url&gt;https://faq-blog.com/is-summative-or-formative-more-important&lt;/url&gt;&lt;/related-urls&gt;&lt;/urls&gt;&lt;/record&gt;&lt;/Cite&gt;&lt;/EndNote&gt;</w:instrText>
      </w:r>
      <w:r w:rsidR="00BB0718">
        <w:fldChar w:fldCharType="separate"/>
      </w:r>
      <w:r w:rsidR="00BB0718">
        <w:rPr>
          <w:noProof/>
        </w:rPr>
        <w:t>(Sporer, 2022)</w:t>
      </w:r>
      <w:r w:rsidR="00BB0718">
        <w:fldChar w:fldCharType="end"/>
      </w:r>
    </w:p>
    <w:p w14:paraId="67ECF57C" w14:textId="046879E6" w:rsidR="00540A35" w:rsidRPr="00E6690A" w:rsidRDefault="001C58AD" w:rsidP="00577D96">
      <w:pPr>
        <w:ind w:left="1440"/>
      </w:pPr>
      <w:r>
        <w:t xml:space="preserve">During </w:t>
      </w:r>
      <w:r w:rsidR="00166813">
        <w:t xml:space="preserve">the </w:t>
      </w:r>
      <w:r>
        <w:t xml:space="preserve">exam and test periods, students are more likely to memorise the work, rather than </w:t>
      </w:r>
      <w:r w:rsidR="00166813">
        <w:t>understand</w:t>
      </w:r>
      <w:r w:rsidR="00525D62">
        <w:t xml:space="preserve"> it. </w:t>
      </w:r>
      <w:r w:rsidR="00020FF9">
        <w:t>Thus,</w:t>
      </w:r>
      <w:r w:rsidR="004C0BAF">
        <w:t xml:space="preserve"> summative assessment marks </w:t>
      </w:r>
      <w:r w:rsidR="00FC39B1">
        <w:t>don’t</w:t>
      </w:r>
      <w:r w:rsidR="004C0BAF">
        <w:t xml:space="preserve"> always reflect </w:t>
      </w:r>
      <w:r w:rsidR="00166813">
        <w:t>students’</w:t>
      </w:r>
      <w:r w:rsidR="004C0BAF">
        <w:t xml:space="preserve"> understanding, but rather their memory. </w:t>
      </w:r>
    </w:p>
    <w:p w14:paraId="34AF4166" w14:textId="03461708" w:rsidR="0017368C" w:rsidRDefault="0017368C" w:rsidP="00825D00">
      <w:pPr>
        <w:pStyle w:val="Heading4"/>
      </w:pPr>
      <w:bookmarkStart w:id="326" w:name="_Ref107252355"/>
      <w:bookmarkStart w:id="327" w:name="_Ref107252364"/>
      <w:bookmarkStart w:id="328" w:name="_Toc114507712"/>
      <w:r>
        <w:t>CFU techniques</w:t>
      </w:r>
      <w:bookmarkEnd w:id="326"/>
      <w:bookmarkEnd w:id="327"/>
      <w:bookmarkEnd w:id="328"/>
    </w:p>
    <w:p w14:paraId="11DDD955" w14:textId="557732F9" w:rsidR="00007AD8" w:rsidRDefault="00E9123E" w:rsidP="00CE259C">
      <w:r>
        <w:t xml:space="preserve">CFU </w:t>
      </w:r>
      <w:r w:rsidR="009D5CCE">
        <w:t xml:space="preserve">is an abbreviation for </w:t>
      </w:r>
      <w:r>
        <w:t>“Checks for understanding”</w:t>
      </w:r>
      <w:r w:rsidR="003122CC">
        <w:t xml:space="preserve">. </w:t>
      </w:r>
      <w:r w:rsidR="00CE259C">
        <w:t>The CFU</w:t>
      </w:r>
      <w:r w:rsidR="006533C6">
        <w:t xml:space="preserve"> techniques</w:t>
      </w:r>
      <w:r w:rsidR="00CE259C">
        <w:t xml:space="preserve"> </w:t>
      </w:r>
      <w:r w:rsidR="00166813">
        <w:t>are</w:t>
      </w:r>
      <w:r w:rsidR="00CE259C">
        <w:t xml:space="preserve"> designed for school classrooms</w:t>
      </w:r>
      <w:r w:rsidR="00297F92">
        <w:t>; therefore,</w:t>
      </w:r>
      <w:r w:rsidR="00CE259C">
        <w:t xml:space="preserve"> not </w:t>
      </w:r>
      <w:r w:rsidR="00D61C4A">
        <w:t>all</w:t>
      </w:r>
      <w:r w:rsidR="00CE259C">
        <w:t xml:space="preserve"> these checks can be used in big lecture halls, corporate meetings, or online learning environments.</w:t>
      </w:r>
      <w:r w:rsidR="00547DE7">
        <w:t xml:space="preserve"> </w:t>
      </w:r>
      <w:r w:rsidR="00AD0CF1">
        <w:t xml:space="preserve">CFU techniques are useful in smaller </w:t>
      </w:r>
      <w:r w:rsidR="0036773A">
        <w:t>classes, but in big classrooms, time constraints make it much more difficult</w:t>
      </w:r>
      <w:r w:rsidR="001473BD">
        <w:t xml:space="preserve"> </w:t>
      </w:r>
      <w:r w:rsidR="001473BD">
        <w:fldChar w:fldCharType="begin"/>
      </w:r>
      <w:r w:rsidR="00E374EB">
        <w:instrText xml:space="preserve"> ADDIN EN.CITE &lt;EndNote&gt;&lt;Cite&gt;&lt;Author&gt;Kopf&lt;/Author&gt;&lt;Year&gt;2005&lt;/Year&gt;&lt;RecNum&gt;37&lt;/RecNum&gt;&lt;DisplayText&gt;(Kopf&lt;style face="italic"&gt; et al.&lt;/style&gt;, 2005)&lt;/DisplayText&gt;&lt;record&gt;&lt;rec-number&gt;37&lt;/rec-number&gt;&lt;foreign-keys&gt;&lt;key app="EN" db-id="eze0vex00p9adgep0rbv9w9752w5p5veezds" timestamp="1660731101" guid="e0efbdb6-e01a-4ff3-990f-b2241e2774cb"&gt;37&lt;/key&gt;&lt;/foreign-keys&gt;&lt;ref-type name="Journal Article"&gt;17&lt;/ref-type&gt;&lt;contributors&gt;&lt;authors&gt;&lt;author&gt;Kopf, Stephan&lt;/author&gt;&lt;author&gt;Scheele, Nicolai&lt;/author&gt;&lt;author&gt;Effelsberg, Wolfgang&lt;/author&gt;&lt;/authors&gt;&lt;/contributors&gt;&lt;titles&gt;&lt;title&gt;The interactive lecture: Teaching and learning technologies for large classrooms&lt;/title&gt;&lt;/titles&gt;&lt;dates&gt;&lt;year&gt;2005&lt;/year&gt;&lt;/dates&gt;&lt;urls&gt;&lt;/urls&gt;&lt;electronic-resource-num&gt;https://madoc.bib.uni-mannheim.de/866/1/Kopf2005a.pdf&lt;/electronic-resource-num&gt;&lt;/record&gt;&lt;/Cite&gt;&lt;/EndNote&gt;</w:instrText>
      </w:r>
      <w:r w:rsidR="001473BD">
        <w:fldChar w:fldCharType="separate"/>
      </w:r>
      <w:r w:rsidR="00207D3A">
        <w:rPr>
          <w:noProof/>
        </w:rPr>
        <w:t>(Kopf</w:t>
      </w:r>
      <w:r w:rsidR="00207D3A" w:rsidRPr="00207D3A">
        <w:rPr>
          <w:i/>
          <w:noProof/>
        </w:rPr>
        <w:t xml:space="preserve"> et al.</w:t>
      </w:r>
      <w:r w:rsidR="00207D3A">
        <w:rPr>
          <w:noProof/>
        </w:rPr>
        <w:t>, 2005)</w:t>
      </w:r>
      <w:r w:rsidR="001473BD">
        <w:fldChar w:fldCharType="end"/>
      </w:r>
      <w:r w:rsidR="0036773A">
        <w:t>.</w:t>
      </w:r>
      <w:r w:rsidR="00043139">
        <w:t xml:space="preserve"> </w:t>
      </w:r>
      <w:r w:rsidR="003A700D">
        <w:t>According to</w:t>
      </w:r>
      <w:r w:rsidR="001D6BF7">
        <w:t xml:space="preserve"> </w:t>
      </w:r>
      <w:r w:rsidR="005B2CA4">
        <w:fldChar w:fldCharType="begin"/>
      </w:r>
      <w:r w:rsidR="00E374EB">
        <w:instrText xml:space="preserve"> ADDIN EN.CITE &lt;EndNote&gt;&lt;Cite AuthorYear="1"&gt;&lt;Author&gt;Fisher&lt;/Author&gt;&lt;Year&gt;2014&lt;/Year&gt;&lt;RecNum&gt;35&lt;/RecNum&gt;&lt;DisplayText&gt;Fisher and Frey (2014)&lt;/DisplayText&gt;&lt;record&gt;&lt;rec-number&gt;35&lt;/rec-number&gt;&lt;foreign-keys&gt;&lt;key app="EN" db-id="eze0vex00p9adgep0rbv9w9752w5p5veezds" timestamp="1660731099" guid="136c6278-4719-4a74-82a7-a5f282353c04"&gt;35&lt;/key&gt;&lt;/foreign-keys&gt;&lt;ref-type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rsidR="005B2CA4">
        <w:fldChar w:fldCharType="separate"/>
      </w:r>
      <w:r w:rsidR="007C1143">
        <w:rPr>
          <w:noProof/>
        </w:rPr>
        <w:t>Fisher and Frey (2014)</w:t>
      </w:r>
      <w:r w:rsidR="005B2CA4">
        <w:fldChar w:fldCharType="end"/>
      </w:r>
      <w:r w:rsidR="005B2CA4">
        <w:t xml:space="preserve">, </w:t>
      </w:r>
      <w:r w:rsidR="00C372A5">
        <w:t>there are numerous ways of checking understanding among students</w:t>
      </w:r>
      <w:r w:rsidR="00A56F04">
        <w:t>, a few of them are o</w:t>
      </w:r>
      <w:r w:rsidR="009E3F3F">
        <w:t>ral language, facial expressions,</w:t>
      </w:r>
      <w:r w:rsidR="00EE599E">
        <w:t xml:space="preserve"> hand gestures</w:t>
      </w:r>
      <w:r w:rsidR="009E3F3F">
        <w:t xml:space="preserve"> and </w:t>
      </w:r>
      <w:r w:rsidR="00DB3401">
        <w:t>tests</w:t>
      </w:r>
      <w:r w:rsidR="005C79B6">
        <w:t>.</w:t>
      </w:r>
      <w:r w:rsidR="00007AD8">
        <w:t xml:space="preserve"> A short description of these examples will follow: </w:t>
      </w:r>
    </w:p>
    <w:p w14:paraId="29F753D0" w14:textId="6AEA1ABD" w:rsidR="005C79B6" w:rsidRPr="003567F2" w:rsidRDefault="005C79B6" w:rsidP="003567F2">
      <w:pPr>
        <w:spacing w:after="0"/>
        <w:rPr>
          <w:b/>
          <w:bCs/>
        </w:rPr>
      </w:pPr>
      <w:r w:rsidRPr="003567F2">
        <w:rPr>
          <w:b/>
          <w:bCs/>
        </w:rPr>
        <w:t>Oral Language</w:t>
      </w:r>
    </w:p>
    <w:p w14:paraId="19A7B484" w14:textId="5D1D06EF" w:rsidR="003567F2" w:rsidRDefault="00B254D9" w:rsidP="00CE259C">
      <w:r w:rsidRPr="00B254D9">
        <w:t>Oral language encompasses all verbal communication in the classroom. The most typical type involves lecturers asking students to demonstrate their comprehension of a topic</w:t>
      </w:r>
      <w:r w:rsidR="004F068D">
        <w:t xml:space="preserve"> </w:t>
      </w:r>
      <w:r w:rsidR="004F068D">
        <w:fldChar w:fldCharType="begin"/>
      </w:r>
      <w:r w:rsidR="00E374EB">
        <w:instrText xml:space="preserve"> ADDIN EN.CITE &lt;EndNote&gt;&lt;Cite&gt;&lt;Author&gt;Dufour&lt;/Author&gt;&lt;Year&gt;2021&lt;/Year&gt;&lt;RecNum&gt;88&lt;/RecNum&gt;&lt;DisplayText&gt;(Dufour, 2021)&lt;/DisplayText&gt;&lt;record&gt;&lt;rec-number&gt;88&lt;/rec-number&gt;&lt;foreign-keys&gt;&lt;key app="EN" db-id="eze0vex00p9adgep0rbv9w9752w5p5veezds" timestamp="1660731358" guid="60d6d1ea-5bf1-4b49-88ba-3e047420dad0"&gt;88&lt;/key&gt;&lt;/foreign-keys&gt;&lt;ref-type name="Book"&gt;6&lt;/ref-type&gt;&lt;contributors&gt;&lt;authors&gt;&lt;author&gt;Dufour, Chloe&lt;/author&gt;&lt;/authors&gt;&lt;/contributors&gt;&lt;titles&gt;&lt;title&gt;The New Teacher&amp;apos;s Guide to overcoming common challenges&lt;/title&gt;&lt;secondary-title&gt;Ticker: The Academic Business Librarianship Review&lt;/secondary-title&gt;&lt;/titles&gt;&lt;volume&gt;5&lt;/volume&gt;&lt;number&gt;2&lt;/number&gt;&lt;dates&gt;&lt;year&gt;2021&lt;/year&gt;&lt;/dates&gt;&lt;pub-location&gt;New York&lt;/pub-location&gt;&lt;publisher&gt;Routledge&lt;/publisher&gt;&lt;isbn&gt;978--0-367-40979-1&lt;/isbn&gt;&lt;urls&gt;&lt;/urls&gt;&lt;/record&gt;&lt;/Cite&gt;&lt;/EndNote&gt;</w:instrText>
      </w:r>
      <w:r w:rsidR="004F068D">
        <w:fldChar w:fldCharType="separate"/>
      </w:r>
      <w:r w:rsidR="004F068D">
        <w:rPr>
          <w:noProof/>
        </w:rPr>
        <w:t>(Dufour, 2021)</w:t>
      </w:r>
      <w:r w:rsidR="004F068D">
        <w:fldChar w:fldCharType="end"/>
      </w:r>
      <w:r w:rsidRPr="00B254D9">
        <w:t>.</w:t>
      </w:r>
    </w:p>
    <w:p w14:paraId="19080128" w14:textId="34B64B68" w:rsidR="000F3040" w:rsidRPr="00BA1B3C" w:rsidRDefault="000F3040" w:rsidP="0041029C">
      <w:pPr>
        <w:spacing w:after="0"/>
        <w:rPr>
          <w:b/>
          <w:bCs/>
        </w:rPr>
      </w:pPr>
      <w:r w:rsidRPr="00BA1B3C">
        <w:rPr>
          <w:b/>
          <w:bCs/>
        </w:rPr>
        <w:t>Facial Expressions</w:t>
      </w:r>
    </w:p>
    <w:p w14:paraId="7BA45509" w14:textId="69305349" w:rsidR="008E29C6" w:rsidRDefault="008853A6" w:rsidP="00CE259C">
      <w:r w:rsidRPr="008853A6">
        <w:t xml:space="preserve">Teachers and lecturers rely heavily on facial expressions to </w:t>
      </w:r>
      <w:r w:rsidR="00F732AA">
        <w:t>determine</w:t>
      </w:r>
      <w:r w:rsidRPr="008853A6">
        <w:t xml:space="preserve"> whether or not students comprehend the subjects</w:t>
      </w:r>
      <w:r w:rsidR="00974EF6">
        <w:t xml:space="preserve"> </w:t>
      </w:r>
      <w:r w:rsidR="00974EF6">
        <w:fldChar w:fldCharType="begin"/>
      </w:r>
      <w:r w:rsidR="00E374EB">
        <w:instrText xml:space="preserve"> ADDIN EN.CITE &lt;EndNote&gt;&lt;Cite&gt;&lt;Author&gt;Butt&lt;/Author&gt;&lt;Year&gt;2011&lt;/Year&gt;&lt;RecNum&gt;94&lt;/RecNum&gt;&lt;DisplayText&gt;(Butt &amp;amp; Iqbal, 2011)&lt;/DisplayText&gt;&lt;record&gt;&lt;rec-number&gt;94&lt;/rec-number&gt;&lt;foreign-keys&gt;&lt;key app="EN" db-id="eze0vex00p9adgep0rbv9w9752w5p5veezds" timestamp="1660731380" guid="915db85f-58f6-4aa2-abeb-e6bd514b847c"&gt;94&lt;/key&gt;&lt;/foreign-keys&gt;&lt;ref-type name="Journal Article"&gt;17&lt;/ref-type&gt;&lt;contributors&gt;&lt;authors&gt;&lt;author&gt;Butt, Muhammad Naeem&lt;/author&gt;&lt;author&gt;Iqbal, Mohammad&lt;/author&gt;&lt;/authors&gt;&lt;/contributors&gt;&lt;titles&gt;&lt;title&gt;Teachers&amp;apos; Perception Regarding Facial Expressions as an Effective Teaching Tool&lt;/title&gt;&lt;secondary-title&gt;Contemporary Issues in Education Research&lt;/secondary-title&gt;&lt;/titles&gt;&lt;periodical&gt;&lt;full-title&gt;Contemporary Issues in Education Research&lt;/full-title&gt;&lt;/periodical&gt;&lt;pages&gt;11-14&lt;/pages&gt;&lt;volume&gt;4&lt;/volume&gt;&lt;number&gt;2&lt;/number&gt;&lt;dates&gt;&lt;year&gt;2011&lt;/year&gt;&lt;/dates&gt;&lt;isbn&gt;1940-5847&lt;/isbn&gt;&lt;urls&gt;&lt;/urls&gt;&lt;/record&gt;&lt;/Cite&gt;&lt;/EndNote&gt;</w:instrText>
      </w:r>
      <w:r w:rsidR="00974EF6">
        <w:fldChar w:fldCharType="separate"/>
      </w:r>
      <w:r w:rsidR="00207D3A">
        <w:rPr>
          <w:noProof/>
        </w:rPr>
        <w:t>(Butt &amp; Iqbal, 2011)</w:t>
      </w:r>
      <w:r w:rsidR="00974EF6">
        <w:fldChar w:fldCharType="end"/>
      </w:r>
      <w:r w:rsidRPr="008853A6">
        <w:t xml:space="preserve">. Emotions are one of the hardest things to conceal among students. It is a technique for lecturers and teachers to determine whether or not students grasp the material without </w:t>
      </w:r>
      <w:r w:rsidR="00243932">
        <w:t xml:space="preserve">directly communicating with </w:t>
      </w:r>
      <w:r w:rsidRPr="008853A6">
        <w:t>students or</w:t>
      </w:r>
      <w:r w:rsidR="004D0B13">
        <w:t xml:space="preserve"> poor performance in tests</w:t>
      </w:r>
      <w:r w:rsidRPr="008853A6">
        <w:t>, as explained in the section on assessments</w:t>
      </w:r>
      <w:r w:rsidR="00172A6D">
        <w:t xml:space="preserve"> </w:t>
      </w:r>
      <w:r w:rsidR="004F068D">
        <w:fldChar w:fldCharType="begin"/>
      </w:r>
      <w:r w:rsidR="00E374EB">
        <w:instrText xml:space="preserve"> ADDIN EN.CITE &lt;EndNote&gt;&lt;Cite&gt;&lt;Author&gt;Fisher&lt;/Author&gt;&lt;Year&gt;2014&lt;/Year&gt;&lt;RecNum&gt;35&lt;/RecNum&gt;&lt;DisplayText&gt;(Fisher &amp;amp; Frey, 2014)&lt;/DisplayText&gt;&lt;record&gt;&lt;rec-number&gt;35&lt;/rec-number&gt;&lt;foreign-keys&gt;&lt;key app="EN" db-id="eze0vex00p9adgep0rbv9w9752w5p5veezds" timestamp="1660731099" guid="136c6278-4719-4a74-82a7-a5f282353c04"&gt;35&lt;/key&gt;&lt;/foreign-keys&gt;&lt;ref-type name="Book"&gt;6&lt;/ref-type&gt;&lt;contributors&gt;&lt;authors&gt;&lt;author&gt;Fisher, Douglas&lt;/author&gt;&lt;author&gt;Frey, Nancy&lt;/author&gt;&lt;/authors&gt;&lt;/contributors&gt;&lt;titles&gt;&lt;title&gt;Checking for understanding: Formative assessment techniques for your classroom&lt;/title&gt;&lt;/titles&gt;&lt;pages&gt;157&lt;/pages&gt;&lt;edition&gt;2&lt;/edition&gt;&lt;dates&gt;&lt;year&gt;2014&lt;/year&gt;&lt;/dates&gt;&lt;publisher&gt;Association for Supervision and Curriculum Development&lt;/publisher&gt;&lt;isbn&gt;1416619992&lt;/isbn&gt;&lt;urls&gt;&lt;related-urls&gt;&lt;url&gt;https://tinyurl.com/CFUFisherAndFrey&lt;/url&gt;&lt;/related-urls&gt;&lt;/urls&gt;&lt;/record&gt;&lt;/Cite&gt;&lt;/EndNote&gt;</w:instrText>
      </w:r>
      <w:r w:rsidR="004F068D">
        <w:fldChar w:fldCharType="separate"/>
      </w:r>
      <w:r w:rsidR="00207D3A">
        <w:rPr>
          <w:noProof/>
        </w:rPr>
        <w:t>(Fisher &amp; Frey, 2014)</w:t>
      </w:r>
      <w:r w:rsidR="004F068D">
        <w:fldChar w:fldCharType="end"/>
      </w:r>
      <w:r w:rsidRPr="008853A6">
        <w:t>.</w:t>
      </w:r>
      <w:r w:rsidR="00424F05">
        <w:t xml:space="preserve"> </w:t>
      </w:r>
    </w:p>
    <w:p w14:paraId="48E30A22" w14:textId="21490203" w:rsidR="00C73789" w:rsidRDefault="00C73789" w:rsidP="00264FC4">
      <w:pPr>
        <w:spacing w:after="0"/>
        <w:rPr>
          <w:b/>
          <w:bCs/>
        </w:rPr>
      </w:pPr>
      <w:r w:rsidRPr="00C73789">
        <w:rPr>
          <w:b/>
          <w:bCs/>
        </w:rPr>
        <w:t>Hand gestures</w:t>
      </w:r>
    </w:p>
    <w:p w14:paraId="08DEEFA1" w14:textId="46C0384C" w:rsidR="00EA39D3" w:rsidRPr="0086309C" w:rsidRDefault="00B86E8F" w:rsidP="00CE259C">
      <w:r w:rsidRPr="00B86E8F">
        <w:t>Lecturers may request that students raise their hands if they comprehend or do not comprehend the material covered in class. The lecturers will then use this information to evaluate if they need to revisit the topics</w:t>
      </w:r>
      <w:r w:rsidR="00207099">
        <w:t xml:space="preserve"> </w:t>
      </w:r>
      <w:r w:rsidR="00207099">
        <w:fldChar w:fldCharType="begin"/>
      </w:r>
      <w:r w:rsidR="00E374EB">
        <w:instrText xml:space="preserve"> ADDIN EN.CITE &lt;EndNote&gt;&lt;Cite&gt;&lt;Author&gt;McTighe&lt;/Author&gt;&lt;Year&gt;2021&lt;/Year&gt;&lt;RecNum&gt;89&lt;/RecNum&gt;&lt;DisplayText&gt;(McTighe, 2021)&lt;/DisplayText&gt;&lt;record&gt;&lt;rec-number&gt;89&lt;/rec-number&gt;&lt;foreign-keys&gt;&lt;key app="EN" db-id="eze0vex00p9adgep0rbv9w9752w5p5veezds" timestamp="1660731359" guid="404099de-4e8d-45c5-b371-13d1d0e3cc1f"&gt;89&lt;/key&gt;&lt;/foreign-keys&gt;&lt;ref-type name="Web Page"&gt;12&lt;/ref-type&gt;&lt;contributors&gt;&lt;authors&gt;&lt;author&gt;Jay McTighe&lt;/author&gt;&lt;/authors&gt;&lt;/contributors&gt;&lt;titles&gt;&lt;title&gt;8 Quick Checks for Understanding&lt;/title&gt;&lt;/titles&gt;&lt;dates&gt;&lt;year&gt;2021&lt;/year&gt;&lt;/dates&gt;&lt;pub-location&gt;USA&lt;/pub-location&gt;&lt;publisher&gt;Edutopia&lt;/publisher&gt;&lt;urls&gt;&lt;related-urls&gt;&lt;url&gt;https://www.edutopia.org/article/8-quick-checks-understanding&lt;/url&gt;&lt;/related-urls&gt;&lt;/urls&gt;&lt;/record&gt;&lt;/Cite&gt;&lt;/EndNote&gt;</w:instrText>
      </w:r>
      <w:r w:rsidR="00207099">
        <w:fldChar w:fldCharType="separate"/>
      </w:r>
      <w:r w:rsidR="00207099">
        <w:rPr>
          <w:noProof/>
        </w:rPr>
        <w:t>(McTighe, 2021)</w:t>
      </w:r>
      <w:r w:rsidR="00207099">
        <w:fldChar w:fldCharType="end"/>
      </w:r>
      <w:r w:rsidRPr="00B86E8F">
        <w:t>.</w:t>
      </w:r>
      <w:r w:rsidR="00FB54E3">
        <w:t xml:space="preserve"> </w:t>
      </w:r>
    </w:p>
    <w:p w14:paraId="0678E093" w14:textId="20D3D199" w:rsidR="00007AD8" w:rsidRPr="00B650E8" w:rsidRDefault="00586EB3" w:rsidP="006679F7">
      <w:pPr>
        <w:spacing w:after="0"/>
        <w:rPr>
          <w:b/>
          <w:bCs/>
        </w:rPr>
      </w:pPr>
      <w:r w:rsidRPr="00B650E8">
        <w:rPr>
          <w:b/>
          <w:bCs/>
        </w:rPr>
        <w:t>Tests</w:t>
      </w:r>
    </w:p>
    <w:p w14:paraId="60FB6141" w14:textId="0B594EE1" w:rsidR="00FA24E9" w:rsidRDefault="00033C04" w:rsidP="00CE259C">
      <w:r w:rsidRPr="00033C04">
        <w:t xml:space="preserve">This may consist of a combination of formative and summative assessments, as </w:t>
      </w:r>
      <w:r w:rsidR="004D0B13">
        <w:t>described in the previous section</w:t>
      </w:r>
      <w:r w:rsidRPr="00033C04">
        <w:t>. The downsides have been mentioned previously.</w:t>
      </w:r>
      <w:r w:rsidR="00756EF5">
        <w:t xml:space="preserve"> </w:t>
      </w:r>
    </w:p>
    <w:p w14:paraId="12829B24" w14:textId="42B68F3D" w:rsidR="00E63CDE" w:rsidRDefault="00FA4C69" w:rsidP="00CE259C">
      <w:r w:rsidRPr="00FA4C69">
        <w:lastRenderedPageBreak/>
        <w:t xml:space="preserve">Each of the aforementioned </w:t>
      </w:r>
      <w:r w:rsidR="004D0B13">
        <w:t>CFU techniques</w:t>
      </w:r>
      <w:r w:rsidR="004D0B13" w:rsidRPr="00FA4C69">
        <w:t xml:space="preserve"> </w:t>
      </w:r>
      <w:r w:rsidRPr="00FA4C69">
        <w:t>has its own advantages and disadvantages,</w:t>
      </w:r>
      <w:r w:rsidR="003D4538">
        <w:t xml:space="preserve"> specifically when it comes to large classrooms,</w:t>
      </w:r>
      <w:r w:rsidR="002A2A19">
        <w:t xml:space="preserve"> </w:t>
      </w:r>
      <w:r w:rsidRPr="00FA4C69">
        <w:t>but</w:t>
      </w:r>
      <w:r w:rsidR="00166813">
        <w:t xml:space="preserve"> </w:t>
      </w:r>
      <w:r w:rsidR="004D0B13">
        <w:t>the most notable</w:t>
      </w:r>
      <w:r w:rsidRPr="00FA4C69">
        <w:t xml:space="preserve"> downsides </w:t>
      </w:r>
      <w:r w:rsidR="00032C8A">
        <w:t xml:space="preserve">are summarised </w:t>
      </w:r>
      <w:r w:rsidR="00D32163">
        <w:t xml:space="preserve">in </w:t>
      </w:r>
      <w:r w:rsidR="00D32163">
        <w:fldChar w:fldCharType="begin"/>
      </w:r>
      <w:r w:rsidR="00D32163">
        <w:instrText xml:space="preserve"> REF _Ref104892508 \h </w:instrText>
      </w:r>
      <w:r w:rsidR="00D32163">
        <w:fldChar w:fldCharType="separate"/>
      </w:r>
      <w:r w:rsidR="00EB0542">
        <w:t xml:space="preserve">Table </w:t>
      </w:r>
      <w:r w:rsidR="00EB0542">
        <w:rPr>
          <w:noProof/>
        </w:rPr>
        <w:t>5</w:t>
      </w:r>
      <w:r w:rsidR="00D32163">
        <w:fldChar w:fldCharType="end"/>
      </w:r>
      <w:r w:rsidR="00B1760E">
        <w:t xml:space="preserve"> </w:t>
      </w:r>
      <w:r w:rsidRPr="00FA4C69">
        <w:t>to see how they might</w:t>
      </w:r>
      <w:r w:rsidR="00166813">
        <w:t>, later on,</w:t>
      </w:r>
      <w:r w:rsidRPr="00FA4C69">
        <w:t xml:space="preserve"> be improved and even used to help </w:t>
      </w:r>
      <w:r>
        <w:t>lecturers</w:t>
      </w:r>
      <w:r w:rsidR="004A2FBA">
        <w:t xml:space="preserve">. </w:t>
      </w:r>
    </w:p>
    <w:p w14:paraId="7771F5FC" w14:textId="77777777" w:rsidR="00F8064E" w:rsidRDefault="00F8064E">
      <w:pPr>
        <w:spacing w:after="0" w:line="240" w:lineRule="auto"/>
        <w:jc w:val="left"/>
        <w:rPr>
          <w:b/>
          <w:bCs/>
          <w:color w:val="4F81BD" w:themeColor="accent1"/>
          <w:sz w:val="18"/>
          <w:szCs w:val="18"/>
        </w:rPr>
      </w:pPr>
      <w:bookmarkStart w:id="329" w:name="_Ref104892508"/>
      <w:bookmarkStart w:id="330" w:name="_Ref104892498"/>
      <w:bookmarkStart w:id="331" w:name="_Ref107251151"/>
      <w:r>
        <w:br w:type="page"/>
      </w:r>
    </w:p>
    <w:p w14:paraId="4B4DE631" w14:textId="7C843854" w:rsidR="00E63CDE" w:rsidRDefault="00E63CDE" w:rsidP="00E63CDE">
      <w:pPr>
        <w:pStyle w:val="Caption"/>
        <w:keepNext/>
      </w:pPr>
      <w:bookmarkStart w:id="332" w:name="_Toc114507738"/>
      <w:r>
        <w:lastRenderedPageBreak/>
        <w:t xml:space="preserve">Table </w:t>
      </w:r>
      <w:r w:rsidR="003C7596">
        <w:fldChar w:fldCharType="begin"/>
      </w:r>
      <w:r w:rsidR="003C7596">
        <w:instrText xml:space="preserve"> SEQ Table \* ARABIC </w:instrText>
      </w:r>
      <w:r w:rsidR="003C7596">
        <w:fldChar w:fldCharType="separate"/>
      </w:r>
      <w:r w:rsidR="00EB0542">
        <w:rPr>
          <w:noProof/>
        </w:rPr>
        <w:t>5</w:t>
      </w:r>
      <w:r w:rsidR="003C7596">
        <w:rPr>
          <w:noProof/>
        </w:rPr>
        <w:fldChar w:fldCharType="end"/>
      </w:r>
      <w:bookmarkEnd w:id="329"/>
      <w:r>
        <w:t xml:space="preserve"> </w:t>
      </w:r>
      <w:bookmarkStart w:id="333" w:name="_Ref107251145"/>
      <w:r>
        <w:t>- CFU Disadvantages</w:t>
      </w:r>
      <w:bookmarkEnd w:id="330"/>
      <w:bookmarkEnd w:id="331"/>
      <w:bookmarkEnd w:id="332"/>
      <w:bookmarkEnd w:id="333"/>
    </w:p>
    <w:tbl>
      <w:tblPr>
        <w:tblStyle w:val="TableGrid"/>
        <w:tblW w:w="0" w:type="auto"/>
        <w:tblLook w:val="04A0" w:firstRow="1" w:lastRow="0" w:firstColumn="1" w:lastColumn="0" w:noHBand="0" w:noVBand="1"/>
      </w:tblPr>
      <w:tblGrid>
        <w:gridCol w:w="2405"/>
        <w:gridCol w:w="6940"/>
      </w:tblGrid>
      <w:tr w:rsidR="00C818FA" w14:paraId="4663738C" w14:textId="77777777" w:rsidTr="009B0508">
        <w:trPr>
          <w:trHeight w:val="303"/>
        </w:trPr>
        <w:tc>
          <w:tcPr>
            <w:tcW w:w="9345" w:type="dxa"/>
            <w:gridSpan w:val="2"/>
          </w:tcPr>
          <w:p w14:paraId="68CE1E0B" w14:textId="5BB50830" w:rsidR="00C818FA" w:rsidRPr="00393CC4" w:rsidRDefault="00D61153" w:rsidP="00C818FA">
            <w:pPr>
              <w:spacing w:line="240" w:lineRule="auto"/>
              <w:jc w:val="center"/>
              <w:rPr>
                <w:b/>
                <w:bCs/>
              </w:rPr>
            </w:pPr>
            <w:commentRangeStart w:id="334"/>
            <w:r w:rsidRPr="00393CC4">
              <w:rPr>
                <w:b/>
                <w:bCs/>
              </w:rPr>
              <w:t>Disadvant</w:t>
            </w:r>
            <w:r w:rsidR="00E22911" w:rsidRPr="00393CC4">
              <w:rPr>
                <w:b/>
                <w:bCs/>
              </w:rPr>
              <w:t>ag</w:t>
            </w:r>
            <w:r w:rsidRPr="00393CC4">
              <w:rPr>
                <w:b/>
                <w:bCs/>
              </w:rPr>
              <w:t>es of certain CFU techniques</w:t>
            </w:r>
            <w:commentRangeEnd w:id="334"/>
            <w:r w:rsidR="0028579A">
              <w:rPr>
                <w:rStyle w:val="CommentReference"/>
              </w:rPr>
              <w:commentReference w:id="334"/>
            </w:r>
          </w:p>
        </w:tc>
      </w:tr>
      <w:tr w:rsidR="00C818FA" w14:paraId="309CBDE3" w14:textId="77777777" w:rsidTr="009B0508">
        <w:trPr>
          <w:trHeight w:val="509"/>
        </w:trPr>
        <w:tc>
          <w:tcPr>
            <w:tcW w:w="2405" w:type="dxa"/>
          </w:tcPr>
          <w:p w14:paraId="70549CBF" w14:textId="7A6C9C4E" w:rsidR="00C818FA" w:rsidRPr="00393CC4" w:rsidRDefault="0038703D" w:rsidP="00C818FA">
            <w:pPr>
              <w:spacing w:line="240" w:lineRule="auto"/>
              <w:jc w:val="left"/>
              <w:rPr>
                <w:b/>
                <w:bCs/>
              </w:rPr>
            </w:pPr>
            <w:r w:rsidRPr="00393CC4">
              <w:rPr>
                <w:b/>
                <w:bCs/>
              </w:rPr>
              <w:t>Oral language</w:t>
            </w:r>
          </w:p>
        </w:tc>
        <w:tc>
          <w:tcPr>
            <w:tcW w:w="6940" w:type="dxa"/>
          </w:tcPr>
          <w:p w14:paraId="790E31E3" w14:textId="3DEF4133" w:rsidR="00C818FA" w:rsidRDefault="00AC7C4F" w:rsidP="00C818FA">
            <w:pPr>
              <w:spacing w:line="240" w:lineRule="auto"/>
              <w:jc w:val="left"/>
            </w:pPr>
            <w:r>
              <w:t xml:space="preserve">Students are shy, and </w:t>
            </w:r>
            <w:r w:rsidR="00502090">
              <w:t xml:space="preserve">do not want to ask questions in large </w:t>
            </w:r>
            <w:r w:rsidR="00F46C5C">
              <w:t>classrooms or</w:t>
            </w:r>
            <w:r w:rsidR="00502090">
              <w:t xml:space="preserve"> see lecturers alone in </w:t>
            </w:r>
            <w:r w:rsidR="008D73CF">
              <w:t xml:space="preserve">their </w:t>
            </w:r>
            <w:r w:rsidR="00166813">
              <w:t>offices</w:t>
            </w:r>
            <w:r w:rsidR="008D73CF">
              <w:t>.</w:t>
            </w:r>
          </w:p>
        </w:tc>
      </w:tr>
      <w:tr w:rsidR="00C818FA" w14:paraId="288FA04D" w14:textId="77777777" w:rsidTr="00C818FA">
        <w:tc>
          <w:tcPr>
            <w:tcW w:w="2405" w:type="dxa"/>
          </w:tcPr>
          <w:p w14:paraId="082D8103" w14:textId="1F044354" w:rsidR="00C818FA" w:rsidRPr="00393CC4" w:rsidRDefault="0038703D" w:rsidP="00C818FA">
            <w:pPr>
              <w:spacing w:line="240" w:lineRule="auto"/>
              <w:jc w:val="left"/>
              <w:rPr>
                <w:b/>
                <w:bCs/>
              </w:rPr>
            </w:pPr>
            <w:r w:rsidRPr="00393CC4">
              <w:rPr>
                <w:b/>
                <w:bCs/>
              </w:rPr>
              <w:t>Facial Expressions</w:t>
            </w:r>
          </w:p>
        </w:tc>
        <w:tc>
          <w:tcPr>
            <w:tcW w:w="6940" w:type="dxa"/>
          </w:tcPr>
          <w:p w14:paraId="54BB17DF" w14:textId="140EBECD" w:rsidR="00C818FA" w:rsidRDefault="00B82082" w:rsidP="00C818FA">
            <w:pPr>
              <w:spacing w:line="240" w:lineRule="auto"/>
              <w:jc w:val="left"/>
            </w:pPr>
            <w:r>
              <w:t xml:space="preserve">Lecturers </w:t>
            </w:r>
            <w:r w:rsidR="00723CDD">
              <w:t>cannot</w:t>
            </w:r>
            <w:r>
              <w:t xml:space="preserve"> </w:t>
            </w:r>
            <w:r w:rsidR="00E7294B">
              <w:t xml:space="preserve">attentively </w:t>
            </w:r>
            <w:r>
              <w:t xml:space="preserve">look at more than 100 students to determine whether they understand a topic. </w:t>
            </w:r>
          </w:p>
        </w:tc>
      </w:tr>
      <w:tr w:rsidR="00C818FA" w14:paraId="460FA2A5" w14:textId="77777777" w:rsidTr="00C818FA">
        <w:tc>
          <w:tcPr>
            <w:tcW w:w="2405" w:type="dxa"/>
          </w:tcPr>
          <w:p w14:paraId="44C7F35A" w14:textId="55624930" w:rsidR="00C818FA" w:rsidRPr="00393CC4" w:rsidRDefault="002E58F3" w:rsidP="00C818FA">
            <w:pPr>
              <w:spacing w:line="240" w:lineRule="auto"/>
              <w:jc w:val="left"/>
              <w:rPr>
                <w:b/>
                <w:bCs/>
              </w:rPr>
            </w:pPr>
            <w:r w:rsidRPr="00393CC4">
              <w:rPr>
                <w:b/>
                <w:bCs/>
              </w:rPr>
              <w:t>Hand gestures</w:t>
            </w:r>
          </w:p>
        </w:tc>
        <w:tc>
          <w:tcPr>
            <w:tcW w:w="6940" w:type="dxa"/>
          </w:tcPr>
          <w:p w14:paraId="45CF8AE1" w14:textId="336AC5A5" w:rsidR="00C818FA" w:rsidRDefault="00A652A5" w:rsidP="00C818FA">
            <w:pPr>
              <w:spacing w:line="240" w:lineRule="auto"/>
              <w:jc w:val="left"/>
            </w:pPr>
            <w:r>
              <w:t>In large classrooms, lecturers may not be able to observe all the hands up in the air, or it may take a while to count.</w:t>
            </w:r>
          </w:p>
        </w:tc>
      </w:tr>
      <w:tr w:rsidR="00467E38" w14:paraId="6D85E8BD" w14:textId="77777777" w:rsidTr="00C818FA">
        <w:tc>
          <w:tcPr>
            <w:tcW w:w="2405" w:type="dxa"/>
          </w:tcPr>
          <w:p w14:paraId="5210A670" w14:textId="30DED661" w:rsidR="00467E38" w:rsidRPr="00393CC4" w:rsidRDefault="00A40D52" w:rsidP="00C818FA">
            <w:pPr>
              <w:spacing w:line="240" w:lineRule="auto"/>
              <w:jc w:val="left"/>
              <w:rPr>
                <w:b/>
                <w:bCs/>
              </w:rPr>
            </w:pPr>
            <w:r w:rsidRPr="00393CC4">
              <w:rPr>
                <w:b/>
                <w:bCs/>
              </w:rPr>
              <w:t>Tests</w:t>
            </w:r>
          </w:p>
        </w:tc>
        <w:tc>
          <w:tcPr>
            <w:tcW w:w="6940" w:type="dxa"/>
          </w:tcPr>
          <w:p w14:paraId="63CDE98E" w14:textId="05F8F0D7" w:rsidR="00467E38" w:rsidRDefault="00A40D52" w:rsidP="00C818FA">
            <w:pPr>
              <w:spacing w:line="240" w:lineRule="auto"/>
              <w:jc w:val="left"/>
            </w:pPr>
            <w:r>
              <w:t xml:space="preserve">As discussed in the </w:t>
            </w:r>
            <w:r w:rsidR="00D166B5">
              <w:fldChar w:fldCharType="begin"/>
            </w:r>
            <w:r w:rsidR="00D166B5">
              <w:instrText xml:space="preserve"> REF _Ref105593705 \h </w:instrText>
            </w:r>
            <w:r w:rsidR="00393CC4">
              <w:instrText xml:space="preserve"> \* MERGEFORMAT </w:instrText>
            </w:r>
            <w:r w:rsidR="00D166B5">
              <w:fldChar w:fldCharType="separate"/>
            </w:r>
            <w:r w:rsidR="00EB0542">
              <w:t>Assessments</w:t>
            </w:r>
            <w:r w:rsidR="00D166B5">
              <w:fldChar w:fldCharType="end"/>
            </w:r>
            <w:r w:rsidRPr="00A84479">
              <w:t xml:space="preserve"> </w:t>
            </w:r>
            <w:r>
              <w:t>section, there are numerous disadvantages to this technique.</w:t>
            </w:r>
          </w:p>
        </w:tc>
      </w:tr>
    </w:tbl>
    <w:p w14:paraId="2A4CD908" w14:textId="77777777" w:rsidR="003A700D" w:rsidRDefault="003A700D" w:rsidP="00CE259C"/>
    <w:p w14:paraId="58F93091" w14:textId="2888E783" w:rsidR="004650B7" w:rsidRDefault="0017368C" w:rsidP="00825D00">
      <w:pPr>
        <w:pStyle w:val="Heading4"/>
      </w:pPr>
      <w:bookmarkStart w:id="335" w:name="_Toc114507713"/>
      <w:r>
        <w:t>Student Feedback</w:t>
      </w:r>
      <w:bookmarkEnd w:id="335"/>
    </w:p>
    <w:p w14:paraId="4EEAFC1E" w14:textId="4BA948AB" w:rsidR="00D753ED" w:rsidRDefault="00EE60D4" w:rsidP="00C431F1">
      <w:pPr>
        <w:pStyle w:val="ListParagraph"/>
        <w:ind w:left="0"/>
      </w:pPr>
      <w:r>
        <w:t xml:space="preserve">Student feedback </w:t>
      </w:r>
      <w:r w:rsidR="0057089F">
        <w:t xml:space="preserve">is important to lecturers because it gives lecturers </w:t>
      </w:r>
      <w:r w:rsidR="00501B2C">
        <w:t xml:space="preserve">the chance to address problems and </w:t>
      </w:r>
      <w:r w:rsidR="00166813">
        <w:t>topics</w:t>
      </w:r>
      <w:r w:rsidR="00501B2C">
        <w:t xml:space="preserve"> head-on</w:t>
      </w:r>
      <w:r w:rsidR="0042543F">
        <w:t xml:space="preserve">. The student feedback technique relies on the </w:t>
      </w:r>
      <w:r w:rsidR="00DB0389">
        <w:t>cooperation of students</w:t>
      </w:r>
      <w:r w:rsidR="00663694">
        <w:t>.</w:t>
      </w:r>
      <w:r w:rsidR="00E4626C">
        <w:t xml:space="preserve"> </w:t>
      </w:r>
      <w:r w:rsidR="006A6673" w:rsidRPr="006A6673">
        <w:t>In order to establish whether the proposed system would be feasible, a voluntary survey was conducted among university students</w:t>
      </w:r>
      <w:r w:rsidR="004A4480">
        <w:t xml:space="preserve">. The survey received </w:t>
      </w:r>
      <w:commentRangeStart w:id="336"/>
      <w:commentRangeStart w:id="337"/>
      <w:r w:rsidR="004A4480">
        <w:t xml:space="preserve">31 responses </w:t>
      </w:r>
      <w:commentRangeEnd w:id="336"/>
      <w:r w:rsidR="0028579A">
        <w:rPr>
          <w:rStyle w:val="CommentReference"/>
        </w:rPr>
        <w:commentReference w:id="336"/>
      </w:r>
      <w:commentRangeEnd w:id="337"/>
      <w:r w:rsidR="00206DB5">
        <w:rPr>
          <w:rStyle w:val="CommentReference"/>
        </w:rPr>
        <w:commentReference w:id="337"/>
      </w:r>
      <w:r w:rsidR="004A4480">
        <w:t>from various students</w:t>
      </w:r>
      <w:r w:rsidR="006A6673">
        <w:t>, and the</w:t>
      </w:r>
      <w:r w:rsidR="004A4480">
        <w:t xml:space="preserve"> </w:t>
      </w:r>
      <w:r w:rsidR="00B47573">
        <w:t xml:space="preserve">detailed </w:t>
      </w:r>
      <w:r w:rsidR="004A4480">
        <w:t xml:space="preserve">results of this survey can be found </w:t>
      </w:r>
      <w:r w:rsidR="004A4480" w:rsidRPr="0080348A">
        <w:t xml:space="preserve">in </w:t>
      </w:r>
      <w:r w:rsidR="00F32821" w:rsidRPr="006E150E">
        <w:t>Appendix A</w:t>
      </w:r>
      <w:r w:rsidR="00F32821">
        <w:t>.</w:t>
      </w:r>
      <w:r w:rsidR="00D753ED">
        <w:t xml:space="preserve"> </w:t>
      </w:r>
    </w:p>
    <w:p w14:paraId="014F1D62" w14:textId="77777777" w:rsidR="00D753ED" w:rsidRDefault="00D753ED" w:rsidP="00C431F1">
      <w:pPr>
        <w:pStyle w:val="ListParagraph"/>
        <w:ind w:left="0"/>
      </w:pPr>
    </w:p>
    <w:p w14:paraId="6DA33405" w14:textId="4F7DB71F" w:rsidR="00E34295" w:rsidRDefault="004A4480" w:rsidP="002A7D2A">
      <w:pPr>
        <w:pStyle w:val="ListParagraph"/>
        <w:ind w:left="0"/>
      </w:pPr>
      <w:r>
        <w:t>According to the survey result</w:t>
      </w:r>
      <w:r w:rsidR="00911C24">
        <w:t>s</w:t>
      </w:r>
      <w:r w:rsidR="00DB0389">
        <w:t xml:space="preserve">, </w:t>
      </w:r>
      <w:r w:rsidR="00911C24">
        <w:t>58% of</w:t>
      </w:r>
      <w:r w:rsidR="00DB0389">
        <w:t xml:space="preserve"> students </w:t>
      </w:r>
      <w:r w:rsidR="00DA0C0D">
        <w:t xml:space="preserve">are </w:t>
      </w:r>
      <w:r w:rsidR="00911C24">
        <w:t>shy and would not want</w:t>
      </w:r>
      <w:r w:rsidR="00DA0C0D">
        <w:t xml:space="preserve"> to be personally addressed</w:t>
      </w:r>
      <w:r w:rsidR="00911C24">
        <w:t xml:space="preserve"> </w:t>
      </w:r>
      <w:r w:rsidR="00D86DFB">
        <w:t>and 58.8% of students would not</w:t>
      </w:r>
      <w:r w:rsidR="00911C24">
        <w:t xml:space="preserve"> raise their hands in class</w:t>
      </w:r>
      <w:r w:rsidR="00DA0C0D">
        <w:t xml:space="preserve">. </w:t>
      </w:r>
      <w:r w:rsidR="00550528" w:rsidRPr="00550528">
        <w:t>There are several ways students engage with lecturers, but the two most common are raising their hands in class and seeing the professors in their offices</w:t>
      </w:r>
      <w:r w:rsidR="00E34295">
        <w:t>.</w:t>
      </w:r>
      <w:r w:rsidR="00550528">
        <w:t xml:space="preserve"> These two techniques will be discussed below: </w:t>
      </w:r>
    </w:p>
    <w:p w14:paraId="0338DF8C" w14:textId="5A7EA85B" w:rsidR="00017C6D" w:rsidRPr="00B67F24" w:rsidRDefault="00017C6D" w:rsidP="00E20E93">
      <w:pPr>
        <w:rPr>
          <w:b/>
          <w:bCs/>
        </w:rPr>
      </w:pPr>
      <w:r w:rsidRPr="00B67F24">
        <w:rPr>
          <w:b/>
          <w:bCs/>
        </w:rPr>
        <w:t>Hand Raising</w:t>
      </w:r>
    </w:p>
    <w:p w14:paraId="776F3EA5" w14:textId="6AF4538A" w:rsidR="00DC7F29" w:rsidRDefault="00B85F32" w:rsidP="00C431F1">
      <w:r>
        <w:t xml:space="preserve">Hand-raising is a common behaviour by students in classes. It allows them to participate and draw </w:t>
      </w:r>
      <w:r w:rsidR="00166813">
        <w:t>the lecturer’s</w:t>
      </w:r>
      <w:r>
        <w:t xml:space="preserve"> attention to ask for explanations</w:t>
      </w:r>
      <w:r w:rsidR="002B224E">
        <w:t xml:space="preserve"> </w:t>
      </w:r>
      <w:r w:rsidR="002B224E">
        <w:fldChar w:fldCharType="begin"/>
      </w:r>
      <w:r w:rsidR="00E374EB">
        <w:instrText xml:space="preserve"> ADDIN EN.CITE &lt;EndNote&gt;&lt;Cite&gt;&lt;Author&gt;Böheim&lt;/Author&gt;&lt;Year&gt;2020&lt;/Year&gt;&lt;RecNum&gt;90&lt;/RecNum&gt;&lt;DisplayText&gt;(Böheim, 2020)&lt;/DisplayText&gt;&lt;record&gt;&lt;rec-number&gt;90&lt;/rec-number&gt;&lt;foreign-keys&gt;&lt;key app="EN" db-id="eze0vex00p9adgep0rbv9w9752w5p5veezds" timestamp="1660731360" guid="e0d047d0-1530-4a45-bc32-c54ce87dd0f1"&gt;90&lt;/key&gt;&lt;/foreign-keys&gt;&lt;ref-type name="Thesis"&gt;32&lt;/ref-type&gt;&lt;contributors&gt;&lt;authors&gt;&lt;author&gt;Böheim, Ricardo&lt;/author&gt;&lt;/authors&gt;&lt;/contributors&gt;&lt;titles&gt;&lt;title&gt;The behavior of student hand-raising as an observable indicator of student engagement: Exploring the role of hand-raising in classroom learning and its relation to student motivation&lt;/title&gt;&lt;/titles&gt;&lt;dates&gt;&lt;year&gt;2020&lt;/year&gt;&lt;/dates&gt;&lt;publisher&gt;Universität München&lt;/publisher&gt;&lt;urls&gt;&lt;/urls&gt;&lt;/record&gt;&lt;/Cite&gt;&lt;/EndNote&gt;</w:instrText>
      </w:r>
      <w:r w:rsidR="002B224E">
        <w:fldChar w:fldCharType="separate"/>
      </w:r>
      <w:r w:rsidR="002B224E">
        <w:rPr>
          <w:noProof/>
        </w:rPr>
        <w:t>(Böheim, 2020)</w:t>
      </w:r>
      <w:r w:rsidR="002B224E">
        <w:fldChar w:fldCharType="end"/>
      </w:r>
      <w:r>
        <w:t xml:space="preserve">. </w:t>
      </w:r>
      <w:r w:rsidR="00EE23B7">
        <w:t xml:space="preserve">Unfortunately, one drawback is that most students are shy </w:t>
      </w:r>
      <w:r w:rsidR="00166813">
        <w:t>about</w:t>
      </w:r>
      <w:r w:rsidR="00E7294B">
        <w:t xml:space="preserve"> </w:t>
      </w:r>
      <w:r w:rsidR="00EE23B7">
        <w:t>raising their hands in large classes</w:t>
      </w:r>
      <w:r w:rsidR="006A2F43">
        <w:t xml:space="preserve"> </w:t>
      </w:r>
      <w:r w:rsidR="00EE23B7">
        <w:fldChar w:fldCharType="begin"/>
      </w:r>
      <w:r w:rsidR="00E374EB">
        <w:instrText xml:space="preserve"> ADDIN EN.CITE &lt;EndNote&gt;&lt;Cite&gt;&lt;Author&gt;Kettner&lt;/Author&gt;&lt;Year&gt;2015&lt;/Year&gt;&lt;RecNum&gt;91&lt;/RecNum&gt;&lt;DisplayText&gt;(Kettner, 2015)&lt;/DisplayText&gt;&lt;record&gt;&lt;rec-number&gt;91&lt;/rec-number&gt;&lt;foreign-keys&gt;&lt;key app="EN" db-id="eze0vex00p9adgep0rbv9w9752w5p5veezds" timestamp="1660731366" guid="ce2f3e7b-b982-4a32-9224-d4d2047af821"&gt;91&lt;/key&gt;&lt;/foreign-keys&gt;&lt;ref-type name="Journal Article"&gt;17&lt;/ref-type&gt;&lt;contributors&gt;&lt;authors&gt;&lt;author&gt;Kettner, Joanne L&lt;/author&gt;&lt;/authors&gt;&lt;/contributors&gt;&lt;titles&gt;&lt;title&gt;CLICKERS VERSUS HAND-RAISING IN THE PHYSICS COLLEGE CLASSROOM: DO CLICKERS MAKE A DIFFERENCE?&lt;/title&gt;&lt;/titles&gt;&lt;dates&gt;&lt;year&gt;2015&lt;/year&gt;&lt;/dates&gt;&lt;urls&gt;&lt;/urls&gt;&lt;/record&gt;&lt;/Cite&gt;&lt;/EndNote&gt;</w:instrText>
      </w:r>
      <w:r w:rsidR="00EE23B7">
        <w:fldChar w:fldCharType="separate"/>
      </w:r>
      <w:r w:rsidR="00150E1A">
        <w:rPr>
          <w:noProof/>
        </w:rPr>
        <w:t>(Kettner, 2015)</w:t>
      </w:r>
      <w:r w:rsidR="00EE23B7">
        <w:fldChar w:fldCharType="end"/>
      </w:r>
      <w:r w:rsidR="00EE23B7">
        <w:t xml:space="preserve">, and therefore a new way should be determined to gather </w:t>
      </w:r>
      <w:r w:rsidR="00A23797">
        <w:t xml:space="preserve">student feedback. </w:t>
      </w:r>
    </w:p>
    <w:p w14:paraId="15983AF4" w14:textId="480D8233" w:rsidR="00730AD5" w:rsidRPr="00B67F24" w:rsidRDefault="002E670C" w:rsidP="00E20E93">
      <w:pPr>
        <w:rPr>
          <w:b/>
          <w:bCs/>
        </w:rPr>
      </w:pPr>
      <w:r w:rsidRPr="00B67F24">
        <w:rPr>
          <w:b/>
          <w:bCs/>
        </w:rPr>
        <w:t>Visiting lecturers in office</w:t>
      </w:r>
    </w:p>
    <w:p w14:paraId="79D8C022" w14:textId="30FCC012" w:rsidR="001F7B42" w:rsidRDefault="00AC14B8" w:rsidP="00FB28AE">
      <w:r>
        <w:t>Visiting a lecture</w:t>
      </w:r>
      <w:r w:rsidR="0028579A">
        <w:t>r</w:t>
      </w:r>
      <w:r>
        <w:t xml:space="preserve"> can be daunting for students, and most students would prefer not to see lecturers in their offices during office hours. </w:t>
      </w:r>
      <w:r w:rsidR="00B272B1">
        <w:t xml:space="preserve">Lecturers are unable to help and assist students that do not seek any help. </w:t>
      </w:r>
    </w:p>
    <w:p w14:paraId="1A4FA045" w14:textId="35B2DD26" w:rsidR="00523859" w:rsidRDefault="004B679C" w:rsidP="00D366CF">
      <w:pPr>
        <w:pStyle w:val="Heading3"/>
      </w:pPr>
      <w:bookmarkStart w:id="338" w:name="_Toc114507714"/>
      <w:r>
        <w:lastRenderedPageBreak/>
        <w:t>Summary</w:t>
      </w:r>
      <w:bookmarkEnd w:id="338"/>
    </w:p>
    <w:p w14:paraId="5DCBA873" w14:textId="1C83893B" w:rsidR="004C4D04" w:rsidRDefault="004C4D04" w:rsidP="001F7B42">
      <w:r w:rsidRPr="004C4D04">
        <w:t xml:space="preserve">Lecturers wish to be able to assist students </w:t>
      </w:r>
      <w:r w:rsidR="00E32852">
        <w:t>in</w:t>
      </w:r>
      <w:r w:rsidR="00520250">
        <w:t xml:space="preserve"> thoroughly </w:t>
      </w:r>
      <w:r w:rsidR="00E32852">
        <w:t>understanding</w:t>
      </w:r>
      <w:r w:rsidR="00520250">
        <w:t xml:space="preserve"> and </w:t>
      </w:r>
      <w:r w:rsidR="00E32852">
        <w:t>comprehending</w:t>
      </w:r>
      <w:r w:rsidR="00520250">
        <w:t xml:space="preserve"> </w:t>
      </w:r>
      <w:r w:rsidR="006709E2">
        <w:t xml:space="preserve">the work </w:t>
      </w:r>
      <w:r w:rsidRPr="004C4D04">
        <w:t>prior to exams and assessments, not only to increase students' grades but also to enhance their comprehension and prepare them for the workforce.</w:t>
      </w:r>
    </w:p>
    <w:p w14:paraId="47DF1CE0" w14:textId="6087D607" w:rsidR="004C4D04" w:rsidRDefault="004C4D04" w:rsidP="001F7B42">
      <w:r w:rsidRPr="004C4D04">
        <w:t xml:space="preserve">Assessments can be an effective method for gauging pupils' </w:t>
      </w:r>
      <w:r w:rsidR="00657D4B" w:rsidRPr="004C4D04">
        <w:t>understanding;</w:t>
      </w:r>
      <w:r w:rsidRPr="004C4D04">
        <w:t xml:space="preserve"> </w:t>
      </w:r>
      <w:r w:rsidR="00C5357B" w:rsidRPr="004C4D04">
        <w:t>however,</w:t>
      </w:r>
      <w:r w:rsidRPr="004C4D04">
        <w:t xml:space="preserve"> they are typically administered too late. As</w:t>
      </w:r>
      <w:r w:rsidR="0083278E">
        <w:t xml:space="preserve"> </w:t>
      </w:r>
      <w:r w:rsidR="005D3EBF">
        <w:fldChar w:fldCharType="begin"/>
      </w:r>
      <w:r w:rsidR="00E374EB">
        <w:instrText xml:space="preserve"> ADDIN EN.CITE &lt;EndNote&gt;&lt;Cite AuthorYear="1"&gt;&lt;Author&gt;Ishaq&lt;/Author&gt;&lt;Year&gt;2020&lt;/Year&gt;&lt;RecNum&gt;81&lt;/RecNum&gt;&lt;DisplayText&gt;Ishaq&lt;style face="italic"&gt; et al.&lt;/style&gt; (2020)&lt;/DisplayText&gt;&lt;record&gt;&lt;rec-number&gt;81&lt;/rec-number&gt;&lt;foreign-keys&gt;&lt;key app="EN" db-id="eze0vex00p9adgep0rbv9w9752w5p5veezds" timestamp="1660731335" guid="f451bb07-e3bb-469a-8b1c-e7c86fb0c4fd"&gt;81&lt;/key&gt;&lt;/foreign-keys&gt;&lt;ref-type name="Journal Article"&gt;17&lt;/ref-type&gt;&lt;contributors&gt;&lt;authors&gt;&lt;author&gt;Ishaq, Kashif&lt;/author&gt;&lt;author&gt;Rana, Abdul Majid Khan&lt;/author&gt;&lt;author&gt;Zin, Nor Azan Mat&lt;/author&gt;&lt;/authors&gt;&lt;/contributors&gt;&lt;titles&gt;&lt;title&gt;Exploring Summative Assessment and Effects: Primary to Higher Education&lt;/title&gt;&lt;secondary-title&gt;Bulletin of Education and Research&lt;/secondary-title&gt;&lt;/titles&gt;&lt;periodical&gt;&lt;full-title&gt;Bulletin of Education and Research&lt;/full-title&gt;&lt;/periodical&gt;&lt;pages&gt;23-50&lt;/pages&gt;&lt;volume&gt;42&lt;/volume&gt;&lt;number&gt;3&lt;/number&gt;&lt;dates&gt;&lt;year&gt;2020&lt;/year&gt;&lt;/dates&gt;&lt;isbn&gt;0555-7747&lt;/isbn&gt;&lt;urls&gt;&lt;/urls&gt;&lt;/record&gt;&lt;/Cite&gt;&lt;/EndNote&gt;</w:instrText>
      </w:r>
      <w:r w:rsidR="005D3EBF">
        <w:fldChar w:fldCharType="separate"/>
      </w:r>
      <w:r w:rsidR="00234665">
        <w:rPr>
          <w:noProof/>
        </w:rPr>
        <w:t>Ishaq</w:t>
      </w:r>
      <w:r w:rsidR="00234665" w:rsidRPr="00234665">
        <w:rPr>
          <w:i/>
          <w:noProof/>
        </w:rPr>
        <w:t xml:space="preserve"> et al.</w:t>
      </w:r>
      <w:r w:rsidR="00234665">
        <w:rPr>
          <w:noProof/>
        </w:rPr>
        <w:t xml:space="preserve"> (2020)</w:t>
      </w:r>
      <w:r w:rsidR="005D3EBF">
        <w:fldChar w:fldCharType="end"/>
      </w:r>
      <w:r>
        <w:t xml:space="preserve"> </w:t>
      </w:r>
      <w:r w:rsidR="0083278E">
        <w:t xml:space="preserve"> </w:t>
      </w:r>
      <w:r w:rsidRPr="004C4D04">
        <w:t xml:space="preserve">noted, students </w:t>
      </w:r>
      <w:r w:rsidR="00E32852">
        <w:t>tend</w:t>
      </w:r>
      <w:r w:rsidRPr="004C4D04">
        <w:t xml:space="preserve"> to become anxious and forget their work, which can lead to </w:t>
      </w:r>
      <w:r w:rsidR="00635AF0">
        <w:t>poor performance.</w:t>
      </w:r>
      <w:r w:rsidRPr="004C4D04">
        <w:t xml:space="preserve"> This may be due in part to the fact that students memorize rather than comprehend their work.</w:t>
      </w:r>
    </w:p>
    <w:p w14:paraId="28714209" w14:textId="29C566D0" w:rsidR="001727C3" w:rsidRDefault="001727C3" w:rsidP="001F7B42">
      <w:r w:rsidRPr="0074775A">
        <w:t xml:space="preserve">Because the majority of students do not feel comfortable engaging </w:t>
      </w:r>
      <w:r w:rsidR="00E32852">
        <w:t>in-class</w:t>
      </w:r>
      <w:r w:rsidRPr="0074775A">
        <w:t xml:space="preserve"> activities or visiting lecturers during office hours, student feedback is unreliable and difficult to use as an indicator of student understanding</w:t>
      </w:r>
      <w:r>
        <w:t xml:space="preserve">. </w:t>
      </w:r>
    </w:p>
    <w:p w14:paraId="320F0DDE" w14:textId="110AA493" w:rsidR="00B5559A" w:rsidRDefault="00287B51" w:rsidP="001F7B42">
      <w:r w:rsidRPr="00287B51">
        <w:t xml:space="preserve">Checks for understanding are an excellent approach for determining if students comprehend the material prior to tests and exams. The issue with CFU techniques is that they are extremely time-consuming and challenging to apply. </w:t>
      </w:r>
      <w:r w:rsidR="003B11FD">
        <w:t xml:space="preserve">The oral language and hand gesture </w:t>
      </w:r>
      <w:r w:rsidR="002473F2">
        <w:t xml:space="preserve">CFU </w:t>
      </w:r>
      <w:r w:rsidR="003B11FD">
        <w:t>techniques</w:t>
      </w:r>
      <w:r w:rsidR="002473F2">
        <w:t xml:space="preserve"> are not reliable, seeing it</w:t>
      </w:r>
      <w:r w:rsidR="005136E7">
        <w:t xml:space="preserve"> requires student participation to be </w:t>
      </w:r>
      <w:r w:rsidR="002551DF">
        <w:t>successful</w:t>
      </w:r>
      <w:r w:rsidR="002473F2">
        <w:t xml:space="preserve">, and most of them are </w:t>
      </w:r>
      <w:r w:rsidR="0096666A">
        <w:t>too</w:t>
      </w:r>
      <w:r w:rsidR="002473F2">
        <w:t xml:space="preserve"> shy to participate. </w:t>
      </w:r>
      <w:r w:rsidR="00636FF7">
        <w:t xml:space="preserve">Tests are </w:t>
      </w:r>
      <w:r w:rsidR="00923AF1">
        <w:t>too</w:t>
      </w:r>
      <w:r w:rsidR="00636FF7">
        <w:t xml:space="preserve"> late, and lecturer</w:t>
      </w:r>
      <w:r w:rsidR="00801A75">
        <w:t>s</w:t>
      </w:r>
      <w:r w:rsidR="00636FF7">
        <w:t xml:space="preserve"> are unable to </w:t>
      </w:r>
      <w:r w:rsidR="00881A72">
        <w:t xml:space="preserve">see everyone’s facial expression during a class. </w:t>
      </w:r>
      <w:r w:rsidR="00FC6AFC" w:rsidRPr="00FC6AFC">
        <w:t xml:space="preserve">As indicated in </w:t>
      </w:r>
      <w:r w:rsidR="000B7363">
        <w:t xml:space="preserve">the </w:t>
      </w:r>
      <w:r w:rsidR="000B7363">
        <w:fldChar w:fldCharType="begin"/>
      </w:r>
      <w:r w:rsidR="000B7363">
        <w:instrText xml:space="preserve"> REF _Ref107252364 \h </w:instrText>
      </w:r>
      <w:r w:rsidR="000B7363">
        <w:fldChar w:fldCharType="separate"/>
      </w:r>
      <w:r w:rsidR="00EB0542">
        <w:t>CFU techniques</w:t>
      </w:r>
      <w:r w:rsidR="000B7363">
        <w:fldChar w:fldCharType="end"/>
      </w:r>
      <w:r w:rsidR="00FC6AFC" w:rsidRPr="00FC6AFC">
        <w:t xml:space="preserve"> section, reading facial expressions is an effective CFU technique, however</w:t>
      </w:r>
      <w:r w:rsidR="00AE5917">
        <w:t>,</w:t>
      </w:r>
      <w:r w:rsidR="00FC6AFC" w:rsidRPr="00FC6AFC">
        <w:t xml:space="preserve"> it is very </w:t>
      </w:r>
      <w:r w:rsidR="00AE5917">
        <w:t>time-consuming</w:t>
      </w:r>
      <w:r w:rsidR="00FC6AFC" w:rsidRPr="00FC6AFC">
        <w:t xml:space="preserve"> and just not feasible in large classrooms</w:t>
      </w:r>
      <w:r w:rsidR="000D747E">
        <w:t xml:space="preserve">. </w:t>
      </w:r>
      <w:r w:rsidRPr="00287B51">
        <w:t xml:space="preserve">Assisting professors and aiding students will be revolutionized by the </w:t>
      </w:r>
      <w:r w:rsidR="007D0EDB">
        <w:t>development of a system</w:t>
      </w:r>
      <w:r w:rsidRPr="00287B51">
        <w:t xml:space="preserve"> t</w:t>
      </w:r>
      <w:r w:rsidR="00B5559A">
        <w:t xml:space="preserve">hat will read and understand facial expressions, without lecturers spending time individually looking at students. </w:t>
      </w:r>
    </w:p>
    <w:p w14:paraId="51BADA93" w14:textId="5714264D" w:rsidR="00A93E9A" w:rsidRDefault="009332A2" w:rsidP="001F7B42">
      <w:r>
        <w:t xml:space="preserve">This chapter brings us closer to the question of whether there is a </w:t>
      </w:r>
      <w:r w:rsidR="00195F68">
        <w:t>way</w:t>
      </w:r>
      <w:r>
        <w:t xml:space="preserve"> to improve the CFU techniques</w:t>
      </w:r>
      <w:r w:rsidR="008031E7">
        <w:t xml:space="preserve">, allowing lecturers to get a better understanding </w:t>
      </w:r>
      <w:r w:rsidR="00AE5917">
        <w:t xml:space="preserve">of </w:t>
      </w:r>
      <w:r w:rsidR="00A62714">
        <w:t xml:space="preserve">whether their students </w:t>
      </w:r>
      <w:r w:rsidR="0089365D">
        <w:t xml:space="preserve">understand a topic. </w:t>
      </w:r>
      <w:r w:rsidR="0087632C">
        <w:t xml:space="preserve">The next section will discuss the role of facial expressions in classrooms and their connected </w:t>
      </w:r>
      <w:commentRangeStart w:id="339"/>
      <w:r w:rsidR="0087632C">
        <w:t>emotions</w:t>
      </w:r>
      <w:commentRangeEnd w:id="339"/>
      <w:r w:rsidR="0028579A">
        <w:rPr>
          <w:rStyle w:val="CommentReference"/>
        </w:rPr>
        <w:commentReference w:id="339"/>
      </w:r>
      <w:r w:rsidR="0087632C">
        <w:t>.</w:t>
      </w:r>
    </w:p>
    <w:p w14:paraId="05F62F8B" w14:textId="32D76C80" w:rsidR="00A93E9A" w:rsidRPr="001F7B42" w:rsidRDefault="00DF42BA" w:rsidP="00DF42BA">
      <w:pPr>
        <w:spacing w:after="0" w:line="240" w:lineRule="auto"/>
        <w:jc w:val="left"/>
      </w:pPr>
      <w:r>
        <w:br w:type="page"/>
      </w:r>
    </w:p>
    <w:p w14:paraId="6FEFABBA" w14:textId="3EA59BA7" w:rsidR="00E528DE" w:rsidRPr="00E528DE" w:rsidRDefault="00967DA5">
      <w:pPr>
        <w:pStyle w:val="Heading2"/>
      </w:pPr>
      <w:bookmarkStart w:id="340" w:name="_Toc114507715"/>
      <w:r>
        <w:lastRenderedPageBreak/>
        <w:t>F</w:t>
      </w:r>
      <w:r w:rsidR="00CC05E0" w:rsidRPr="00CC05E0">
        <w:t xml:space="preserve">acial expressions </w:t>
      </w:r>
      <w:r>
        <w:t xml:space="preserve">and connected </w:t>
      </w:r>
      <w:r w:rsidR="00CC05E0" w:rsidRPr="00CC05E0">
        <w:t>emotions</w:t>
      </w:r>
      <w:bookmarkEnd w:id="340"/>
    </w:p>
    <w:p w14:paraId="7384D7ED" w14:textId="2A818A5B" w:rsidR="00990D9B" w:rsidRDefault="00990D9B" w:rsidP="00D366CF">
      <w:pPr>
        <w:pStyle w:val="Heading3"/>
      </w:pPr>
      <w:bookmarkStart w:id="341" w:name="_Toc114507716"/>
      <w:r>
        <w:t>Introduction</w:t>
      </w:r>
      <w:bookmarkEnd w:id="341"/>
    </w:p>
    <w:p w14:paraId="42706CC2" w14:textId="5BEB4F66" w:rsidR="004B348C" w:rsidRDefault="00877E02" w:rsidP="00E528DE">
      <w:r w:rsidRPr="00877E02">
        <w:t>In the previous section, it was established that the CFU techniques of utili</w:t>
      </w:r>
      <w:r w:rsidR="005D7CD1">
        <w:t>s</w:t>
      </w:r>
      <w:r w:rsidRPr="00877E02">
        <w:t>ing facial expressions in a classroom to properly identify whether pupils grasp the content</w:t>
      </w:r>
      <w:r w:rsidR="0028579A">
        <w:t>,</w:t>
      </w:r>
      <w:r w:rsidR="0051300C">
        <w:t xml:space="preserve"> is a </w:t>
      </w:r>
      <w:r w:rsidR="00206DB5" w:rsidRPr="00206DB5">
        <w:t>good approach to address the issues in large lecture halls</w:t>
      </w:r>
      <w:r w:rsidRPr="00877E02">
        <w:t xml:space="preserve">. </w:t>
      </w:r>
      <w:r w:rsidR="00CE0651">
        <w:t>N</w:t>
      </w:r>
      <w:r w:rsidRPr="00877E02">
        <w:t xml:space="preserve">ow there has to be identified which facial expressions are encountered in classrooms, and what are </w:t>
      </w:r>
      <w:r w:rsidR="003B3036" w:rsidRPr="00877E02">
        <w:t>their</w:t>
      </w:r>
      <w:r w:rsidRPr="00877E02">
        <w:t xml:space="preserve"> associated emotions</w:t>
      </w:r>
      <w:r w:rsidR="00D933B7">
        <w:t xml:space="preserve"> actually mean</w:t>
      </w:r>
      <w:r w:rsidR="00AA0E68">
        <w:t>.</w:t>
      </w:r>
    </w:p>
    <w:p w14:paraId="46A592E9" w14:textId="606FC6DA" w:rsidR="00E528DE" w:rsidRDefault="00323763" w:rsidP="00E528DE">
      <w:r>
        <w:t xml:space="preserve">Different facial movements and muscle positions </w:t>
      </w:r>
      <w:r w:rsidR="00AE5917">
        <w:t>result</w:t>
      </w:r>
      <w:r>
        <w:t xml:space="preserve"> in a specific expression</w:t>
      </w:r>
      <w:r w:rsidR="00EC3885">
        <w:t xml:space="preserve"> </w:t>
      </w:r>
      <w:r w:rsidR="00EC3885">
        <w:fldChar w:fldCharType="begin"/>
      </w:r>
      <w:r w:rsidR="00E374EB">
        <w:instrText xml:space="preserve"> ADDIN EN.CITE &lt;EndNote&gt;&lt;Cite&gt;&lt;Author&gt;Butt&lt;/Author&gt;&lt;Year&gt;2011&lt;/Year&gt;&lt;RecNum&gt;94&lt;/RecNum&gt;&lt;DisplayText&gt;(Butt &amp;amp; Iqbal, 2011)&lt;/DisplayText&gt;&lt;record&gt;&lt;rec-number&gt;94&lt;/rec-number&gt;&lt;foreign-keys&gt;&lt;key app="EN" db-id="eze0vex00p9adgep0rbv9w9752w5p5veezds" timestamp="1660731380" guid="915db85f-58f6-4aa2-abeb-e6bd514b847c"&gt;94&lt;/key&gt;&lt;/foreign-keys&gt;&lt;ref-type name="Journal Article"&gt;17&lt;/ref-type&gt;&lt;contributors&gt;&lt;authors&gt;&lt;author&gt;Butt, Muhammad Naeem&lt;/author&gt;&lt;author&gt;Iqbal, Mohammad&lt;/author&gt;&lt;/authors&gt;&lt;/contributors&gt;&lt;titles&gt;&lt;title&gt;Teachers&amp;apos; Perception Regarding Facial Expressions as an Effective Teaching Tool&lt;/title&gt;&lt;secondary-title&gt;Contemporary Issues in Education Research&lt;/secondary-title&gt;&lt;/titles&gt;&lt;periodical&gt;&lt;full-title&gt;Contemporary Issues in Education Research&lt;/full-title&gt;&lt;/periodical&gt;&lt;pages&gt;11-14&lt;/pages&gt;&lt;volume&gt;4&lt;/volume&gt;&lt;number&gt;2&lt;/number&gt;&lt;dates&gt;&lt;year&gt;2011&lt;/year&gt;&lt;/dates&gt;&lt;isbn&gt;1940-5847&lt;/isbn&gt;&lt;urls&gt;&lt;/urls&gt;&lt;/record&gt;&lt;/Cite&gt;&lt;/EndNote&gt;</w:instrText>
      </w:r>
      <w:r w:rsidR="00EC3885">
        <w:fldChar w:fldCharType="separate"/>
      </w:r>
      <w:r w:rsidR="00207D3A">
        <w:rPr>
          <w:noProof/>
        </w:rPr>
        <w:t>(Butt &amp; Iqbal, 2011)</w:t>
      </w:r>
      <w:r w:rsidR="00EC3885">
        <w:fldChar w:fldCharType="end"/>
      </w:r>
      <w:r w:rsidR="009419C6">
        <w:t>.</w:t>
      </w:r>
      <w:r w:rsidR="00EC3885">
        <w:t xml:space="preserve"> </w:t>
      </w:r>
      <w:r w:rsidR="00426D46">
        <w:t>Facial expressions are a universal way to express emotion.</w:t>
      </w:r>
      <w:r w:rsidR="000F403F">
        <w:t xml:space="preserve"> </w:t>
      </w:r>
      <w:r w:rsidR="001C3DBD" w:rsidRPr="001C3DBD">
        <w:t>Different things may infuriate various individuals, yet the face muscles and movements are nearly identical among them</w:t>
      </w:r>
      <w:r w:rsidR="00256203">
        <w:t xml:space="preserve"> </w:t>
      </w:r>
      <w:r w:rsidR="00256203">
        <w:fldChar w:fldCharType="begin"/>
      </w:r>
      <w:r w:rsidR="00E374EB">
        <w:instrText xml:space="preserve"> ADDIN EN.CITE &lt;EndNote&gt;&lt;Cite&gt;&lt;Author&gt;Ekman&lt;/Author&gt;&lt;Year&gt;1997&lt;/Year&gt;&lt;RecNum&gt;92&lt;/RecNum&gt;&lt;DisplayText&gt;(Ekman &amp;amp; Keltner, 1997)&lt;/DisplayText&gt;&lt;record&gt;&lt;rec-number&gt;92&lt;/rec-number&gt;&lt;foreign-keys&gt;&lt;key app="EN" db-id="eze0vex00p9adgep0rbv9w9752w5p5veezds" timestamp="1660731372" guid="cebfc4ac-38e1-459f-8ca6-7a3b34746f1a"&gt;92&lt;/key&gt;&lt;/foreign-keys&gt;&lt;ref-type name="Journal Article"&gt;17&lt;/ref-type&gt;&lt;contributors&gt;&lt;authors&gt;&lt;author&gt;Ekman, Paul&lt;/author&gt;&lt;author&gt;Keltner, Dacher&lt;/author&gt;&lt;/authors&gt;&lt;/contributors&gt;&lt;titles&gt;&lt;title&gt;Universal facial expressions of emotion&lt;/title&gt;&lt;secondary-title&gt;Segerstrale U, P. Molnar P, eds. Nonverbal communication: Where nature meets culture&lt;/secondary-title&gt;&lt;/titles&gt;&lt;periodical&gt;&lt;full-title&gt;Segerstrale U, P. Molnar P, eds. Nonverbal communication: Where nature meets culture&lt;/full-title&gt;&lt;/periodical&gt;&lt;pages&gt;46&lt;/pages&gt;&lt;volume&gt;27&lt;/volume&gt;&lt;dates&gt;&lt;year&gt;1997&lt;/year&gt;&lt;/dates&gt;&lt;urls&gt;&lt;/urls&gt;&lt;/record&gt;&lt;/Cite&gt;&lt;/EndNote&gt;</w:instrText>
      </w:r>
      <w:r w:rsidR="00256203">
        <w:fldChar w:fldCharType="separate"/>
      </w:r>
      <w:r w:rsidR="00207D3A">
        <w:rPr>
          <w:noProof/>
        </w:rPr>
        <w:t>(Ekman &amp; Keltner, 1997)</w:t>
      </w:r>
      <w:r w:rsidR="00256203">
        <w:fldChar w:fldCharType="end"/>
      </w:r>
      <w:r w:rsidR="008A1066">
        <w:t xml:space="preserve">. </w:t>
      </w:r>
      <w:r w:rsidR="00875107" w:rsidRPr="00875107">
        <w:t>People</w:t>
      </w:r>
      <w:r w:rsidR="00386BDF">
        <w:t xml:space="preserve"> struggle to</w:t>
      </w:r>
      <w:commentRangeStart w:id="342"/>
      <w:r w:rsidR="00875107" w:rsidRPr="00875107">
        <w:t xml:space="preserve"> </w:t>
      </w:r>
      <w:commentRangeEnd w:id="342"/>
      <w:r w:rsidR="0028579A">
        <w:rPr>
          <w:rStyle w:val="CommentReference"/>
        </w:rPr>
        <w:commentReference w:id="342"/>
      </w:r>
      <w:r w:rsidR="00875107" w:rsidRPr="00875107">
        <w:t>conceal their emotions since emotions are spontaneous</w:t>
      </w:r>
      <w:r w:rsidR="00875107">
        <w:t xml:space="preserve"> </w:t>
      </w:r>
      <w:r w:rsidR="00D823D9">
        <w:fldChar w:fldCharType="begin"/>
      </w:r>
      <w:r w:rsidR="00E374EB">
        <w:instrText xml:space="preserve"> ADDIN EN.CITE &lt;EndNote&gt;&lt;Cite&gt;&lt;Author&gt;Dimberg&lt;/Author&gt;&lt;Year&gt;2000&lt;/Year&gt;&lt;RecNum&gt;93&lt;/RecNum&gt;&lt;DisplayText&gt;(Dimberg&lt;style face="italic"&gt; et al.&lt;/style&gt;, 2000)&lt;/DisplayText&gt;&lt;record&gt;&lt;rec-number&gt;93&lt;/rec-number&gt;&lt;foreign-keys&gt;&lt;key app="EN" db-id="eze0vex00p9adgep0rbv9w9752w5p5veezds" timestamp="1660731376" guid="7c7916fc-fcc6-4755-9a2b-0096e16b6373"&gt;93&lt;/key&gt;&lt;/foreign-keys&gt;&lt;ref-type name="Journal Article"&gt;17&lt;/ref-type&gt;&lt;contributors&gt;&lt;authors&gt;&lt;author&gt;Dimberg, Ulf&lt;/author&gt;&lt;author&gt;Thunberg, Monika&lt;/author&gt;&lt;author&gt;Elmehed, Kurt&lt;/author&gt;&lt;/authors&gt;&lt;/contributors&gt;&lt;titles&gt;&lt;title&gt;Unconscious facial reactions to emotional facial expressions&lt;/title&gt;&lt;secondary-title&gt;Psychological science&lt;/secondary-title&gt;&lt;/titles&gt;&lt;periodical&gt;&lt;full-title&gt;Psychological science&lt;/full-title&gt;&lt;/periodical&gt;&lt;pages&gt;86-89&lt;/pages&gt;&lt;volume&gt;11&lt;/volume&gt;&lt;number&gt;1&lt;/number&gt;&lt;dates&gt;&lt;year&gt;2000&lt;/year&gt;&lt;/dates&gt;&lt;isbn&gt;0956-7976&lt;/isbn&gt;&lt;urls&gt;&lt;/urls&gt;&lt;/record&gt;&lt;/Cite&gt;&lt;/EndNote&gt;</w:instrText>
      </w:r>
      <w:r w:rsidR="00D823D9">
        <w:fldChar w:fldCharType="separate"/>
      </w:r>
      <w:r w:rsidR="00207D3A">
        <w:rPr>
          <w:noProof/>
        </w:rPr>
        <w:t>(Dimberg</w:t>
      </w:r>
      <w:r w:rsidR="00207D3A" w:rsidRPr="00207D3A">
        <w:rPr>
          <w:i/>
          <w:noProof/>
        </w:rPr>
        <w:t xml:space="preserve"> et al.</w:t>
      </w:r>
      <w:r w:rsidR="00207D3A">
        <w:rPr>
          <w:noProof/>
        </w:rPr>
        <w:t>, 2000)</w:t>
      </w:r>
      <w:r w:rsidR="00D823D9">
        <w:fldChar w:fldCharType="end"/>
      </w:r>
      <w:r w:rsidR="00D823D9">
        <w:t xml:space="preserve">. </w:t>
      </w:r>
      <w:r w:rsidR="001354F9">
        <w:t xml:space="preserve"> </w:t>
      </w:r>
    </w:p>
    <w:p w14:paraId="05A303A7" w14:textId="14C3D95D" w:rsidR="00D3373E" w:rsidRPr="00E528DE" w:rsidRDefault="00136DB6" w:rsidP="00E528DE">
      <w:r w:rsidRPr="00136DB6">
        <w:t>This chapter will explore facial expressions in classrooms, their associated emotions, their importance, and technolog</w:t>
      </w:r>
      <w:r>
        <w:t>ies</w:t>
      </w:r>
      <w:r w:rsidRPr="00136DB6">
        <w:t xml:space="preserve"> used to detect them</w:t>
      </w:r>
      <w:r w:rsidR="00D3373E">
        <w:t xml:space="preserve">. </w:t>
      </w:r>
    </w:p>
    <w:p w14:paraId="175EBE7F" w14:textId="7E58746A" w:rsidR="00990D9B" w:rsidRDefault="00E52DB0" w:rsidP="00D366CF">
      <w:pPr>
        <w:pStyle w:val="Heading3"/>
      </w:pPr>
      <w:bookmarkStart w:id="343" w:name="_Toc114507717"/>
      <w:r>
        <w:t>Classroom f</w:t>
      </w:r>
      <w:r w:rsidR="00990D9B">
        <w:t xml:space="preserve">acial </w:t>
      </w:r>
      <w:r>
        <w:t>e</w:t>
      </w:r>
      <w:r w:rsidR="00990D9B">
        <w:t>xpressions</w:t>
      </w:r>
      <w:r w:rsidR="00FA0D33">
        <w:t xml:space="preserve"> and it’s connected emotion</w:t>
      </w:r>
      <w:bookmarkEnd w:id="343"/>
    </w:p>
    <w:p w14:paraId="6F4FED3B" w14:textId="42761D65" w:rsidR="00695422" w:rsidRDefault="00695422" w:rsidP="00695422">
      <w:r>
        <w:t xml:space="preserve">There are six types of emotions most commonly noticed on people: disgust, sadness, happiness, fear, anger, and surprise </w:t>
      </w:r>
      <w:r>
        <w:fldChar w:fldCharType="begin"/>
      </w:r>
      <w:r w:rsidR="00E374EB">
        <w:instrText xml:space="preserve"> ADDIN EN.CITE &lt;EndNote&gt;&lt;Cite&gt;&lt;Author&gt;Yang&lt;/Author&gt;&lt;Year&gt;2018&lt;/Year&gt;&lt;RecNum&gt;96&lt;/RecNum&gt;&lt;DisplayText&gt;(Yang &amp;amp; Hirschberg, 2018)&lt;/DisplayText&gt;&lt;record&gt;&lt;rec-number&gt;96&lt;/rec-number&gt;&lt;foreign-keys&gt;&lt;key app="EN" db-id="eze0vex00p9adgep0rbv9w9752w5p5veezds" timestamp="1660731390" guid="30142394-c969-4c9f-bc1c-dfc012498970"&gt;96&lt;/key&gt;&lt;/foreign-keys&gt;&lt;ref-type name="Conference Proceedings"&gt;10&lt;/ref-type&gt;&lt;contributors&gt;&lt;authors&gt;&lt;author&gt;Yang, Zixiaofan&lt;/author&gt;&lt;author&gt;Hirschberg, Julia&lt;/author&gt;&lt;/authors&gt;&lt;/contributors&gt;&lt;titles&gt;&lt;title&gt;Predicting Arousal and Valence from Waveforms and Spectrograms Using Deep Neural Networks&lt;/title&gt;&lt;secondary-title&gt;Interspeech&lt;/secondary-title&gt;&lt;/titles&gt;&lt;pages&gt;3092-3096&lt;/pages&gt;&lt;dates&gt;&lt;year&gt;2018&lt;/year&gt;&lt;/dates&gt;&lt;urls&gt;&lt;/urls&gt;&lt;/record&gt;&lt;/Cite&gt;&lt;/EndNote&gt;</w:instrText>
      </w:r>
      <w:r>
        <w:fldChar w:fldCharType="separate"/>
      </w:r>
      <w:r w:rsidR="00207D3A">
        <w:rPr>
          <w:noProof/>
        </w:rPr>
        <w:t>(Yang &amp; Hirschberg, 2018)</w:t>
      </w:r>
      <w:r>
        <w:fldChar w:fldCharType="end"/>
      </w:r>
      <w:r>
        <w:t xml:space="preserve">. All these emotions can be encountered in classrooms. A smile may be an indication of happiness, </w:t>
      </w:r>
      <w:r w:rsidR="00B27539">
        <w:t xml:space="preserve">and </w:t>
      </w:r>
      <w:r>
        <w:t xml:space="preserve">crossed eyebrows and a frown may be seen as anger or disgust. An open mouth and big eyes may be an indication of surprise. But one expression that is encountered a lot in classes is the “confused” facial expression. But what is considered as confused? </w:t>
      </w:r>
    </w:p>
    <w:p w14:paraId="684CDB0E" w14:textId="2E61CE3B" w:rsidR="00695422" w:rsidRDefault="00695422" w:rsidP="00695422">
      <w:r>
        <w:t xml:space="preserve">Confusion is an emotion connected to knowledge, meaning it is an epistemic emotion. It causes cognitive disequilibrium, meaning learners face situations such as obstacles to goals, contradictions, incongruities, anomalies, and conflicts </w:t>
      </w:r>
      <w:r>
        <w:fldChar w:fldCharType="begin"/>
      </w:r>
      <w:r w:rsidR="00E374EB">
        <w:instrText xml:space="preserve"> ADDIN EN.CITE &lt;EndNote&gt;&lt;Cite&gt;&lt;Author&gt;D’Mello&lt;/Author&gt;&lt;Year&gt;2012&lt;/Year&gt;&lt;RecNum&gt;99&lt;/RecNum&gt;&lt;DisplayText&gt;(D’Mello &amp;amp; Graesser, 2012)&lt;/DisplayText&gt;&lt;record&gt;&lt;rec-number&gt;99&lt;/rec-number&gt;&lt;foreign-keys&gt;&lt;key app="EN" db-id="eze0vex00p9adgep0rbv9w9752w5p5veezds" timestamp="1660731407" guid="191b95bb-4e41-416d-9a03-67851189a7ff"&gt;99&lt;/key&gt;&lt;/foreign-keys&gt;&lt;ref-type name="Journal Article"&gt;17&lt;/ref-type&gt;&lt;contributors&gt;&lt;authors&gt;&lt;author&gt;D’Mello, Sidney&lt;/author&gt;&lt;author&gt;Graesser, Art&lt;/author&gt;&lt;/authors&gt;&lt;/contributors&gt;&lt;titles&gt;&lt;title&gt;Dynamics of affective states during complex learning&lt;/title&gt;&lt;secondary-title&gt;Learning and Instruction&lt;/secondary-title&gt;&lt;/titles&gt;&lt;periodical&gt;&lt;full-title&gt;Learning and Instruction&lt;/full-title&gt;&lt;/periodical&gt;&lt;pages&gt;145-157&lt;/pages&gt;&lt;volume&gt;22&lt;/volume&gt;&lt;number&gt;2&lt;/number&gt;&lt;dates&gt;&lt;year&gt;2012&lt;/year&gt;&lt;/dates&gt;&lt;isbn&gt;0959-4752&lt;/isbn&gt;&lt;urls&gt;&lt;/urls&gt;&lt;/record&gt;&lt;/Cite&gt;&lt;/EndNote&gt;</w:instrText>
      </w:r>
      <w:r>
        <w:fldChar w:fldCharType="separate"/>
      </w:r>
      <w:r w:rsidR="00207D3A">
        <w:rPr>
          <w:noProof/>
        </w:rPr>
        <w:t>(D’Mello &amp; Graesser, 2012)</w:t>
      </w:r>
      <w:r>
        <w:fldChar w:fldCharType="end"/>
      </w:r>
      <w:r>
        <w:t xml:space="preserve">. These obstacles can be anything from not understanding certain work or </w:t>
      </w:r>
      <w:r w:rsidR="000417E5">
        <w:t>struggling</w:t>
      </w:r>
      <w:r w:rsidR="00BE76EF">
        <w:t xml:space="preserve"> to </w:t>
      </w:r>
      <w:r w:rsidR="000417E5">
        <w:t>achieve</w:t>
      </w:r>
      <w:r w:rsidR="00BE76EF">
        <w:t xml:space="preserve"> </w:t>
      </w:r>
      <w:r>
        <w:t xml:space="preserve">good grades. Confusion can be picked up by looking at the facial expressions of students. A study was done and found that lowered eyebrows and tightened lids were associated with confused expressions </w:t>
      </w:r>
      <w:r>
        <w:fldChar w:fldCharType="begin"/>
      </w:r>
      <w:r w:rsidR="00E374EB">
        <w:instrText xml:space="preserve"> ADDIN EN.CITE &lt;EndNote&gt;&lt;Cite&gt;&lt;Author&gt;D’Mello&lt;/Author&gt;&lt;Year&gt;2014&lt;/Year&gt;&lt;RecNum&gt;101&lt;/RecNum&gt;&lt;DisplayText&gt;(D’Mello &amp;amp; Graesser, 2014)&lt;/DisplayText&gt;&lt;record&gt;&lt;rec-number&gt;101&lt;/rec-number&gt;&lt;foreign-keys&gt;&lt;key app="EN" db-id="eze0vex00p9adgep0rbv9w9752w5p5veezds" timestamp="1660731417" guid="d062ea68-293e-4a9c-bfef-369d1eafa110"&gt;101&lt;/key&gt;&lt;/foreign-keys&gt;&lt;ref-type name="Book Section"&gt;5&lt;/ref-type&gt;&lt;contributors&gt;&lt;authors&gt;&lt;author&gt;Sidney K D’Mello&lt;/author&gt;&lt;author&gt;Arthur C Graesser&lt;/author&gt;&lt;/authors&gt;&lt;/contributors&gt;&lt;titles&gt;&lt;title&gt;Confusion&lt;/title&gt;&lt;secondary-title&gt;International handbook of emotions in education&lt;/secondary-title&gt;&lt;/titles&gt;&lt;pages&gt;299-320&lt;/pages&gt;&lt;dates&gt;&lt;year&gt;2014&lt;/year&gt;&lt;/dates&gt;&lt;publisher&gt;Routledge&lt;/publisher&gt;&lt;isbn&gt;0203148215&lt;/isbn&gt;&lt;urls&gt;&lt;/urls&gt;&lt;/record&gt;&lt;/Cite&gt;&lt;/EndNote&gt;</w:instrText>
      </w:r>
      <w:r>
        <w:fldChar w:fldCharType="separate"/>
      </w:r>
      <w:r w:rsidR="00207D3A">
        <w:rPr>
          <w:noProof/>
        </w:rPr>
        <w:t>(D’Mello &amp; Graesser, 2014)</w:t>
      </w:r>
      <w:r>
        <w:fldChar w:fldCharType="end"/>
      </w:r>
      <w:r>
        <w:t>.</w:t>
      </w:r>
    </w:p>
    <w:p w14:paraId="617F59F7" w14:textId="77777777" w:rsidR="00E207C3" w:rsidRPr="00E528DE" w:rsidRDefault="00E207C3" w:rsidP="00E528DE"/>
    <w:p w14:paraId="3B7A3659" w14:textId="0BCB26E8" w:rsidR="0030549A" w:rsidRDefault="002F3C93" w:rsidP="00D366CF">
      <w:pPr>
        <w:pStyle w:val="Heading3"/>
      </w:pPr>
      <w:bookmarkStart w:id="344" w:name="_Toc114507718"/>
      <w:r>
        <w:lastRenderedPageBreak/>
        <w:t>Importance of these expressions</w:t>
      </w:r>
      <w:bookmarkEnd w:id="344"/>
    </w:p>
    <w:p w14:paraId="12037C6F" w14:textId="79B7760C" w:rsidR="00695422" w:rsidRDefault="00695422" w:rsidP="00695422">
      <w:r>
        <w:t xml:space="preserve">As mentioned previously, confusion causes cognitive disequilibrium, and students need to overcome this disequilibrium in order to move on </w:t>
      </w:r>
      <w:r>
        <w:fldChar w:fldCharType="begin"/>
      </w:r>
      <w:r w:rsidR="00E374EB">
        <w:instrText xml:space="preserve"> ADDIN EN.CITE &lt;EndNote&gt;&lt;Cite&gt;&lt;Author&gt;Arguel&lt;/Author&gt;&lt;Year&gt;2019&lt;/Year&gt;&lt;RecNum&gt;98&lt;/RecNum&gt;&lt;DisplayText&gt;(Arguel&lt;style face="italic"&gt; et al.&lt;/style&gt;, 2019)&lt;/DisplayText&gt;&lt;record&gt;&lt;rec-number&gt;98&lt;/rec-number&gt;&lt;foreign-keys&gt;&lt;key app="EN" db-id="eze0vex00p9adgep0rbv9w9752w5p5veezds" timestamp="1660731399" guid="f26003b5-f739-4f29-bb96-d4faed729777"&gt;98&lt;/key&gt;&lt;/foreign-keys&gt;&lt;ref-type name="Journal Article"&gt;17&lt;/ref-type&gt;&lt;contributors&gt;&lt;authors&gt;&lt;author&gt;Arguel, Amaël&lt;/author&gt;&lt;author&gt;Lockyer, Lori&lt;/author&gt;&lt;author&gt;Kennedy, Gregor&lt;/author&gt;&lt;author&gt;Lodge, Jason M&lt;/author&gt;&lt;author&gt;Pachman, Mariya&lt;/author&gt;&lt;/authors&gt;&lt;/contributors&gt;&lt;titles&gt;&lt;title&gt;Seeking optimal confusion: a review on epistemic emotion management in interactive digital learning environments&lt;/title&gt;&lt;secondary-title&gt;Interactive Learning Environments&lt;/secondary-title&gt;&lt;/titles&gt;&lt;periodical&gt;&lt;full-title&gt;Interactive Learning Environments&lt;/full-title&gt;&lt;/periodical&gt;&lt;pages&gt;200-210&lt;/pages&gt;&lt;volume&gt;27&lt;/volume&gt;&lt;number&gt;2&lt;/number&gt;&lt;dates&gt;&lt;year&gt;2019&lt;/year&gt;&lt;/dates&gt;&lt;isbn&gt;1049-4820&lt;/isbn&gt;&lt;urls&gt;&lt;/urls&gt;&lt;/record&gt;&lt;/Cite&gt;&lt;/EndNote&gt;</w:instrText>
      </w:r>
      <w:r>
        <w:fldChar w:fldCharType="separate"/>
      </w:r>
      <w:r w:rsidR="00207D3A">
        <w:rPr>
          <w:noProof/>
        </w:rPr>
        <w:t>(Arguel</w:t>
      </w:r>
      <w:r w:rsidR="00207D3A" w:rsidRPr="00207D3A">
        <w:rPr>
          <w:i/>
          <w:noProof/>
        </w:rPr>
        <w:t xml:space="preserve"> et al.</w:t>
      </w:r>
      <w:r w:rsidR="00207D3A">
        <w:rPr>
          <w:noProof/>
        </w:rPr>
        <w:t>, 2019)</w:t>
      </w:r>
      <w:r>
        <w:fldChar w:fldCharType="end"/>
      </w:r>
      <w:r>
        <w:t xml:space="preserve"> and get a better understanding of the work. </w:t>
      </w:r>
      <w:r w:rsidR="00AD5DBB">
        <w:t>For</w:t>
      </w:r>
      <w:r>
        <w:t xml:space="preserve"> a lecturer to improve classes or the way they present certain topics, they accurately need to understand the expressions of the students. Whether it is confusion, </w:t>
      </w:r>
      <w:r w:rsidR="00B27539">
        <w:t>boredom</w:t>
      </w:r>
      <w:r>
        <w:t>, anger, happiness</w:t>
      </w:r>
      <w:r w:rsidR="004942B8">
        <w:t xml:space="preserve">, or any expression the lecturer can identify within a classroom. </w:t>
      </w:r>
      <w:r>
        <w:t xml:space="preserve">  Lecturers will use this information to make the necessary changes during a lecture. </w:t>
      </w:r>
    </w:p>
    <w:p w14:paraId="2C9B36AC" w14:textId="24E6EF50" w:rsidR="00DB5117" w:rsidRDefault="00E02821" w:rsidP="00695422">
      <w:r>
        <w:t xml:space="preserve">Even though it can be an accurate way to determine the understanding of students, it </w:t>
      </w:r>
      <w:r w:rsidR="00695422">
        <w:t>is very difficult for lecturers to read all the faces of the students during a class,</w:t>
      </w:r>
      <w:r>
        <w:t xml:space="preserve"> because there are too many students to keep an eye on at all </w:t>
      </w:r>
      <w:r w:rsidR="00A024BF">
        <w:t>times</w:t>
      </w:r>
      <w:r>
        <w:t xml:space="preserve">. </w:t>
      </w:r>
    </w:p>
    <w:p w14:paraId="1B1A8EB8" w14:textId="0BC417A9" w:rsidR="00DB5117" w:rsidRDefault="00CF797A" w:rsidP="00695422">
      <w:r>
        <w:t>Another big problem that can be encountered is alexithymia</w:t>
      </w:r>
      <w:r w:rsidR="00E22B52">
        <w:t>. Alexithymia</w:t>
      </w:r>
      <w:r w:rsidR="00EB48FA">
        <w:t xml:space="preserve"> </w:t>
      </w:r>
      <w:r w:rsidR="00356A24">
        <w:t xml:space="preserve">is </w:t>
      </w:r>
      <w:r w:rsidR="00EB48FA">
        <w:t>a disability</w:t>
      </w:r>
      <w:r w:rsidR="00356A24">
        <w:t xml:space="preserve">, making it very difficult </w:t>
      </w:r>
      <w:r w:rsidR="00202D7D">
        <w:t>or even impossible</w:t>
      </w:r>
      <w:r w:rsidR="00E22B52">
        <w:t xml:space="preserve"> </w:t>
      </w:r>
      <w:r w:rsidR="00356A24">
        <w:t>for</w:t>
      </w:r>
      <w:r w:rsidR="00E22B52">
        <w:t xml:space="preserve"> student</w:t>
      </w:r>
      <w:r w:rsidR="003D2476">
        <w:t>s</w:t>
      </w:r>
      <w:r w:rsidR="00E22B52">
        <w:t xml:space="preserve"> </w:t>
      </w:r>
      <w:r w:rsidR="00356A24">
        <w:t xml:space="preserve">to </w:t>
      </w:r>
      <w:r w:rsidR="00E22B52">
        <w:t xml:space="preserve">identify </w:t>
      </w:r>
      <w:r w:rsidR="003D2476">
        <w:t>their</w:t>
      </w:r>
      <w:r w:rsidR="00E22B52">
        <w:t xml:space="preserve"> own, or </w:t>
      </w:r>
      <w:r w:rsidR="00B27539">
        <w:t>others’</w:t>
      </w:r>
      <w:r w:rsidR="00E22B52">
        <w:t xml:space="preserve"> emotions</w:t>
      </w:r>
      <w:r w:rsidR="006269C3">
        <w:t> </w:t>
      </w:r>
      <w:r w:rsidR="00E22B52">
        <w:fldChar w:fldCharType="begin"/>
      </w:r>
      <w:r w:rsidR="00E374EB">
        <w:instrText xml:space="preserve"> ADDIN EN.CITE &lt;EndNote&gt;&lt;Cite&gt;&lt;Author&gt;Taylor&lt;/Author&gt;&lt;Year&gt;2000&lt;/Year&gt;&lt;RecNum&gt;104&lt;/RecNum&gt;&lt;DisplayText&gt;(Taylor, 2000)&lt;/DisplayText&gt;&lt;record&gt;&lt;rec-number&gt;104&lt;/rec-number&gt;&lt;foreign-keys&gt;&lt;key app="EN" db-id="eze0vex00p9adgep0rbv9w9752w5p5veezds" timestamp="1660731451" guid="6709666c-d3ba-4a0f-89d9-c6a05003814a"&gt;104&lt;/key&gt;&lt;/foreign-keys&gt;&lt;ref-type name="Journal Article"&gt;17&lt;/ref-type&gt;&lt;contributors&gt;&lt;authors&gt;&lt;author&gt;Taylor, Graeme J&lt;/author&gt;&lt;/authors&gt;&lt;/contributors&gt;&lt;titles&gt;&lt;title&gt;Recent developments in alexithymia theory and research&lt;/title&gt;&lt;secondary-title&gt;The Canadian Journal of Psychiatry&lt;/secondary-title&gt;&lt;/titles&gt;&lt;periodical&gt;&lt;full-title&gt;The Canadian Journal of Psychiatry&lt;/full-title&gt;&lt;/periodical&gt;&lt;pages&gt;134-142&lt;/pages&gt;&lt;volume&gt;45&lt;/volume&gt;&lt;number&gt;2&lt;/number&gt;&lt;dates&gt;&lt;year&gt;2000&lt;/year&gt;&lt;/dates&gt;&lt;isbn&gt;0706-7437&lt;/isbn&gt;&lt;urls&gt;&lt;/urls&gt;&lt;/record&gt;&lt;/Cite&gt;&lt;/EndNote&gt;</w:instrText>
      </w:r>
      <w:r w:rsidR="00E22B52">
        <w:fldChar w:fldCharType="separate"/>
      </w:r>
      <w:r w:rsidR="00E22B52">
        <w:rPr>
          <w:noProof/>
        </w:rPr>
        <w:t>(Taylor, 2000)</w:t>
      </w:r>
      <w:r w:rsidR="00E22B52">
        <w:fldChar w:fldCharType="end"/>
      </w:r>
      <w:r w:rsidR="009171E7">
        <w:t>.</w:t>
      </w:r>
      <w:r w:rsidR="00883817">
        <w:t xml:space="preserve"> Alexithymia is not a rare disability. One in every ten people has Alexithymia</w:t>
      </w:r>
      <w:r w:rsidR="006269C3">
        <w:t> </w:t>
      </w:r>
      <w:r w:rsidR="00EB48FA">
        <w:fldChar w:fldCharType="begin"/>
      </w:r>
      <w:r w:rsidR="00E374EB">
        <w:instrText xml:space="preserve"> ADDIN EN.CITE &lt;EndNote&gt;&lt;Cite&gt;&lt;Author&gt;Cherney&lt;/Author&gt;&lt;Year&gt;2021&lt;/Year&gt;&lt;RecNum&gt;103&lt;/RecNum&gt;&lt;DisplayText&gt;(Cherney, 2021)&lt;/DisplayText&gt;&lt;record&gt;&lt;rec-number&gt;103&lt;/rec-number&gt;&lt;foreign-keys&gt;&lt;key app="EN" db-id="eze0vex00p9adgep0rbv9w9752w5p5veezds" timestamp="1660731451" guid="0ac5f0fc-fe9f-4f29-a72e-ab5beb166dc4"&gt;103&lt;/key&gt;&lt;/foreign-keys&gt;&lt;ref-type name="Web Page"&gt;12&lt;/ref-type&gt;&lt;contributors&gt;&lt;authors&gt;&lt;author&gt;Krisreen Cherney&lt;/author&gt;&lt;/authors&gt;&lt;/contributors&gt;&lt;titles&gt;&lt;title&gt;All About Alexithymia, or Difficulty Recognizing Feelings&lt;/title&gt;&lt;/titles&gt;&lt;dates&gt;&lt;year&gt;2021&lt;/year&gt;&lt;/dates&gt;&lt;pub-location&gt;USA&lt;/pub-location&gt;&lt;publisher&gt;Healthline&lt;/publisher&gt;&lt;urls&gt;&lt;related-urls&gt;&lt;url&gt;https://www.healthline.com/health/autism/alexithymia&lt;/url&gt;&lt;/related-urls&gt;&lt;/urls&gt;&lt;/record&gt;&lt;/Cite&gt;&lt;/EndNote&gt;</w:instrText>
      </w:r>
      <w:r w:rsidR="00EB48FA">
        <w:fldChar w:fldCharType="separate"/>
      </w:r>
      <w:r w:rsidR="00EB48FA">
        <w:rPr>
          <w:noProof/>
        </w:rPr>
        <w:t>(</w:t>
      </w:r>
      <w:proofErr w:type="spellStart"/>
      <w:r w:rsidR="00EB48FA">
        <w:rPr>
          <w:noProof/>
        </w:rPr>
        <w:t>Cherney</w:t>
      </w:r>
      <w:proofErr w:type="spellEnd"/>
      <w:r w:rsidR="00EB48FA">
        <w:rPr>
          <w:noProof/>
        </w:rPr>
        <w:t>, 2021)</w:t>
      </w:r>
      <w:r w:rsidR="00EB48FA">
        <w:fldChar w:fldCharType="end"/>
      </w:r>
      <w:r w:rsidR="005229CD">
        <w:t xml:space="preserve">. </w:t>
      </w:r>
      <w:r w:rsidR="00BE2300">
        <w:t>Even in the rare case</w:t>
      </w:r>
      <w:r w:rsidR="00B27539">
        <w:t>,</w:t>
      </w:r>
      <w:r w:rsidR="00BE2300">
        <w:t xml:space="preserve"> a lecturer doesn’t find it difficult </w:t>
      </w:r>
      <w:r w:rsidR="00B27539">
        <w:t xml:space="preserve">to </w:t>
      </w:r>
      <w:r w:rsidR="00BE2300">
        <w:t xml:space="preserve">observe an entire classroom, </w:t>
      </w:r>
      <w:r w:rsidR="00CE74A8">
        <w:t xml:space="preserve">the lecturer may have Alexithymia making it impossible to determine which facial expressions and emotions the students are currently expressing. </w:t>
      </w:r>
    </w:p>
    <w:p w14:paraId="2AC95729" w14:textId="260749A2" w:rsidR="00695422" w:rsidRDefault="00CF797A" w:rsidP="00695422">
      <w:r>
        <w:t>These problems</w:t>
      </w:r>
      <w:r w:rsidR="00695422">
        <w:t xml:space="preserve"> may be solved by using technologies with certain algorithms, allowing lecturers to get feedback </w:t>
      </w:r>
      <w:r w:rsidR="00B27539">
        <w:t>on</w:t>
      </w:r>
      <w:r w:rsidR="00695422">
        <w:t xml:space="preserve"> the facial expressions of students. </w:t>
      </w:r>
    </w:p>
    <w:p w14:paraId="0BA053FF" w14:textId="77777777" w:rsidR="00E528DE" w:rsidRPr="00E528DE" w:rsidRDefault="00E528DE" w:rsidP="00E528DE"/>
    <w:p w14:paraId="22F14B11" w14:textId="011B8652" w:rsidR="0030549A" w:rsidRDefault="00CF144C" w:rsidP="00D366CF">
      <w:pPr>
        <w:pStyle w:val="Heading3"/>
      </w:pPr>
      <w:bookmarkStart w:id="345" w:name="_Ref107678839"/>
      <w:bookmarkStart w:id="346" w:name="_Toc114507719"/>
      <w:r>
        <w:t xml:space="preserve">Technologies and algorithms for recognizing </w:t>
      </w:r>
      <w:r w:rsidR="00A57298">
        <w:t xml:space="preserve">facial </w:t>
      </w:r>
      <w:r>
        <w:t>expressions</w:t>
      </w:r>
      <w:bookmarkEnd w:id="345"/>
      <w:bookmarkEnd w:id="346"/>
    </w:p>
    <w:p w14:paraId="782C236B" w14:textId="01B1DF93" w:rsidR="00E528DE" w:rsidRDefault="00657556" w:rsidP="00E528DE">
      <w:r>
        <w:t xml:space="preserve">To create a system that allows lecturers to read the room, </w:t>
      </w:r>
      <w:r w:rsidR="00BA0FAD">
        <w:t xml:space="preserve">another pair of “eyes” needs to be available. </w:t>
      </w:r>
      <w:r w:rsidR="003E2B81">
        <w:t xml:space="preserve">There also needs to be a way for the system to communicate to the </w:t>
      </w:r>
      <w:r w:rsidR="00C65C60">
        <w:t>lecturer and</w:t>
      </w:r>
      <w:r w:rsidR="003E2B81">
        <w:t xml:space="preserve"> </w:t>
      </w:r>
      <w:r w:rsidR="00B27539">
        <w:t>let</w:t>
      </w:r>
      <w:r w:rsidR="003E2B81">
        <w:t xml:space="preserve"> him/her know what it is currently perceiving. </w:t>
      </w:r>
      <w:r w:rsidR="00B27539">
        <w:t>For</w:t>
      </w:r>
      <w:r w:rsidR="00C65C60">
        <w:t xml:space="preserve"> the system to know what it is perceiving, an algorithm needs to be </w:t>
      </w:r>
      <w:r w:rsidR="003B4873">
        <w:t>determined</w:t>
      </w:r>
      <w:r w:rsidR="00C65C60">
        <w:t xml:space="preserve"> </w:t>
      </w:r>
      <w:r w:rsidR="00D7224E">
        <w:t xml:space="preserve">and implemented into the system. </w:t>
      </w:r>
    </w:p>
    <w:p w14:paraId="2E07CF15" w14:textId="7D762573" w:rsidR="006D3341" w:rsidRDefault="006D3341" w:rsidP="00E528DE">
      <w:r>
        <w:t xml:space="preserve">This means the system can be divided into 2 sections, </w:t>
      </w:r>
      <w:r w:rsidR="002A1170">
        <w:t>technology,</w:t>
      </w:r>
      <w:r>
        <w:t xml:space="preserve"> and </w:t>
      </w:r>
      <w:r w:rsidR="008A69C5">
        <w:t>workings, also known as the algorithms and coding.</w:t>
      </w:r>
    </w:p>
    <w:p w14:paraId="75E313EA" w14:textId="56510FDE" w:rsidR="00C43815" w:rsidRDefault="0003561E" w:rsidP="00E528DE">
      <w:r>
        <w:t xml:space="preserve">Technologies and algorithms are very important throughout this </w:t>
      </w:r>
      <w:r w:rsidR="003C5218">
        <w:t>project because</w:t>
      </w:r>
      <w:r>
        <w:t xml:space="preserve"> the technologies, such as cameras, will be used as an extra pair of eyes</w:t>
      </w:r>
      <w:r w:rsidR="00267169">
        <w:t xml:space="preserve"> that the lecturers can use to their advantage.</w:t>
      </w:r>
      <w:r w:rsidR="003C5218">
        <w:t xml:space="preserve"> It will be used to perceive the students’ facial expressions.</w:t>
      </w:r>
      <w:r w:rsidR="00267169">
        <w:t xml:space="preserve"> </w:t>
      </w:r>
      <w:r w:rsidR="003C5218">
        <w:t xml:space="preserve">The algorithms are </w:t>
      </w:r>
      <w:r w:rsidR="003C5218">
        <w:lastRenderedPageBreak/>
        <w:t xml:space="preserve">the brain of the </w:t>
      </w:r>
      <w:r w:rsidR="00E740BE">
        <w:t>system and</w:t>
      </w:r>
      <w:r w:rsidR="003C5218">
        <w:t xml:space="preserve"> will take the </w:t>
      </w:r>
      <w:proofErr w:type="spellStart"/>
      <w:r w:rsidR="003C5218">
        <w:t>percepts</w:t>
      </w:r>
      <w:proofErr w:type="spellEnd"/>
      <w:r w:rsidR="00ED6230">
        <w:t>/observations</w:t>
      </w:r>
      <w:r w:rsidR="003C5218">
        <w:t xml:space="preserve"> from the camera, analyse the facial expression, and determine whether the student </w:t>
      </w:r>
      <w:r w:rsidR="00B27539">
        <w:t>comprehends</w:t>
      </w:r>
      <w:r w:rsidR="003C5218">
        <w:t xml:space="preserve"> the work being </w:t>
      </w:r>
      <w:r w:rsidR="006861C1">
        <w:t>discussed</w:t>
      </w:r>
      <w:r w:rsidR="003C5218">
        <w:t>.</w:t>
      </w:r>
      <w:r w:rsidR="00BA5C07">
        <w:t xml:space="preserve"> </w:t>
      </w:r>
    </w:p>
    <w:p w14:paraId="3887A274" w14:textId="1633BA12" w:rsidR="0003561E" w:rsidRDefault="00C43815" w:rsidP="00E528DE">
      <w:r>
        <w:t>This system can be seen as a</w:t>
      </w:r>
      <w:r w:rsidR="00AA2345">
        <w:t>n agent.</w:t>
      </w:r>
      <w:r w:rsidR="00FF7D92">
        <w:t xml:space="preserve"> An agent can be seen as anything that perceives the environment through sensors and </w:t>
      </w:r>
      <w:r w:rsidR="00B27539">
        <w:t>acts</w:t>
      </w:r>
      <w:r w:rsidR="00903073">
        <w:t xml:space="preserve"> upon</w:t>
      </w:r>
      <w:r w:rsidR="00597F5E">
        <w:t xml:space="preserve"> that environment through </w:t>
      </w:r>
      <w:r w:rsidR="00903073">
        <w:t>actuators</w:t>
      </w:r>
      <w:r w:rsidR="00BD45B3">
        <w:t xml:space="preserve"> </w:t>
      </w:r>
      <w:r w:rsidR="00BD45B3">
        <w:fldChar w:fldCharType="begin"/>
      </w:r>
      <w:r w:rsidR="00E374EB">
        <w:instrText xml:space="preserve"> ADDIN EN.CITE &lt;EndNote&gt;&lt;Cite&gt;&lt;Author&gt;Russel&lt;/Author&gt;&lt;Year&gt;2021&lt;/Year&gt;&lt;RecNum&gt;105&lt;/RecNum&gt;&lt;DisplayText&gt;(Russel &amp;amp; Norvig, 2021)&lt;/DisplayText&gt;&lt;record&gt;&lt;rec-number&gt;105&lt;/rec-number&gt;&lt;foreign-keys&gt;&lt;key app="EN" db-id="eze0vex00p9adgep0rbv9w9752w5p5veezds" timestamp="1660731458" guid="2a295665-5e8a-4910-85bb-bb9c17d8b5b3"&gt;105&lt;/key&gt;&lt;/foreign-keys&gt;&lt;ref-type name="Book"&gt;6&lt;/ref-type&gt;&lt;contributors&gt;&lt;authors&gt;&lt;author&gt;Stuart J. Russel&lt;/author&gt;&lt;author&gt;Peter Norvig&lt;/author&gt;&lt;/authors&gt;&lt;/contributors&gt;&lt;titles&gt;&lt;title&gt;Artificial Intelligence - A modern approach&lt;/title&gt;&lt;secondary-title&gt;Pearson&lt;/secondary-title&gt;&lt;/titles&gt;&lt;edition&gt;Fourth&lt;/edition&gt;&lt;keywords&gt;&lt;keyword&gt;Artificial Intelligence&lt;/keyword&gt;&lt;keyword&gt;AI&lt;/keyword&gt;&lt;/keywords&gt;&lt;dates&gt;&lt;year&gt;2021&lt;/year&gt;&lt;/dates&gt;&lt;pub-location&gt;New Jersey&lt;/pub-location&gt;&lt;publisher&gt;Pearson Education Inc&lt;/publisher&gt;&lt;isbn&gt;9780134610993&lt;/isbn&gt;&lt;urls&gt;&lt;/urls&gt;&lt;/record&gt;&lt;/Cite&gt;&lt;/EndNote&gt;</w:instrText>
      </w:r>
      <w:r w:rsidR="00BD45B3">
        <w:fldChar w:fldCharType="separate"/>
      </w:r>
      <w:r w:rsidR="00BD45B3">
        <w:rPr>
          <w:noProof/>
        </w:rPr>
        <w:t>(Russel &amp; Norvig, 2021)</w:t>
      </w:r>
      <w:r w:rsidR="00BD45B3">
        <w:fldChar w:fldCharType="end"/>
      </w:r>
      <w:r w:rsidR="00597F5E">
        <w:t>.</w:t>
      </w:r>
      <w:r w:rsidR="00903073">
        <w:t xml:space="preserve"> </w:t>
      </w:r>
      <w:r w:rsidR="00597F5E">
        <w:t xml:space="preserve"> </w:t>
      </w:r>
      <w:r w:rsidR="003C5218">
        <w:t xml:space="preserve">  </w:t>
      </w:r>
    </w:p>
    <w:p w14:paraId="190611EF" w14:textId="7ADD1678" w:rsidR="00C222F5" w:rsidRDefault="00C222F5" w:rsidP="00E528DE">
      <w:r>
        <w:t xml:space="preserve">The following </w:t>
      </w:r>
      <w:r w:rsidR="001C4D44">
        <w:fldChar w:fldCharType="begin"/>
      </w:r>
      <w:r w:rsidR="001C4D44">
        <w:instrText xml:space="preserve"> REF _Ref107576750 \h </w:instrText>
      </w:r>
      <w:r w:rsidR="001C4D44">
        <w:fldChar w:fldCharType="separate"/>
      </w:r>
      <w:r w:rsidR="00EB0542">
        <w:t xml:space="preserve">Figure </w:t>
      </w:r>
      <w:r w:rsidR="00EB0542">
        <w:rPr>
          <w:noProof/>
        </w:rPr>
        <w:t>2</w:t>
      </w:r>
      <w:r w:rsidR="001C4D44">
        <w:fldChar w:fldCharType="end"/>
      </w:r>
      <w:r>
        <w:t xml:space="preserve"> </w:t>
      </w:r>
      <w:r w:rsidR="00C123A0">
        <w:t>demonstrates</w:t>
      </w:r>
      <w:r>
        <w:t xml:space="preserve"> the working of a</w:t>
      </w:r>
      <w:r w:rsidR="00C123A0">
        <w:t>n</w:t>
      </w:r>
      <w:r>
        <w:t xml:space="preserve"> agent. </w:t>
      </w:r>
      <w:r w:rsidR="00177C7B">
        <w:t xml:space="preserve">The Agent is the </w:t>
      </w:r>
      <w:r w:rsidR="00CC2B74">
        <w:t>system,</w:t>
      </w:r>
      <w:r w:rsidR="00ED6230">
        <w:t xml:space="preserve"> and</w:t>
      </w:r>
      <w:r w:rsidR="00177C7B">
        <w:t xml:space="preserve"> the environment is the classroom. The Sensor is the </w:t>
      </w:r>
      <w:r w:rsidR="0045688E">
        <w:t xml:space="preserve">camera </w:t>
      </w:r>
      <w:r w:rsidR="00931D78">
        <w:t xml:space="preserve">that </w:t>
      </w:r>
      <w:r w:rsidR="00177C7B">
        <w:t>perceives the environment. The actuator</w:t>
      </w:r>
      <w:r w:rsidR="0045688E">
        <w:t xml:space="preserve"> </w:t>
      </w:r>
      <w:r w:rsidR="002E3C11">
        <w:t>is</w:t>
      </w:r>
      <w:r w:rsidR="0045688E">
        <w:t xml:space="preserve"> the display that </w:t>
      </w:r>
      <w:r w:rsidR="00B27539">
        <w:t>shows</w:t>
      </w:r>
      <w:r w:rsidR="0045688E">
        <w:t xml:space="preserve"> the result to the lecturer. </w:t>
      </w:r>
      <w:r w:rsidR="002E3C11">
        <w:t>The question mark is “brain”</w:t>
      </w:r>
      <w:r w:rsidR="00A11A1D">
        <w:t xml:space="preserve"> or the intelligence</w:t>
      </w:r>
      <w:r w:rsidR="002E3C11">
        <w:t xml:space="preserve"> of the agent</w:t>
      </w:r>
      <w:r w:rsidR="00792E10">
        <w:t>. I</w:t>
      </w:r>
      <w:r w:rsidR="002E3C11">
        <w:t>n this case</w:t>
      </w:r>
      <w:r w:rsidR="00792E10">
        <w:t>, it’s</w:t>
      </w:r>
      <w:r w:rsidR="002E3C11">
        <w:t xml:space="preserve"> the algorithms and code making it possible </w:t>
      </w:r>
      <w:r w:rsidR="00FE7EBE">
        <w:t xml:space="preserve">for the agent to detect whether the student </w:t>
      </w:r>
      <w:r w:rsidR="00B27539">
        <w:t>understands</w:t>
      </w:r>
      <w:r w:rsidR="00FE7EBE">
        <w:t xml:space="preserve"> the topic being discussed. </w:t>
      </w:r>
    </w:p>
    <w:p w14:paraId="705C47FE" w14:textId="77777777" w:rsidR="00FB0467" w:rsidRDefault="00FB0467" w:rsidP="00543751">
      <w:pPr>
        <w:keepNext/>
        <w:jc w:val="center"/>
      </w:pPr>
      <w:r w:rsidRPr="00FB0467">
        <w:rPr>
          <w:noProof/>
          <w:lang w:val="en-GB" w:eastAsia="en-GB"/>
        </w:rPr>
        <w:drawing>
          <wp:inline distT="0" distB="0" distL="0" distR="0" wp14:anchorId="763363C4" wp14:editId="2765174D">
            <wp:extent cx="4985468" cy="316577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8750" cy="3167856"/>
                    </a:xfrm>
                    <a:prstGeom prst="rect">
                      <a:avLst/>
                    </a:prstGeom>
                  </pic:spPr>
                </pic:pic>
              </a:graphicData>
            </a:graphic>
          </wp:inline>
        </w:drawing>
      </w:r>
    </w:p>
    <w:p w14:paraId="6AFF4634" w14:textId="588348D6" w:rsidR="00FB0467" w:rsidRDefault="00FB0467" w:rsidP="00543751">
      <w:pPr>
        <w:pStyle w:val="Caption"/>
        <w:jc w:val="center"/>
      </w:pPr>
      <w:bookmarkStart w:id="347" w:name="_Ref107576750"/>
      <w:bookmarkStart w:id="348" w:name="_Toc114507742"/>
      <w:r>
        <w:t xml:space="preserve">Figure </w:t>
      </w:r>
      <w:r w:rsidR="003C7596">
        <w:fldChar w:fldCharType="begin"/>
      </w:r>
      <w:r w:rsidR="003C7596">
        <w:instrText xml:space="preserve"> SEQ Figure \* ARABIC </w:instrText>
      </w:r>
      <w:r w:rsidR="003C7596">
        <w:fldChar w:fldCharType="separate"/>
      </w:r>
      <w:r w:rsidR="00EB0542">
        <w:rPr>
          <w:noProof/>
        </w:rPr>
        <w:t>2</w:t>
      </w:r>
      <w:r w:rsidR="003C7596">
        <w:rPr>
          <w:noProof/>
        </w:rPr>
        <w:fldChar w:fldCharType="end"/>
      </w:r>
      <w:bookmarkEnd w:id="347"/>
      <w:r>
        <w:t xml:space="preserve"> - Basic Agent Working </w:t>
      </w:r>
      <w:r w:rsidR="007C1143">
        <w:fldChar w:fldCharType="begin"/>
      </w:r>
      <w:r w:rsidR="00E374EB">
        <w:instrText xml:space="preserve"> ADDIN EN.CITE &lt;EndNote&gt;&lt;Cite&gt;&lt;Author&gt;Russel&lt;/Author&gt;&lt;Year&gt;2021&lt;/Year&gt;&lt;RecNum&gt;105&lt;/RecNum&gt;&lt;DisplayText&gt;(Russel &amp;amp; Norvig, 2021)&lt;/DisplayText&gt;&lt;record&gt;&lt;rec-number&gt;105&lt;/rec-number&gt;&lt;foreign-keys&gt;&lt;key app="EN" db-id="eze0vex00p9adgep0rbv9w9752w5p5veezds" timestamp="1660731458" guid="2a295665-5e8a-4910-85bb-bb9c17d8b5b3"&gt;105&lt;/key&gt;&lt;/foreign-keys&gt;&lt;ref-type name="Book"&gt;6&lt;/ref-type&gt;&lt;contributors&gt;&lt;authors&gt;&lt;author&gt;Stuart J. Russel&lt;/author&gt;&lt;author&gt;Peter Norvig&lt;/author&gt;&lt;/authors&gt;&lt;/contributors&gt;&lt;titles&gt;&lt;title&gt;Artificial Intelligence - A modern approach&lt;/title&gt;&lt;secondary-title&gt;Pearson&lt;/secondary-title&gt;&lt;/titles&gt;&lt;edition&gt;Fourth&lt;/edition&gt;&lt;keywords&gt;&lt;keyword&gt;Artificial Intelligence&lt;/keyword&gt;&lt;keyword&gt;AI&lt;/keyword&gt;&lt;/keywords&gt;&lt;dates&gt;&lt;year&gt;2021&lt;/year&gt;&lt;/dates&gt;&lt;pub-location&gt;New Jersey&lt;/pub-location&gt;&lt;publisher&gt;Pearson Education Inc&lt;/publisher&gt;&lt;isbn&gt;9780134610993&lt;/isbn&gt;&lt;urls&gt;&lt;/urls&gt;&lt;/record&gt;&lt;/Cite&gt;&lt;/EndNote&gt;</w:instrText>
      </w:r>
      <w:r w:rsidR="007C1143">
        <w:fldChar w:fldCharType="separate"/>
      </w:r>
      <w:r w:rsidR="007C1143">
        <w:rPr>
          <w:noProof/>
        </w:rPr>
        <w:t>(Russel &amp; Norvig, 2021)</w:t>
      </w:r>
      <w:bookmarkEnd w:id="348"/>
      <w:r w:rsidR="007C1143">
        <w:fldChar w:fldCharType="end"/>
      </w:r>
    </w:p>
    <w:p w14:paraId="3A552835" w14:textId="77777777" w:rsidR="00B14D72" w:rsidRDefault="00B14D72" w:rsidP="00E528DE"/>
    <w:p w14:paraId="2D25AAC0" w14:textId="37BD1604" w:rsidR="00B14D72" w:rsidRPr="00B14D72" w:rsidRDefault="00B14D72" w:rsidP="00E528DE">
      <w:r>
        <w:t>T</w:t>
      </w:r>
      <w:r w:rsidRPr="00B14D72">
        <w:t xml:space="preserve">he </w:t>
      </w:r>
      <w:r w:rsidRPr="00B14D72">
        <w:rPr>
          <w:b/>
          <w:bCs/>
        </w:rPr>
        <w:t>technologies</w:t>
      </w:r>
      <w:r w:rsidRPr="00B14D72">
        <w:t xml:space="preserve"> that can be used to develop the proposed system should therefore have appropriate sensors and actuators</w:t>
      </w:r>
      <w:r w:rsidR="0028579A">
        <w:t>:</w:t>
      </w:r>
    </w:p>
    <w:p w14:paraId="530EA296" w14:textId="29D60C1E" w:rsidR="002C5564" w:rsidRPr="00F3107F" w:rsidRDefault="002C5564" w:rsidP="00B67F24">
      <w:pPr>
        <w:spacing w:after="0"/>
      </w:pPr>
      <w:r>
        <w:t>Sensors</w:t>
      </w:r>
    </w:p>
    <w:p w14:paraId="214EA5DE" w14:textId="27644AA0" w:rsidR="00C65C60" w:rsidRDefault="002A1170" w:rsidP="00B67F24">
      <w:pPr>
        <w:pStyle w:val="ListParagraph"/>
        <w:numPr>
          <w:ilvl w:val="0"/>
          <w:numId w:val="36"/>
        </w:numPr>
        <w:spacing w:after="0"/>
      </w:pPr>
      <w:r>
        <w:t>Cameras</w:t>
      </w:r>
    </w:p>
    <w:p w14:paraId="7FC29F82" w14:textId="5B6AFF1E" w:rsidR="002A1170" w:rsidRDefault="002A1170" w:rsidP="00CE4BD4">
      <w:pPr>
        <w:pStyle w:val="ListParagraph"/>
        <w:numPr>
          <w:ilvl w:val="1"/>
          <w:numId w:val="36"/>
        </w:numPr>
        <w:spacing w:after="0"/>
      </w:pPr>
      <w:r>
        <w:t xml:space="preserve">These cameras will be used as the </w:t>
      </w:r>
      <w:r w:rsidR="003E5133">
        <w:t>“</w:t>
      </w:r>
      <w:r>
        <w:t>eyes</w:t>
      </w:r>
      <w:r w:rsidR="003E5133">
        <w:t>”</w:t>
      </w:r>
      <w:r>
        <w:t xml:space="preserve"> as mentioned </w:t>
      </w:r>
      <w:r w:rsidR="00B9637A">
        <w:t>above</w:t>
      </w:r>
      <w:r>
        <w:t>.</w:t>
      </w:r>
      <w:r w:rsidR="000601DD">
        <w:t xml:space="preserve"> It will be used to observe the large </w:t>
      </w:r>
      <w:r w:rsidR="006B312D">
        <w:t>classrooms and</w:t>
      </w:r>
      <w:r w:rsidR="00B419FA">
        <w:t xml:space="preserve"> give its input to the system. </w:t>
      </w:r>
    </w:p>
    <w:p w14:paraId="0F73D7F0" w14:textId="77777777" w:rsidR="00CE4BD4" w:rsidRDefault="00CE4BD4" w:rsidP="00CE4BD4">
      <w:pPr>
        <w:spacing w:after="0"/>
      </w:pPr>
    </w:p>
    <w:p w14:paraId="3443A542" w14:textId="77777777" w:rsidR="00CE4BD4" w:rsidRDefault="00CE4BD4" w:rsidP="00B67F24">
      <w:pPr>
        <w:spacing w:after="0"/>
      </w:pPr>
    </w:p>
    <w:p w14:paraId="0ECC7D57" w14:textId="3305D3B6" w:rsidR="002C5564" w:rsidRDefault="008136B2" w:rsidP="00B67F24">
      <w:pPr>
        <w:spacing w:after="0"/>
      </w:pPr>
      <w:r>
        <w:t xml:space="preserve">Actuators </w:t>
      </w:r>
    </w:p>
    <w:p w14:paraId="5E94D432" w14:textId="5AA6B303" w:rsidR="006B312D" w:rsidRDefault="007C32DD" w:rsidP="00B67F24">
      <w:pPr>
        <w:pStyle w:val="ListParagraph"/>
        <w:numPr>
          <w:ilvl w:val="0"/>
          <w:numId w:val="36"/>
        </w:numPr>
        <w:spacing w:after="0"/>
      </w:pPr>
      <w:r>
        <w:t>Computer</w:t>
      </w:r>
    </w:p>
    <w:p w14:paraId="24ADF896" w14:textId="66ACACDD" w:rsidR="00C45C43" w:rsidRDefault="00C45C43" w:rsidP="00B35AA6">
      <w:pPr>
        <w:pStyle w:val="ListParagraph"/>
        <w:numPr>
          <w:ilvl w:val="1"/>
          <w:numId w:val="36"/>
        </w:numPr>
        <w:spacing w:after="0"/>
      </w:pPr>
      <w:r>
        <w:t>In order for the program to run, a computer needs to</w:t>
      </w:r>
      <w:r w:rsidR="00DD2474">
        <w:t xml:space="preserve"> be</w:t>
      </w:r>
      <w:r>
        <w:t xml:space="preserve"> used. </w:t>
      </w:r>
      <w:r w:rsidR="00346AF4">
        <w:t xml:space="preserve">It needs to be a </w:t>
      </w:r>
      <w:r w:rsidR="00B35AA6">
        <w:t>mid-range</w:t>
      </w:r>
      <w:r w:rsidR="00346AF4">
        <w:t xml:space="preserve"> computer. Preferably with </w:t>
      </w:r>
      <w:proofErr w:type="spellStart"/>
      <w:proofErr w:type="gramStart"/>
      <w:r w:rsidR="00346AF4">
        <w:t>a</w:t>
      </w:r>
      <w:proofErr w:type="spellEnd"/>
      <w:proofErr w:type="gramEnd"/>
      <w:r w:rsidR="00346AF4">
        <w:t xml:space="preserve"> Intel i5 CPU or higher. </w:t>
      </w:r>
      <w:r w:rsidR="00B35AA6">
        <w:t xml:space="preserve">It also needs a USB port to connect a camera. </w:t>
      </w:r>
    </w:p>
    <w:p w14:paraId="76C62E66" w14:textId="5C4BE8C9" w:rsidR="00F35152" w:rsidRDefault="00F35152" w:rsidP="00B67F24">
      <w:pPr>
        <w:pStyle w:val="ListParagraph"/>
        <w:numPr>
          <w:ilvl w:val="0"/>
          <w:numId w:val="36"/>
        </w:numPr>
        <w:spacing w:after="0"/>
      </w:pPr>
      <w:r>
        <w:t>Computer Screen</w:t>
      </w:r>
    </w:p>
    <w:p w14:paraId="0280C356" w14:textId="769CD262" w:rsidR="00F35152" w:rsidRDefault="00F35152" w:rsidP="00B67F24">
      <w:pPr>
        <w:pStyle w:val="ListParagraph"/>
        <w:numPr>
          <w:ilvl w:val="1"/>
          <w:numId w:val="36"/>
        </w:numPr>
        <w:spacing w:after="0"/>
      </w:pPr>
      <w:r>
        <w:t>This is where the output will be displayed to the lecturer</w:t>
      </w:r>
      <w:r w:rsidR="008A137C">
        <w:t xml:space="preserve"> of how many students do not understand the topics being discussed.</w:t>
      </w:r>
    </w:p>
    <w:p w14:paraId="770EF8F9" w14:textId="77777777" w:rsidR="00146D23" w:rsidRDefault="00146D23" w:rsidP="00146D23"/>
    <w:p w14:paraId="0D05F194" w14:textId="50B74C38" w:rsidR="0008773E" w:rsidRPr="00592704" w:rsidRDefault="00144D18" w:rsidP="0008773E">
      <w:pPr>
        <w:spacing w:after="0"/>
        <w:rPr>
          <w:b/>
          <w:bCs/>
        </w:rPr>
      </w:pPr>
      <w:r>
        <w:rPr>
          <w:b/>
          <w:bCs/>
        </w:rPr>
        <w:t>Agent</w:t>
      </w:r>
      <w:r w:rsidR="0028579A">
        <w:rPr>
          <w:b/>
          <w:bCs/>
        </w:rPr>
        <w:t>’</w:t>
      </w:r>
      <w:r>
        <w:rPr>
          <w:b/>
          <w:bCs/>
        </w:rPr>
        <w:t>s Intelligence</w:t>
      </w:r>
      <w:r w:rsidR="00592704">
        <w:rPr>
          <w:b/>
          <w:bCs/>
        </w:rPr>
        <w:t xml:space="preserve"> </w:t>
      </w:r>
      <w:r w:rsidR="0008773E">
        <w:t xml:space="preserve">refers to the </w:t>
      </w:r>
      <w:r w:rsidR="00E07141">
        <w:t>“</w:t>
      </w:r>
      <w:r w:rsidR="0008773E">
        <w:t>brain</w:t>
      </w:r>
      <w:r w:rsidR="00E07141">
        <w:t>”</w:t>
      </w:r>
      <w:r w:rsidR="0008773E">
        <w:t xml:space="preserve"> of the system. </w:t>
      </w:r>
      <w:r w:rsidR="00E07141">
        <w:t xml:space="preserve">This </w:t>
      </w:r>
      <w:r w:rsidR="00637D85">
        <w:t xml:space="preserve">“brain” needs to be able to receive information from the </w:t>
      </w:r>
      <w:r w:rsidR="007A1A7D">
        <w:t>technologies</w:t>
      </w:r>
      <w:r w:rsidR="00C24F0C">
        <w:t xml:space="preserve"> such as the sensors</w:t>
      </w:r>
      <w:r w:rsidR="007A1A7D">
        <w:t xml:space="preserve"> and</w:t>
      </w:r>
      <w:r w:rsidR="00637D85">
        <w:t xml:space="preserve"> analyse it</w:t>
      </w:r>
      <w:r w:rsidR="007A1A7D">
        <w:t xml:space="preserve"> with the use of algorithms and programs</w:t>
      </w:r>
      <w:r w:rsidR="00183C88">
        <w:t>.</w:t>
      </w:r>
    </w:p>
    <w:p w14:paraId="6CE66F0E" w14:textId="646EE2F6" w:rsidR="006F3376" w:rsidRDefault="00BA4491" w:rsidP="00B67F24">
      <w:pPr>
        <w:pStyle w:val="ListParagraph"/>
        <w:numPr>
          <w:ilvl w:val="0"/>
          <w:numId w:val="37"/>
        </w:numPr>
        <w:spacing w:after="0"/>
      </w:pPr>
      <w:r>
        <w:t>Algorithms</w:t>
      </w:r>
      <w:r w:rsidR="00E418B4">
        <w:t xml:space="preserve"> and Programs</w:t>
      </w:r>
    </w:p>
    <w:p w14:paraId="4A7C200B" w14:textId="0074BC61" w:rsidR="00D1383C" w:rsidRDefault="00282431" w:rsidP="00D1383C">
      <w:pPr>
        <w:pStyle w:val="ListParagraph"/>
        <w:numPr>
          <w:ilvl w:val="1"/>
          <w:numId w:val="37"/>
        </w:numPr>
        <w:spacing w:after="0"/>
      </w:pPr>
      <w:r>
        <w:t>There are numerous algorithms and code that can be used in order to assess facial expressions.</w:t>
      </w:r>
      <w:r w:rsidR="00476ECF">
        <w:t xml:space="preserve"> The workings of these algorithms are discussed at “</w:t>
      </w:r>
      <w:r w:rsidR="00476ECF">
        <w:fldChar w:fldCharType="begin"/>
      </w:r>
      <w:r w:rsidR="00476ECF">
        <w:instrText xml:space="preserve"> REF _Ref107678885 \h </w:instrText>
      </w:r>
      <w:r w:rsidR="00476ECF">
        <w:fldChar w:fldCharType="separate"/>
      </w:r>
      <w:r w:rsidR="00EB0542">
        <w:t>How facial detection work</w:t>
      </w:r>
      <w:r w:rsidR="00476ECF">
        <w:fldChar w:fldCharType="end"/>
      </w:r>
      <w:r w:rsidR="00476ECF">
        <w:t xml:space="preserve">”. </w:t>
      </w:r>
      <w:r w:rsidR="00B27539">
        <w:t>Numerous algorithms can</w:t>
      </w:r>
      <w:r w:rsidR="00D1383C">
        <w:t xml:space="preserve"> be used and implemented, and a few algorithms will be researched and tested in Chapter 3 of this search project. </w:t>
      </w:r>
    </w:p>
    <w:p w14:paraId="1FAA9CB2" w14:textId="77777777" w:rsidR="006F3376" w:rsidRPr="00E528DE" w:rsidRDefault="006F3376" w:rsidP="00E528DE"/>
    <w:p w14:paraId="3264376D" w14:textId="5057AEEA" w:rsidR="00E24A80" w:rsidRDefault="0061549A" w:rsidP="00D366CF">
      <w:pPr>
        <w:pStyle w:val="Heading3"/>
      </w:pPr>
      <w:bookmarkStart w:id="349" w:name="_Toc114507720"/>
      <w:r>
        <w:t>Summary</w:t>
      </w:r>
      <w:bookmarkEnd w:id="349"/>
    </w:p>
    <w:p w14:paraId="39F99DBE" w14:textId="5D696B2C" w:rsidR="00D32B00" w:rsidRDefault="0053791D" w:rsidP="00D32B00">
      <w:r>
        <w:t xml:space="preserve">Facial expressions </w:t>
      </w:r>
      <w:r w:rsidR="00966F61">
        <w:t>are</w:t>
      </w:r>
      <w:r>
        <w:t xml:space="preserve"> something everyone has. </w:t>
      </w:r>
      <w:r w:rsidR="00966F61">
        <w:t xml:space="preserve">It is a trustworthy and valid method to determine whether a student understands a topic and work that is being discussed. </w:t>
      </w:r>
      <w:r w:rsidR="00BF3EB1">
        <w:t xml:space="preserve">There are </w:t>
      </w:r>
      <w:r w:rsidR="00363C29">
        <w:t xml:space="preserve">six </w:t>
      </w:r>
      <w:r w:rsidR="00BF3EB1">
        <w:t xml:space="preserve">common expressions, but the expression that is </w:t>
      </w:r>
      <w:r w:rsidR="0088360F">
        <w:t xml:space="preserve">the most relevant to this study is confusion. </w:t>
      </w:r>
      <w:r w:rsidR="00761276">
        <w:t xml:space="preserve">This facial expression can be seen as </w:t>
      </w:r>
      <w:r w:rsidR="00DA79B2">
        <w:t xml:space="preserve">lowered eyebrows and tightened eyelids. </w:t>
      </w:r>
    </w:p>
    <w:p w14:paraId="3A9738C2" w14:textId="0695FD53" w:rsidR="00CC33DC" w:rsidRDefault="00CC33DC" w:rsidP="00D32B00">
      <w:r>
        <w:t>These emotions are very important to lecture</w:t>
      </w:r>
      <w:r w:rsidR="00B87F7D">
        <w:t>r</w:t>
      </w:r>
      <w:r>
        <w:t>s because it allows them to get a better understanding</w:t>
      </w:r>
      <w:r w:rsidR="002E6980">
        <w:t xml:space="preserve"> of </w:t>
      </w:r>
      <w:r w:rsidR="00E71B67">
        <w:t>whether or not</w:t>
      </w:r>
      <w:r w:rsidR="002E6980">
        <w:t xml:space="preserve"> the students are taking in the work, and how much they understand the topics being discussed. </w:t>
      </w:r>
      <w:r w:rsidR="00B87F7D">
        <w:t xml:space="preserve">It was noted that it is difficult for lecturers to </w:t>
      </w:r>
      <w:r w:rsidR="00C71EBE">
        <w:t xml:space="preserve">keep an eye on every </w:t>
      </w:r>
      <w:r w:rsidR="00814EB5">
        <w:t>student</w:t>
      </w:r>
      <w:r w:rsidR="007074A1">
        <w:t>, or in some cases</w:t>
      </w:r>
      <w:r w:rsidR="00B27539">
        <w:t>,</w:t>
      </w:r>
      <w:r w:rsidR="007074A1">
        <w:t xml:space="preserve"> it is impossible for them to </w:t>
      </w:r>
      <w:r w:rsidR="001A39B5">
        <w:t>determine which emotion is displayed by students</w:t>
      </w:r>
      <w:r w:rsidR="00C71EBE">
        <w:t xml:space="preserve"> and therefore need some help with another pair of “eyes”.</w:t>
      </w:r>
    </w:p>
    <w:p w14:paraId="11176F8B" w14:textId="23C3499A" w:rsidR="00814EB5" w:rsidRDefault="005A1D07" w:rsidP="00FE14BD">
      <w:r>
        <w:t>Technologies and programs or algorithms</w:t>
      </w:r>
      <w:r w:rsidR="0037514B">
        <w:t>, also known as an agent</w:t>
      </w:r>
      <w:r w:rsidR="006B3EFF">
        <w:t>,</w:t>
      </w:r>
      <w:r>
        <w:t xml:space="preserve"> can be used to assist the lecturer. </w:t>
      </w:r>
      <w:r w:rsidR="00787DBF">
        <w:t>The programs and algorithms will</w:t>
      </w:r>
      <w:r w:rsidR="00EE6683">
        <w:t xml:space="preserve"> use the input received from cameras and determine </w:t>
      </w:r>
      <w:r w:rsidR="00787DBF">
        <w:t>whether students understand their work</w:t>
      </w:r>
      <w:r w:rsidR="00170FEC">
        <w:t xml:space="preserve">. These results will be displayed on a screen assessable </w:t>
      </w:r>
      <w:r w:rsidR="00170FEC">
        <w:lastRenderedPageBreak/>
        <w:t xml:space="preserve">by the lecturer. </w:t>
      </w:r>
      <w:r w:rsidR="002C5109" w:rsidRPr="002C5109">
        <w:t xml:space="preserve">This study will provide some background on how facial detection and </w:t>
      </w:r>
      <w:r w:rsidR="00B27539">
        <w:t>recognition</w:t>
      </w:r>
      <w:r w:rsidR="002C5109" w:rsidRPr="002C5109">
        <w:t xml:space="preserve"> </w:t>
      </w:r>
      <w:r w:rsidR="00B27539">
        <w:t>work</w:t>
      </w:r>
      <w:r w:rsidR="00100E84">
        <w:t>.</w:t>
      </w:r>
    </w:p>
    <w:p w14:paraId="12E4E952" w14:textId="411FAD3C" w:rsidR="00E528DE" w:rsidRPr="00E528DE" w:rsidRDefault="00E528DE" w:rsidP="00E528DE">
      <w:pPr>
        <w:spacing w:after="0" w:line="240" w:lineRule="auto"/>
        <w:jc w:val="left"/>
      </w:pPr>
    </w:p>
    <w:p w14:paraId="776E6502" w14:textId="491D1903" w:rsidR="00AE3FE8" w:rsidRDefault="0037453C">
      <w:pPr>
        <w:pStyle w:val="Heading2"/>
      </w:pPr>
      <w:bookmarkStart w:id="350" w:name="_Toc114507721"/>
      <w:r>
        <w:t>F</w:t>
      </w:r>
      <w:r w:rsidR="00127B62" w:rsidRPr="00127B62">
        <w:t>acial detection</w:t>
      </w:r>
      <w:r w:rsidR="00315501">
        <w:t xml:space="preserve"> and recognition</w:t>
      </w:r>
      <w:bookmarkEnd w:id="350"/>
    </w:p>
    <w:p w14:paraId="603559C5" w14:textId="701FA268" w:rsidR="00E24A80" w:rsidRDefault="00E24A80" w:rsidP="00D366CF">
      <w:pPr>
        <w:pStyle w:val="Heading3"/>
      </w:pPr>
      <w:bookmarkStart w:id="351" w:name="_Toc114507722"/>
      <w:r>
        <w:t>Introduction</w:t>
      </w:r>
      <w:bookmarkEnd w:id="351"/>
    </w:p>
    <w:p w14:paraId="412065D4" w14:textId="3DCC39EB" w:rsidR="009A1662" w:rsidRDefault="00816FDA" w:rsidP="00B237F2">
      <w:r>
        <w:t xml:space="preserve">Facial recognition </w:t>
      </w:r>
      <w:r w:rsidR="003F5580">
        <w:t>is used to identify and verify a</w:t>
      </w:r>
      <w:r w:rsidR="00986D97">
        <w:t xml:space="preserve">n </w:t>
      </w:r>
      <w:r w:rsidR="009671F9">
        <w:t>individual’s</w:t>
      </w:r>
      <w:r w:rsidR="00986D97">
        <w:t xml:space="preserve"> </w:t>
      </w:r>
      <w:r w:rsidR="009671F9">
        <w:t>identity</w:t>
      </w:r>
      <w:r w:rsidR="00914FAE">
        <w:t xml:space="preserve"> and</w:t>
      </w:r>
      <w:r w:rsidR="00986D97">
        <w:t xml:space="preserve"> </w:t>
      </w:r>
      <w:r>
        <w:t xml:space="preserve">can be used in various </w:t>
      </w:r>
      <w:r w:rsidR="00914FAE">
        <w:t xml:space="preserve">scenarios such as security and entertainment </w:t>
      </w:r>
      <w:r w:rsidR="00914FAE">
        <w:fldChar w:fldCharType="begin"/>
      </w:r>
      <w:r w:rsidR="00E374EB">
        <w:instrText xml:space="preserve"> ADDIN EN.CITE &lt;EndNote&gt;&lt;Cite&gt;&lt;Author&gt;Mohammad&lt;/Author&gt;&lt;Year&gt;2020&lt;/Year&gt;&lt;RecNum&gt;107&lt;/RecNum&gt;&lt;DisplayText&gt;(Mohammad, 2020)&lt;/DisplayText&gt;&lt;record&gt;&lt;rec-number&gt;107&lt;/rec-number&gt;&lt;foreign-keys&gt;&lt;key app="EN" db-id="eze0vex00p9adgep0rbv9w9752w5p5veezds" timestamp="1660731541" guid="40cfe683-00e0-4690-a23e-ac9e1e07ae97"&gt;107&lt;/key&gt;&lt;/foreign-keys&gt;&lt;ref-type name="Journal Article"&gt;17&lt;/ref-type&gt;&lt;contributors&gt;&lt;authors&gt;&lt;author&gt;Mohammad, Sikender Mohsienuddin&lt;/author&gt;&lt;/authors&gt;&lt;/contributors&gt;&lt;titles&gt;&lt;title&gt;Facial recognition technology&lt;/title&gt;&lt;secondary-title&gt;Available at SSRN 3622882&lt;/secondary-title&gt;&lt;/titles&gt;&lt;periodical&gt;&lt;full-title&gt;Available at SSRN 3622882&lt;/full-title&gt;&lt;/periodical&gt;&lt;dates&gt;&lt;year&gt;2020&lt;/year&gt;&lt;/dates&gt;&lt;urls&gt;&lt;/urls&gt;&lt;/record&gt;&lt;/Cite&gt;&lt;/EndNote&gt;</w:instrText>
      </w:r>
      <w:r w:rsidR="00914FAE">
        <w:fldChar w:fldCharType="separate"/>
      </w:r>
      <w:r w:rsidR="00914FAE">
        <w:rPr>
          <w:noProof/>
        </w:rPr>
        <w:t>(Mohammad, 2020)</w:t>
      </w:r>
      <w:r w:rsidR="00914FAE">
        <w:fldChar w:fldCharType="end"/>
      </w:r>
      <w:r w:rsidR="00914FAE">
        <w:t xml:space="preserve">. </w:t>
      </w:r>
      <w:r w:rsidR="009419E3">
        <w:t xml:space="preserve">Facial recognition can be largely attributed to Woodrow Wilson Bledsoe. In the </w:t>
      </w:r>
      <w:r w:rsidR="00B27539">
        <w:t>1960s</w:t>
      </w:r>
      <w:r w:rsidR="009419E3">
        <w:t xml:space="preserve">, Bledsoe created a database of thousands of images, </w:t>
      </w:r>
      <w:commentRangeStart w:id="352"/>
      <w:r w:rsidR="00E510AA">
        <w:t>in his efforts</w:t>
      </w:r>
      <w:r w:rsidR="009419E3">
        <w:t xml:space="preserve"> </w:t>
      </w:r>
      <w:commentRangeEnd w:id="352"/>
      <w:r w:rsidR="0028579A">
        <w:rPr>
          <w:rStyle w:val="CommentReference"/>
        </w:rPr>
        <w:commentReference w:id="352"/>
      </w:r>
      <w:r w:rsidR="009419E3">
        <w:t xml:space="preserve">to create a </w:t>
      </w:r>
      <w:r w:rsidR="00B27539">
        <w:t>face-identifying</w:t>
      </w:r>
      <w:r w:rsidR="009419E3">
        <w:t xml:space="preserve"> system </w:t>
      </w:r>
      <w:r w:rsidR="009419E3">
        <w:fldChar w:fldCharType="begin"/>
      </w:r>
      <w:r w:rsidR="00E374EB">
        <w:instrText xml:space="preserve"> ADDIN EN.CITE &lt;EndNote&gt;&lt;Cite&gt;&lt;Author&gt;Libby&lt;/Author&gt;&lt;Year&gt;2021&lt;/Year&gt;&lt;RecNum&gt;110&lt;/RecNum&gt;&lt;DisplayText&gt;(Libby &amp;amp; Ehrenfeld, 2021)&lt;/DisplayText&gt;&lt;record&gt;&lt;rec-number&gt;110&lt;/rec-number&gt;&lt;foreign-keys&gt;&lt;key app="EN" db-id="eze0vex00p9adgep0rbv9w9752w5p5veezds" timestamp="1660731559" guid="f774f276-8872-41d6-9e5b-19ceab43ddf1"&gt;110&lt;/key&gt;&lt;/foreign-keys&gt;&lt;ref-type name="Journal Article"&gt;17&lt;/ref-type&gt;&lt;contributors&gt;&lt;authors&gt;&lt;author&gt;Libby, Christopher&lt;/author&gt;&lt;author&gt;Ehrenfeld, Jesse&lt;/author&gt;&lt;/authors&gt;&lt;/contributors&gt;&lt;titles&gt;&lt;title&gt;Facial recognition technology in 2021: masks, bias, and the future of healthcare&lt;/title&gt;&lt;secondary-title&gt;Journal of Medical Systems&lt;/secondary-title&gt;&lt;/titles&gt;&lt;periodical&gt;&lt;full-title&gt;Journal of Medical Systems&lt;/full-title&gt;&lt;/periodical&gt;&lt;pages&gt;1-3&lt;/pages&gt;&lt;volume&gt;45&lt;/volume&gt;&lt;number&gt;4&lt;/number&gt;&lt;dates&gt;&lt;year&gt;2021&lt;/year&gt;&lt;/dates&gt;&lt;isbn&gt;1573-689X&lt;/isbn&gt;&lt;urls&gt;&lt;/urls&gt;&lt;/record&gt;&lt;/Cite&gt;&lt;/EndNote&gt;</w:instrText>
      </w:r>
      <w:r w:rsidR="009419E3">
        <w:fldChar w:fldCharType="separate"/>
      </w:r>
      <w:r w:rsidR="009419E3">
        <w:rPr>
          <w:noProof/>
        </w:rPr>
        <w:t>(Libby &amp; Ehrenfeld, 2021)</w:t>
      </w:r>
      <w:r w:rsidR="009419E3">
        <w:fldChar w:fldCharType="end"/>
      </w:r>
      <w:r w:rsidR="009419E3">
        <w:t xml:space="preserve">. </w:t>
      </w:r>
    </w:p>
    <w:p w14:paraId="08A66C2A" w14:textId="4E8167C1" w:rsidR="00B237F2" w:rsidRDefault="008926F0" w:rsidP="0058226E">
      <w:r>
        <w:t xml:space="preserve">Facial </w:t>
      </w:r>
      <w:r w:rsidR="000B221A">
        <w:t>detect</w:t>
      </w:r>
      <w:r>
        <w:t>ion</w:t>
      </w:r>
      <w:r w:rsidR="00F756DD">
        <w:t xml:space="preserve"> is </w:t>
      </w:r>
      <w:r w:rsidR="00F770E6">
        <w:t xml:space="preserve">a </w:t>
      </w:r>
      <w:r w:rsidR="00F756DD">
        <w:t>part of facial recognition</w:t>
      </w:r>
      <w:r w:rsidR="00F770E6">
        <w:t xml:space="preserve"> which</w:t>
      </w:r>
      <w:r w:rsidR="00D3592C">
        <w:t xml:space="preserve"> is a popular subject when it comes to biometrics </w:t>
      </w:r>
      <w:r w:rsidR="006D3D66">
        <w:fldChar w:fldCharType="begin"/>
      </w:r>
      <w:r w:rsidR="00E374EB">
        <w:instrText xml:space="preserve"> ADDIN EN.CITE &lt;EndNote&gt;&lt;Cite&gt;&lt;Author&gt;Khan&lt;/Author&gt;&lt;Year&gt;2019&lt;/Year&gt;&lt;RecNum&gt;106&lt;/RecNum&gt;&lt;DisplayText&gt;(Khan&lt;style face="italic"&gt; et al.&lt;/style&gt;, 2019)&lt;/DisplayText&gt;&lt;record&gt;&lt;rec-number&gt;106&lt;/rec-number&gt;&lt;foreign-keys&gt;&lt;key app="EN" db-id="eze0vex00p9adgep0rbv9w9752w5p5veezds" timestamp="1660731537" guid="8ab8f336-8507-4e87-9023-7b7b5e0673c1"&gt;106&lt;/key&gt;&lt;/foreign-keys&gt;&lt;ref-type name="Conference Proceedings"&gt;10&lt;/ref-type&gt;&lt;contributors&gt;&lt;authors&gt;&lt;author&gt;Khan, Maliha&lt;/author&gt;&lt;author&gt;Chakraborty, Sudeshna&lt;/author&gt;&lt;author&gt;Astya, Rani&lt;/author&gt;&lt;author&gt;Khepra, Shaveta&lt;/author&gt;&lt;/authors&gt;&lt;/contributors&gt;&lt;titles&gt;&lt;title&gt;Face detection and recognition using OpenCV&lt;/title&gt;&lt;secondary-title&gt;2019 International Conference on Computing, Communication, and Intelligent Systems (ICCCIS)&lt;/secondary-title&gt;&lt;/titles&gt;&lt;pages&gt;116-119&lt;/pages&gt;&lt;dates&gt;&lt;year&gt;2019&lt;/year&gt;&lt;/dates&gt;&lt;publisher&gt;IEEE&lt;/publisher&gt;&lt;isbn&gt;172814826X&lt;/isbn&gt;&lt;urls&gt;&lt;/urls&gt;&lt;/record&gt;&lt;/Cite&gt;&lt;/EndNote&gt;</w:instrText>
      </w:r>
      <w:r w:rsidR="006D3D66">
        <w:fldChar w:fldCharType="separate"/>
      </w:r>
      <w:r w:rsidR="006D3D66">
        <w:rPr>
          <w:noProof/>
        </w:rPr>
        <w:t>(Khan</w:t>
      </w:r>
      <w:r w:rsidR="006D3D66" w:rsidRPr="006D3D66">
        <w:rPr>
          <w:i/>
          <w:noProof/>
        </w:rPr>
        <w:t xml:space="preserve"> et al.</w:t>
      </w:r>
      <w:r w:rsidR="006D3D66">
        <w:rPr>
          <w:noProof/>
        </w:rPr>
        <w:t>, 2019)</w:t>
      </w:r>
      <w:r w:rsidR="006D3D66">
        <w:fldChar w:fldCharType="end"/>
      </w:r>
      <w:r w:rsidR="00D3592C">
        <w:t xml:space="preserve">. </w:t>
      </w:r>
      <w:r w:rsidR="00904110">
        <w:t xml:space="preserve">The difference between facial detection and facial recognition is that </w:t>
      </w:r>
      <w:r w:rsidR="00B93272">
        <w:t xml:space="preserve">facial detection </w:t>
      </w:r>
      <w:r w:rsidR="004D166F">
        <w:t xml:space="preserve">involves the </w:t>
      </w:r>
      <w:r w:rsidR="00A21962">
        <w:t xml:space="preserve">detection of an image or video. This </w:t>
      </w:r>
      <w:r w:rsidR="00B27539">
        <w:t>means</w:t>
      </w:r>
      <w:r w:rsidR="00A21962">
        <w:t xml:space="preserve"> the system will detect whether there is a </w:t>
      </w:r>
      <w:r w:rsidR="00E07418">
        <w:t xml:space="preserve"> face on the image or video provided </w:t>
      </w:r>
      <w:r w:rsidR="00E07418">
        <w:fldChar w:fldCharType="begin"/>
      </w:r>
      <w:r w:rsidR="00E374EB">
        <w:instrText xml:space="preserve"> ADDIN EN.CITE &lt;EndNote&gt;&lt;Cite&gt;&lt;Author&gt;Kumar&lt;/Author&gt;&lt;Year&gt;2019&lt;/Year&gt;&lt;RecNum&gt;109&lt;/RecNum&gt;&lt;DisplayText&gt;(Kumar&lt;style face="italic"&gt; et al.&lt;/style&gt;, 2019)&lt;/DisplayText&gt;&lt;record&gt;&lt;rec-number&gt;109&lt;/rec-number&gt;&lt;foreign-keys&gt;&lt;key app="EN" db-id="eze0vex00p9adgep0rbv9w9752w5p5veezds" timestamp="1660731555" guid="41f21709-ce7d-4e7c-9b5b-f72f45d745b1"&gt;109&lt;/key&gt;&lt;/foreign-keys&gt;&lt;ref-type name="Journal Article"&gt;17&lt;/ref-type&gt;&lt;contributors&gt;&lt;authors&gt;&lt;author&gt;Kumar, Ashu&lt;/author&gt;&lt;author&gt;Kaur, Amandeep&lt;/author&gt;&lt;author&gt;Kumar, Munish&lt;/author&gt;&lt;/authors&gt;&lt;/contributors&gt;&lt;titles&gt;&lt;title&gt;Face detection techniques: a review&lt;/title&gt;&lt;secondary-title&gt;Artificial Intelligence Review&lt;/secondary-title&gt;&lt;/titles&gt;&lt;periodical&gt;&lt;full-title&gt;Artificial Intelligence Review&lt;/full-title&gt;&lt;/periodical&gt;&lt;pages&gt;927-948&lt;/pages&gt;&lt;volume&gt;52&lt;/volume&gt;&lt;number&gt;2&lt;/number&gt;&lt;dates&gt;&lt;year&gt;2019&lt;/year&gt;&lt;/dates&gt;&lt;isbn&gt;1573-7462&lt;/isbn&gt;&lt;urls&gt;&lt;/urls&gt;&lt;/record&gt;&lt;/Cite&gt;&lt;/EndNote&gt;</w:instrText>
      </w:r>
      <w:r w:rsidR="00E07418">
        <w:fldChar w:fldCharType="separate"/>
      </w:r>
      <w:r w:rsidR="00E07418">
        <w:rPr>
          <w:noProof/>
        </w:rPr>
        <w:t>(Kumar</w:t>
      </w:r>
      <w:r w:rsidR="00E07418" w:rsidRPr="00E07418">
        <w:rPr>
          <w:i/>
          <w:noProof/>
        </w:rPr>
        <w:t xml:space="preserve"> et al.</w:t>
      </w:r>
      <w:r w:rsidR="00E07418">
        <w:rPr>
          <w:noProof/>
        </w:rPr>
        <w:t>, 2019)</w:t>
      </w:r>
      <w:r w:rsidR="00E07418">
        <w:fldChar w:fldCharType="end"/>
      </w:r>
      <w:r w:rsidR="00E07418">
        <w:t>.</w:t>
      </w:r>
      <w:r w:rsidR="00D868EF">
        <w:t xml:space="preserve"> The system can be programmed to draw a square around the detected faces. </w:t>
      </w:r>
      <w:r w:rsidR="006700AB">
        <w:t xml:space="preserve">The proposed system will use facial detection, and not facial recognition, seeing the aim of this </w:t>
      </w:r>
      <w:r w:rsidR="00DA58ED">
        <w:t xml:space="preserve">project is not to determine who the person perceived is, but rather </w:t>
      </w:r>
      <w:r w:rsidR="00B27539">
        <w:t>to analyse</w:t>
      </w:r>
      <w:r w:rsidR="00DA58ED">
        <w:t xml:space="preserve"> the facial features using facial detection </w:t>
      </w:r>
      <w:commentRangeStart w:id="353"/>
      <w:r w:rsidR="00DA58ED">
        <w:t>algorithms</w:t>
      </w:r>
      <w:r w:rsidR="007C0FA8">
        <w:t xml:space="preserve">. </w:t>
      </w:r>
      <w:commentRangeEnd w:id="353"/>
      <w:r w:rsidR="0028579A">
        <w:rPr>
          <w:rStyle w:val="CommentReference"/>
        </w:rPr>
        <w:commentReference w:id="353"/>
      </w:r>
      <w:r w:rsidR="007C0FA8">
        <w:t>This algorithm will</w:t>
      </w:r>
      <w:r w:rsidR="00B9045B">
        <w:t xml:space="preserve"> determine which emotion the student is </w:t>
      </w:r>
      <w:r w:rsidR="00735B65">
        <w:t>experiencing and</w:t>
      </w:r>
      <w:r w:rsidR="00B9045B">
        <w:t xml:space="preserve"> us</w:t>
      </w:r>
      <w:r w:rsidR="003B1767">
        <w:t>e</w:t>
      </w:r>
      <w:r w:rsidR="00B9045B">
        <w:t xml:space="preserve"> that information to </w:t>
      </w:r>
      <w:r w:rsidR="00D652B9">
        <w:t xml:space="preserve">get an understanding </w:t>
      </w:r>
      <w:r w:rsidR="00B27539">
        <w:t xml:space="preserve">of </w:t>
      </w:r>
      <w:r w:rsidR="00D652B9">
        <w:t xml:space="preserve">whether the student </w:t>
      </w:r>
      <w:r w:rsidR="00B27539">
        <w:t>comprehends</w:t>
      </w:r>
      <w:r w:rsidR="00D652B9">
        <w:t xml:space="preserve"> the topics being discussed. </w:t>
      </w:r>
    </w:p>
    <w:p w14:paraId="592C3BB3" w14:textId="7594295D" w:rsidR="00C206CA" w:rsidRDefault="00C206CA" w:rsidP="0058226E">
      <w:r>
        <w:t>During this section,</w:t>
      </w:r>
      <w:r w:rsidR="00620B7B">
        <w:t xml:space="preserve"> </w:t>
      </w:r>
      <w:r w:rsidR="00041393">
        <w:t>it will be discussed how facial detection and recognition works</w:t>
      </w:r>
      <w:r w:rsidR="00620B7B">
        <w:t>, along with c</w:t>
      </w:r>
      <w:r>
        <w:t>urrent facial detection and recognition applications</w:t>
      </w:r>
      <w:r w:rsidR="00620B7B">
        <w:t xml:space="preserve">, </w:t>
      </w:r>
      <w:r>
        <w:t>and the advantages and disadvantages thereof.</w:t>
      </w:r>
    </w:p>
    <w:p w14:paraId="4F790132" w14:textId="320CF4D6" w:rsidR="008509D6" w:rsidRDefault="008509D6" w:rsidP="00D366CF">
      <w:pPr>
        <w:pStyle w:val="Heading3"/>
      </w:pPr>
      <w:bookmarkStart w:id="354" w:name="_Ref107678885"/>
      <w:bookmarkStart w:id="355" w:name="_Toc114507723"/>
      <w:r>
        <w:t>How facial detection</w:t>
      </w:r>
      <w:r w:rsidR="00736C3A">
        <w:t xml:space="preserve"> and recognition</w:t>
      </w:r>
      <w:r>
        <w:t xml:space="preserve"> work</w:t>
      </w:r>
      <w:bookmarkEnd w:id="354"/>
      <w:bookmarkEnd w:id="355"/>
    </w:p>
    <w:p w14:paraId="5364CE13" w14:textId="36C62223" w:rsidR="00736C3A" w:rsidRDefault="00D545C5" w:rsidP="008509D6">
      <w:r>
        <w:t>Facial detection is the method of determining</w:t>
      </w:r>
      <w:r w:rsidR="00A51A81">
        <w:t xml:space="preserve"> whether a</w:t>
      </w:r>
      <w:r>
        <w:t xml:space="preserve"> human face </w:t>
      </w:r>
      <w:r w:rsidR="009F20BD">
        <w:t xml:space="preserve">is detected </w:t>
      </w:r>
      <w:r>
        <w:t xml:space="preserve">within </w:t>
      </w:r>
      <w:r w:rsidR="00A51A81">
        <w:t xml:space="preserve">an image </w:t>
      </w:r>
      <w:r w:rsidR="00E374EB">
        <w:fldChar w:fldCharType="begin"/>
      </w:r>
      <w:r w:rsidR="00E374EB">
        <w:instrText xml:space="preserve"> ADDIN EN.CITE &lt;EndNote&gt;&lt;Cite&gt;&lt;Author&gt;Nagpal&lt;/Author&gt;&lt;Year&gt;2018&lt;/Year&gt;&lt;RecNum&gt;171&lt;/RecNum&gt;&lt;DisplayText&gt;(Nagpal&lt;style face="italic"&gt; et al.&lt;/style&gt;, 2018)&lt;/DisplayText&gt;&lt;record&gt;&lt;rec-number&gt;171&lt;/rec-number&gt;&lt;foreign-keys&gt;&lt;key app="EN" db-id="eze0vex00p9adgep0rbv9w9752w5p5veezds" timestamp="1663051663" guid="2b9910ee-ec6f-4ccb-aba5-c6a303c3cb40"&gt;171&lt;/key&gt;&lt;/foreign-keys&gt;&lt;ref-type name="Conference Proceedings"&gt;10&lt;/ref-type&gt;&lt;contributors&gt;&lt;authors&gt;&lt;author&gt;Nagpal, Gagandeep Singh&lt;/author&gt;&lt;author&gt;Singh, Gagandeep&lt;/author&gt;&lt;author&gt;Singh, Jappreet&lt;/author&gt;&lt;author&gt;Yadav, Nishant&lt;/author&gt;&lt;/authors&gt;&lt;/contributors&gt;&lt;titles&gt;&lt;title&gt;Facial detection and recognition using OPENCV on Raspberry Pi Zero&lt;/title&gt;&lt;secondary-title&gt;2018 International Conference on Advances in Computing, Communication Control and Networking (ICACCCN)&lt;/secondary-title&gt;&lt;/titles&gt;&lt;pages&gt;945-950&lt;/pages&gt;&lt;dates&gt;&lt;year&gt;2018&lt;/year&gt;&lt;/dates&gt;&lt;publisher&gt;IEEE&lt;/publisher&gt;&lt;isbn&gt;1538641194&lt;/isbn&gt;&lt;urls&gt;&lt;/urls&gt;&lt;/record&gt;&lt;/Cite&gt;&lt;/EndNote&gt;</w:instrText>
      </w:r>
      <w:r w:rsidR="00E374EB">
        <w:fldChar w:fldCharType="separate"/>
      </w:r>
      <w:r w:rsidR="00E374EB">
        <w:rPr>
          <w:noProof/>
        </w:rPr>
        <w:t>(Nagpal</w:t>
      </w:r>
      <w:r w:rsidR="00E374EB" w:rsidRPr="00E374EB">
        <w:rPr>
          <w:i/>
          <w:noProof/>
        </w:rPr>
        <w:t xml:space="preserve"> et al.</w:t>
      </w:r>
      <w:r w:rsidR="00E374EB">
        <w:rPr>
          <w:noProof/>
        </w:rPr>
        <w:t>, 2018)</w:t>
      </w:r>
      <w:r w:rsidR="00E374EB">
        <w:fldChar w:fldCharType="end"/>
      </w:r>
      <w:r w:rsidR="00A51A81">
        <w:t>.</w:t>
      </w:r>
      <w:r w:rsidR="007C6474">
        <w:t xml:space="preserve"> There are different methods that can be used to detect faces, such as template-matching me</w:t>
      </w:r>
      <w:r w:rsidR="0086381F">
        <w:t>thods, feature invariant method</w:t>
      </w:r>
      <w:r w:rsidR="007C6474">
        <w:t>, and appearances-based methods.</w:t>
      </w:r>
      <w:r w:rsidR="00A51A81">
        <w:t xml:space="preserve"> </w:t>
      </w:r>
      <w:r w:rsidR="007C6474">
        <w:fldChar w:fldCharType="begin"/>
      </w:r>
      <w:r w:rsidR="001619A2">
        <w:instrText xml:space="preserve"> ADDIN EN.CITE &lt;EndNote&gt;&lt;Cite&gt;&lt;Author&gt;Dilawar&lt;/Author&gt;&lt;Year&gt;2016&lt;/Year&gt;&lt;RecNum&gt;172&lt;/RecNum&gt;&lt;DisplayText&gt;(Dilawar &amp;amp; Siddiqui, 2016)&lt;/DisplayText&gt;&lt;record&gt;&lt;rec-number&gt;172&lt;/rec-number&gt;&lt;foreign-keys&gt;&lt;key app="EN" db-id="eze0vex00p9adgep0rbv9w9752w5p5veezds" timestamp="1663052985" guid="554ea36f-c25c-40ee-b1c8-cf9ecca93fec"&gt;172&lt;/key&gt;&lt;/foreign-keys&gt;&lt;ref-type name="Journal Article"&gt;17&lt;/ref-type&gt;&lt;contributors&gt;&lt;authors&gt;&lt;author&gt;Dilawar, Momin Mubashshera&lt;/author&gt;&lt;author&gt;Siddiqui, Saad&lt;/author&gt;&lt;/authors&gt;&lt;/contributors&gt;&lt;titles&gt;&lt;title&gt;Face Label Graph Matching For Character Identification&lt;/title&gt;&lt;secondary-title&gt;INTERNATIONAL JOURNAL&lt;/secondary-title&gt;&lt;/titles&gt;&lt;periodical&gt;&lt;full-title&gt;INTERNATIONAL JOURNAL&lt;/full-title&gt;&lt;/periodical&gt;&lt;volume&gt;1&lt;/volume&gt;&lt;number&gt;1&lt;/number&gt;&lt;dates&gt;&lt;year&gt;2016&lt;/year&gt;&lt;/dates&gt;&lt;urls&gt;&lt;/urls&gt;&lt;/record&gt;&lt;/Cite&gt;&lt;/EndNote&gt;</w:instrText>
      </w:r>
      <w:r w:rsidR="007C6474">
        <w:fldChar w:fldCharType="separate"/>
      </w:r>
      <w:r w:rsidR="007C6474">
        <w:rPr>
          <w:noProof/>
        </w:rPr>
        <w:t>(Dilawar &amp; Siddiqui, 2016)</w:t>
      </w:r>
      <w:r w:rsidR="007C6474">
        <w:fldChar w:fldCharType="end"/>
      </w:r>
      <w:r w:rsidR="007765EE">
        <w:t xml:space="preserve"> </w:t>
      </w:r>
    </w:p>
    <w:p w14:paraId="45E8160B" w14:textId="64968DAF" w:rsidR="00094C53" w:rsidRDefault="007765EE" w:rsidP="008509D6">
      <w:r>
        <w:t>Template-matching methods involves</w:t>
      </w:r>
      <w:r w:rsidR="001619A2">
        <w:t xml:space="preserve"> </w:t>
      </w:r>
      <w:r w:rsidR="005253C5">
        <w:t>finding the correlation between the source image and a testing image</w:t>
      </w:r>
      <w:r w:rsidR="00EA1395">
        <w:t xml:space="preserve"> of a face</w:t>
      </w:r>
      <w:r>
        <w:t xml:space="preserve"> </w:t>
      </w:r>
      <w:r w:rsidR="001619A2">
        <w:fldChar w:fldCharType="begin"/>
      </w:r>
      <w:r w:rsidR="00C86B68">
        <w:instrText xml:space="preserve"> ADDIN EN.CITE &lt;EndNote&gt;&lt;Cite&gt;&lt;Author&gt;Ping&lt;/Author&gt;&lt;Year&gt;2003&lt;/Year&gt;&lt;RecNum&gt;173&lt;/RecNum&gt;&lt;DisplayText&gt;(Ping&lt;style face="italic"&gt; et al.&lt;/style&gt;, 2003)&lt;/DisplayText&gt;&lt;record&gt;&lt;rec-number&gt;173&lt;/rec-number&gt;&lt;foreign-keys&gt;&lt;key app="EN" db-id="eze0vex00p9adgep0rbv9w9752w5p5veezds" timestamp="1663053989" guid="82824211-2ae0-41f9-82c0-517e6e89644b"&gt;173&lt;/key&gt;&lt;/foreign-keys&gt;&lt;ref-type name="Journal Article"&gt;17&lt;/ref-type&gt;&lt;contributors&gt;&lt;authors&gt;&lt;author&gt;Ping, Scott Tan Yeh&lt;/author&gt;&lt;author&gt;Weng, Chun Hui&lt;/author&gt;&lt;author&gt;Lau, Boonping&lt;/author&gt;&lt;/authors&gt;&lt;/contributors&gt;&lt;titles&gt;&lt;title&gt;Face detection through template matching and color segmentation&lt;/title&gt;&lt;secondary-title&gt;Nevim: Nevim&lt;/secondary-title&gt;&lt;/titles&gt;&lt;periodical&gt;&lt;full-title&gt;Nevim: Nevim&lt;/full-title&gt;&lt;/periodical&gt;&lt;volume&gt;89&lt;/volume&gt;&lt;dates&gt;&lt;year&gt;2003&lt;/year&gt;&lt;/dates&gt;&lt;urls&gt;&lt;/urls&gt;&lt;/record&gt;&lt;/Cite&gt;&lt;/EndNote&gt;</w:instrText>
      </w:r>
      <w:r w:rsidR="001619A2">
        <w:fldChar w:fldCharType="separate"/>
      </w:r>
      <w:r w:rsidR="001619A2">
        <w:rPr>
          <w:noProof/>
        </w:rPr>
        <w:t>(Ping</w:t>
      </w:r>
      <w:r w:rsidR="001619A2" w:rsidRPr="001619A2">
        <w:rPr>
          <w:i/>
          <w:noProof/>
        </w:rPr>
        <w:t xml:space="preserve"> et al.</w:t>
      </w:r>
      <w:r w:rsidR="001619A2">
        <w:rPr>
          <w:noProof/>
        </w:rPr>
        <w:t>, 2003)</w:t>
      </w:r>
      <w:r w:rsidR="001619A2">
        <w:fldChar w:fldCharType="end"/>
      </w:r>
      <w:r w:rsidR="005253C5">
        <w:t xml:space="preserve">. If there is a high correlation, it </w:t>
      </w:r>
      <w:r w:rsidR="00DC2325">
        <w:t xml:space="preserve">means that a face was detected in the source image. </w:t>
      </w:r>
    </w:p>
    <w:p w14:paraId="07BB9ACD" w14:textId="278E1F7B" w:rsidR="007765EE" w:rsidRDefault="0086381F" w:rsidP="008509D6">
      <w:r>
        <w:lastRenderedPageBreak/>
        <w:t>Scale invariant feature transform</w:t>
      </w:r>
      <w:r w:rsidR="003A1296">
        <w:t>, also known as SIFT,</w:t>
      </w:r>
      <w:r>
        <w:t xml:space="preserve"> can be seen as </w:t>
      </w:r>
      <w:r w:rsidR="00BA4BDD">
        <w:t>a</w:t>
      </w:r>
      <w:r>
        <w:t xml:space="preserve"> feat</w:t>
      </w:r>
      <w:r w:rsidR="00694572">
        <w:t>ure invariant method, because it</w:t>
      </w:r>
      <w:r w:rsidR="00A34E97">
        <w:t xml:space="preserve"> </w:t>
      </w:r>
      <w:r w:rsidR="00E541D5" w:rsidRPr="00E541D5">
        <w:t xml:space="preserve">is a technique for detecting and </w:t>
      </w:r>
      <w:r w:rsidR="00112A84">
        <w:t>extracting</w:t>
      </w:r>
      <w:r w:rsidR="00E541D5" w:rsidRPr="00E541D5">
        <w:t xml:space="preserve"> visual features</w:t>
      </w:r>
      <w:r w:rsidR="00112A84">
        <w:t xml:space="preserve"> </w:t>
      </w:r>
      <w:r w:rsidR="00112A84">
        <w:fldChar w:fldCharType="begin"/>
      </w:r>
      <w:r w:rsidR="000E6578">
        <w:instrText xml:space="preserve"> ADDIN EN.CITE &lt;EndNote&gt;&lt;Cite&gt;&lt;Author&gt;Gupta&lt;/Author&gt;&lt;Year&gt;2021&lt;/Year&gt;&lt;RecNum&gt;183&lt;/RecNum&gt;&lt;DisplayText&gt;(Gupta&lt;style face="italic"&gt; et al.&lt;/style&gt;, 2021)&lt;/DisplayText&gt;&lt;record&gt;&lt;rec-number&gt;183&lt;/rec-number&gt;&lt;foreign-keys&gt;&lt;key app="EN" db-id="eze0vex00p9adgep0rbv9w9752w5p5veezds" timestamp="1663600105" guid="be408ca6-be6e-443c-b590-9a12631d82c5"&gt;183&lt;/key&gt;&lt;/foreign-keys&gt;&lt;ref-type name="Journal Article"&gt;17&lt;/ref-type&gt;&lt;contributors&gt;&lt;authors&gt;&lt;author&gt;Gupta, Surbhi&lt;/author&gt;&lt;author&gt;Thakur, Kutub&lt;/author&gt;&lt;author&gt;Kumar, Munish&lt;/author&gt;&lt;/authors&gt;&lt;/contributors&gt;&lt;titles&gt;&lt;title&gt;2D-human face recognition using SIFT and SURF descriptors of face’s feature regions&lt;/title&gt;&lt;secondary-title&gt;The Visual Computer&lt;/secondary-title&gt;&lt;/titles&gt;&lt;periodical&gt;&lt;full-title&gt;The Visual Computer&lt;/full-title&gt;&lt;/periodical&gt;&lt;pages&gt;447-456&lt;/pages&gt;&lt;volume&gt;37&lt;/volume&gt;&lt;number&gt;3&lt;/number&gt;&lt;dates&gt;&lt;year&gt;2021&lt;/year&gt;&lt;/dates&gt;&lt;isbn&gt;1432-2315&lt;/isbn&gt;&lt;urls&gt;&lt;/urls&gt;&lt;/record&gt;&lt;/Cite&gt;&lt;/EndNote&gt;</w:instrText>
      </w:r>
      <w:r w:rsidR="00112A84">
        <w:fldChar w:fldCharType="separate"/>
      </w:r>
      <w:r w:rsidR="00112A84">
        <w:rPr>
          <w:noProof/>
        </w:rPr>
        <w:t>(Gupta</w:t>
      </w:r>
      <w:r w:rsidR="00112A84" w:rsidRPr="00112A84">
        <w:rPr>
          <w:i/>
          <w:noProof/>
        </w:rPr>
        <w:t xml:space="preserve"> et al.</w:t>
      </w:r>
      <w:r w:rsidR="00112A84">
        <w:rPr>
          <w:noProof/>
        </w:rPr>
        <w:t>, 2021)</w:t>
      </w:r>
      <w:r w:rsidR="00112A84">
        <w:fldChar w:fldCharType="end"/>
      </w:r>
      <w:r w:rsidR="00E541D5" w:rsidRPr="00E541D5">
        <w:t>. It identifies key points</w:t>
      </w:r>
      <w:r w:rsidR="00E541D5">
        <w:t xml:space="preserve"> called descriptors </w:t>
      </w:r>
      <w:r w:rsidR="00E541D5">
        <w:fldChar w:fldCharType="begin"/>
      </w:r>
      <w:r w:rsidR="000E6578">
        <w:instrText xml:space="preserve"> ADDIN EN.CITE &lt;EndNote&gt;&lt;Cite&gt;&lt;Author&gt;Lindeberg&lt;/Author&gt;&lt;Year&gt;2012&lt;/Year&gt;&lt;RecNum&gt;182&lt;/RecNum&gt;&lt;DisplayText&gt;(Lindeberg, 2012)&lt;/DisplayText&gt;&lt;record&gt;&lt;rec-number&gt;182&lt;/rec-number&gt;&lt;foreign-keys&gt;&lt;key app="EN" db-id="eze0vex00p9adgep0rbv9w9752w5p5veezds" timestamp="1663599475" guid="db9239be-9689-4a66-8c4c-8f3c90649d98"&gt;182&lt;/key&gt;&lt;/foreign-keys&gt;&lt;ref-type name="Journal Article"&gt;17&lt;/ref-type&gt;&lt;contributors&gt;&lt;authors&gt;&lt;author&gt;Lindeberg, Tony&lt;/author&gt;&lt;/authors&gt;&lt;/contributors&gt;&lt;titles&gt;&lt;title&gt;Scale invariant feature transform&lt;/title&gt;&lt;/titles&gt;&lt;dates&gt;&lt;year&gt;2012&lt;/year&gt;&lt;/dates&gt;&lt;urls&gt;&lt;/urls&gt;&lt;/record&gt;&lt;/Cite&gt;&lt;/EndNote&gt;</w:instrText>
      </w:r>
      <w:r w:rsidR="00E541D5">
        <w:fldChar w:fldCharType="separate"/>
      </w:r>
      <w:r w:rsidR="00E541D5">
        <w:rPr>
          <w:noProof/>
        </w:rPr>
        <w:t>(Lindeberg, 2012)</w:t>
      </w:r>
      <w:r w:rsidR="00E541D5">
        <w:fldChar w:fldCharType="end"/>
      </w:r>
      <w:r w:rsidR="00E541D5" w:rsidRPr="00E541D5">
        <w:t xml:space="preserve"> and provides them with quantitative information that may be </w:t>
      </w:r>
      <w:r w:rsidR="00E541D5">
        <w:t>utilized for object recognition</w:t>
      </w:r>
      <w:r w:rsidR="00694572">
        <w:t>.</w:t>
      </w:r>
      <w:r w:rsidR="00E541D5">
        <w:t xml:space="preserve"> </w:t>
      </w:r>
      <w:r w:rsidR="00A34E97">
        <w:t>SIFT is not recommended for facial detection, because SIFT is good with general object detection, which are rigid with sharp edges, where faces are non-rigid and smooth</w:t>
      </w:r>
      <w:r w:rsidR="00C86B68">
        <w:t xml:space="preserve"> </w:t>
      </w:r>
      <w:r w:rsidR="00C86B68">
        <w:fldChar w:fldCharType="begin"/>
      </w:r>
      <w:r w:rsidR="00E541D5">
        <w:instrText xml:space="preserve"> ADDIN EN.CITE &lt;EndNote&gt;&lt;Cite&gt;&lt;Author&gt;Geng&lt;/Author&gt;&lt;Year&gt;2009&lt;/Year&gt;&lt;RecNum&gt;174&lt;/RecNum&gt;&lt;DisplayText&gt;(Geng &amp;amp; Jiang, 2009)&lt;/DisplayText&gt;&lt;record&gt;&lt;rec-number&gt;174&lt;/rec-number&gt;&lt;foreign-keys&gt;&lt;key app="EN" db-id="eze0vex00p9adgep0rbv9w9752w5p5veezds" timestamp="1663496444" guid="b8b96ef9-2556-4411-b49f-49b9f8d1ef34"&gt;174&lt;/key&gt;&lt;/foreign-keys&gt;&lt;ref-type name="Conference Proceedings"&gt;10&lt;/ref-type&gt;&lt;contributors&gt;&lt;authors&gt;&lt;author&gt;Geng, Cong&lt;/author&gt;&lt;author&gt;Jiang, Xudong&lt;/author&gt;&lt;/authors&gt;&lt;/contributors&gt;&lt;titles&gt;&lt;title&gt;Face recognition using sift features&lt;/title&gt;&lt;secondary-title&gt;2009 16th IEEE international conference on image processing (ICIP)&lt;/secondary-title&gt;&lt;/titles&gt;&lt;pages&gt;3313-3316&lt;/pages&gt;&lt;dates&gt;&lt;year&gt;2009&lt;/year&gt;&lt;/dates&gt;&lt;publisher&gt;IEEE&lt;/publisher&gt;&lt;isbn&gt;1424456541&lt;/isbn&gt;&lt;urls&gt;&lt;/urls&gt;&lt;/record&gt;&lt;/Cite&gt;&lt;/EndNote&gt;</w:instrText>
      </w:r>
      <w:r w:rsidR="00C86B68">
        <w:fldChar w:fldCharType="separate"/>
      </w:r>
      <w:r w:rsidR="00C86B68">
        <w:rPr>
          <w:noProof/>
        </w:rPr>
        <w:t>(Geng &amp; Jiang, 2009)</w:t>
      </w:r>
      <w:r w:rsidR="00C86B68">
        <w:fldChar w:fldCharType="end"/>
      </w:r>
      <w:r w:rsidR="00A34E97">
        <w:t xml:space="preserve">. </w:t>
      </w:r>
    </w:p>
    <w:p w14:paraId="68BF9D35" w14:textId="07E760E5" w:rsidR="003C7596" w:rsidRDefault="003C7596" w:rsidP="008509D6">
      <w:r>
        <w:t xml:space="preserve">Appearance-based </w:t>
      </w:r>
      <w:r w:rsidR="000E6578">
        <w:t xml:space="preserve">methods like Eigenface. </w:t>
      </w:r>
      <w:r w:rsidR="000E6578" w:rsidRPr="000E6578">
        <w:t>The Eigenfaces approach consists of extracting the distinctive facial features and portraying the face as a linear combination of the so-called 'eigenfaces' derived from the feature extraction procedure.</w:t>
      </w:r>
      <w:r>
        <w:t xml:space="preserve"> </w:t>
      </w:r>
      <w:r w:rsidR="000E6578">
        <w:fldChar w:fldCharType="begin"/>
      </w:r>
      <w:r w:rsidR="006D582F">
        <w:instrText xml:space="preserve"> ADDIN EN.CITE &lt;EndNote&gt;&lt;Cite&gt;&lt;Author&gt;üge Çarıkçı&lt;/Author&gt;&lt;Year&gt;2012&lt;/Year&gt;&lt;RecNum&gt;184&lt;/RecNum&gt;&lt;DisplayText&gt;(üge Çarıkçı &amp;amp; Özen, 2012)&lt;/DisplayText&gt;&lt;record&gt;&lt;rec-number&gt;184&lt;/rec-number&gt;&lt;foreign-keys&gt;&lt;key app="EN" db-id="eze0vex00p9adgep0rbv9w9752w5p5veezds" timestamp="1663601330" guid="ce68176a-99c0-41f6-bfe5-3c08454dcdcb"&gt;184&lt;/key&gt;&lt;/foreign-keys&gt;&lt;ref-type name="Journal Article"&gt;17&lt;/ref-type&gt;&lt;contributors&gt;&lt;authors&gt;&lt;author&gt;üge Çarıkçı, M&lt;/author&gt;&lt;author&gt;Özen, Figen&lt;/author&gt;&lt;/authors&gt;&lt;/contributors&gt;&lt;titles&gt;&lt;title&gt;A face recognition system based on eigenfaces method&lt;/title&gt;&lt;secondary-title&gt;Procedia Technology&lt;/secondary-title&gt;&lt;/titles&gt;&lt;periodical&gt;&lt;full-title&gt;Procedia Technology&lt;/full-title&gt;&lt;/periodical&gt;&lt;pages&gt;118-123&lt;/pages&gt;&lt;volume&gt;1&lt;/volume&gt;&lt;dates&gt;&lt;year&gt;2012&lt;/year&gt;&lt;/dates&gt;&lt;isbn&gt;2212-0173&lt;/isbn&gt;&lt;urls&gt;&lt;/urls&gt;&lt;/record&gt;&lt;/Cite&gt;&lt;/EndNote&gt;</w:instrText>
      </w:r>
      <w:r w:rsidR="000E6578">
        <w:fldChar w:fldCharType="separate"/>
      </w:r>
      <w:r w:rsidR="000E6578">
        <w:rPr>
          <w:noProof/>
        </w:rPr>
        <w:t>(üge Çarıkçı &amp; Özen, 2012)</w:t>
      </w:r>
      <w:r w:rsidR="000E6578">
        <w:fldChar w:fldCharType="end"/>
      </w:r>
    </w:p>
    <w:p w14:paraId="5EFADDCA" w14:textId="1411A110" w:rsidR="00547AEA" w:rsidRDefault="00547AEA" w:rsidP="008509D6">
      <w:r>
        <w:t xml:space="preserve">Another prominent facial detection method is Histogram of oriented gradients, also known as HOG. </w:t>
      </w:r>
      <w:r w:rsidR="006D582F" w:rsidRPr="006D582F">
        <w:t xml:space="preserve">HOG may be viewed as a more </w:t>
      </w:r>
      <w:r w:rsidR="009C7173">
        <w:t>dense</w:t>
      </w:r>
      <w:r w:rsidR="006D582F" w:rsidRPr="006D582F">
        <w:t xml:space="preserve"> variant of SIFT</w:t>
      </w:r>
      <w:r w:rsidR="006D582F">
        <w:t xml:space="preserve"> </w:t>
      </w:r>
      <w:r w:rsidR="006D582F">
        <w:fldChar w:fldCharType="begin"/>
      </w:r>
      <w:r w:rsidR="006D582F">
        <w:instrText xml:space="preserve"> ADDIN EN.CITE &lt;EndNote&gt;&lt;Cite&gt;&lt;Author&gt;Pang&lt;/Author&gt;&lt;Year&gt;2011&lt;/Year&gt;&lt;RecNum&gt;186&lt;/RecNum&gt;&lt;DisplayText&gt;(Pang&lt;style face="italic"&gt; et al.&lt;/style&gt;, 2011)&lt;/DisplayText&gt;&lt;record&gt;&lt;rec-number&gt;186&lt;/rec-number&gt;&lt;foreign-keys&gt;&lt;key app="EN" db-id="eze0vex00p9adgep0rbv9w9752w5p5veezds" timestamp="1663603944" guid="5048985a-ca95-4ed7-86f7-3f845f09b188"&gt;186&lt;/key&gt;&lt;/foreign-keys&gt;&lt;ref-type name="Journal Article"&gt;17&lt;/ref-type&gt;&lt;contributors&gt;&lt;authors&gt;&lt;author&gt;Pang, Yanwei&lt;/author&gt;&lt;author&gt;Yuan, Yuan&lt;/author&gt;&lt;author&gt;Li, Xuelong&lt;/author&gt;&lt;author&gt;Pan, Jing&lt;/author&gt;&lt;/authors&gt;&lt;/contributors&gt;&lt;titles&gt;&lt;title&gt;Efficient HOG human detection&lt;/title&gt;&lt;secondary-title&gt;Signal processing&lt;/secondary-title&gt;&lt;/titles&gt;&lt;periodical&gt;&lt;full-title&gt;Signal processing&lt;/full-title&gt;&lt;/periodical&gt;&lt;pages&gt;773-781&lt;/pages&gt;&lt;volume&gt;91&lt;/volume&gt;&lt;number&gt;4&lt;/number&gt;&lt;dates&gt;&lt;year&gt;2011&lt;/year&gt;&lt;/dates&gt;&lt;isbn&gt;0165-1684&lt;/isbn&gt;&lt;urls&gt;&lt;/urls&gt;&lt;/record&gt;&lt;/Cite&gt;&lt;/EndNote&gt;</w:instrText>
      </w:r>
      <w:r w:rsidR="006D582F">
        <w:fldChar w:fldCharType="separate"/>
      </w:r>
      <w:r w:rsidR="006D582F">
        <w:rPr>
          <w:noProof/>
        </w:rPr>
        <w:t>(Pang</w:t>
      </w:r>
      <w:r w:rsidR="006D582F" w:rsidRPr="006D582F">
        <w:rPr>
          <w:i/>
          <w:noProof/>
        </w:rPr>
        <w:t xml:space="preserve"> et al.</w:t>
      </w:r>
      <w:r w:rsidR="006D582F">
        <w:rPr>
          <w:noProof/>
        </w:rPr>
        <w:t>, 2011)</w:t>
      </w:r>
      <w:r w:rsidR="006D582F">
        <w:fldChar w:fldCharType="end"/>
      </w:r>
      <w:r w:rsidR="006D582F" w:rsidRPr="006D582F">
        <w:t>.</w:t>
      </w:r>
      <w:r w:rsidR="00DA211A">
        <w:t xml:space="preserve"> </w:t>
      </w:r>
      <w:r w:rsidR="00DA4ADF" w:rsidRPr="00DA4ADF">
        <w:t>Gradient direction density statistics can characterize the shape and color of a local image object, such as a human face. Since an image's gradient lies at the edge of a local object, its oriented gradient histogram indicates the edge direction density of detection targets</w:t>
      </w:r>
      <w:r w:rsidR="00DA4ADF">
        <w:t xml:space="preserve"> </w:t>
      </w:r>
      <w:r w:rsidR="00016998">
        <w:fldChar w:fldCharType="begin"/>
      </w:r>
      <w:r w:rsidR="00016998">
        <w:instrText xml:space="preserve"> ADDIN EN.CITE &lt;EndNote&gt;&lt;Cite&gt;&lt;Author&gt;Li&lt;/Author&gt;&lt;Year&gt;2016&lt;/Year&gt;&lt;RecNum&gt;187&lt;/RecNum&gt;&lt;DisplayText&gt;(Li&lt;style face="italic"&gt; et al.&lt;/style&gt;, 2016)&lt;/DisplayText&gt;&lt;record&gt;&lt;rec-number&gt;187&lt;/rec-number&gt;&lt;foreign-keys&gt;&lt;key app="EN" db-id="eze0vex00p9adgep0rbv9w9752w5p5veezds" timestamp="1663606586"&gt;187&lt;/key&gt;&lt;/foreign-keys&gt;&lt;ref-type name="Conference Proceedings"&gt;10&lt;/ref-type&gt;&lt;contributors&gt;&lt;authors&gt;&lt;author&gt;Li, Tiemeng&lt;/author&gt;&lt;author&gt;Hou, Wenjun&lt;/author&gt;&lt;author&gt;Lyu, Fei&lt;/author&gt;&lt;author&gt;Lei, Yu&lt;/author&gt;&lt;author&gt;Xiao, Chen&lt;/author&gt;&lt;/authors&gt;&lt;/contributors&gt;&lt;titles&gt;&lt;title&gt;Face detection based on depth information using HOG-LBP&lt;/title&gt;&lt;secondary-title&gt;2016 Sixth International Conference on Instrumentation &amp;amp; Measurement, Computer, Communication and Control (IMCCC)&lt;/secondary-title&gt;&lt;/titles&gt;&lt;pages&gt;779-784&lt;/pages&gt;&lt;dates&gt;&lt;year&gt;2016&lt;/year&gt;&lt;/dates&gt;&lt;publisher&gt;IEEE&lt;/publisher&gt;&lt;isbn&gt;1509011951&lt;/isbn&gt;&lt;urls&gt;&lt;/urls&gt;&lt;/record&gt;&lt;/Cite&gt;&lt;/EndNote&gt;</w:instrText>
      </w:r>
      <w:r w:rsidR="00016998">
        <w:fldChar w:fldCharType="separate"/>
      </w:r>
      <w:r w:rsidR="00016998">
        <w:rPr>
          <w:noProof/>
        </w:rPr>
        <w:t>(Li</w:t>
      </w:r>
      <w:r w:rsidR="00016998" w:rsidRPr="00016998">
        <w:rPr>
          <w:i/>
          <w:noProof/>
        </w:rPr>
        <w:t xml:space="preserve"> et al.</w:t>
      </w:r>
      <w:r w:rsidR="00016998">
        <w:rPr>
          <w:noProof/>
        </w:rPr>
        <w:t>, 2016)</w:t>
      </w:r>
      <w:r w:rsidR="00016998">
        <w:fldChar w:fldCharType="end"/>
      </w:r>
      <w:r w:rsidR="00DA4ADF" w:rsidRPr="00DA4ADF">
        <w:t>.</w:t>
      </w:r>
    </w:p>
    <w:p w14:paraId="702FC842" w14:textId="2336EB66" w:rsidR="008509D6" w:rsidRDefault="008509D6" w:rsidP="008509D6">
      <w:commentRangeStart w:id="356"/>
      <w:commentRangeStart w:id="357"/>
      <w:r>
        <w:t>Face expression recognition</w:t>
      </w:r>
      <w:commentRangeEnd w:id="356"/>
      <w:r w:rsidR="0028579A">
        <w:rPr>
          <w:rStyle w:val="CommentReference"/>
        </w:rPr>
        <w:commentReference w:id="356"/>
      </w:r>
      <w:commentRangeEnd w:id="357"/>
      <w:r w:rsidR="00034F5F">
        <w:rPr>
          <w:rStyle w:val="CommentReference"/>
        </w:rPr>
        <w:commentReference w:id="357"/>
      </w:r>
      <w:r>
        <w:t>, also known as “</w:t>
      </w:r>
      <w:r w:rsidR="009E4262">
        <w:t>FER”</w:t>
      </w:r>
      <w:r>
        <w:t>, is the method of using either descriptors or Facial Characteristic Points to determine which facial expression is expressed. The efficiency of FER depends on how accurate the facial features can be extracted for the descriptor </w:t>
      </w:r>
      <w:r>
        <w:fldChar w:fldCharType="begin"/>
      </w:r>
      <w:r w:rsidR="00E374EB">
        <w:instrText xml:space="preserve"> ADDIN EN.CITE &lt;EndNote&gt;&lt;Cite&gt;&lt;Author&gt;Anil&lt;/Author&gt;&lt;Year&gt;2016&lt;/Year&gt;&lt;RecNum&gt;117&lt;/RecNum&gt;&lt;DisplayText&gt;(Anil &amp;amp; Suresh, 2016)&lt;/DisplayText&gt;&lt;record&gt;&lt;rec-number&gt;117&lt;/rec-number&gt;&lt;foreign-keys&gt;&lt;key app="EN" db-id="eze0vex00p9adgep0rbv9w9752w5p5veezds" timestamp="1660731592" guid="b8c7e8ca-bd12-4e78-89c4-0e6cf23a8138"&gt;117&lt;/key&gt;&lt;/foreign-keys&gt;&lt;ref-type name="Conference Proceedings"&gt;10&lt;/ref-type&gt;&lt;contributors&gt;&lt;authors&gt;&lt;author&gt;Anil, J&lt;/author&gt;&lt;author&gt;Suresh, L Padma&lt;/author&gt;&lt;/authors&gt;&lt;/contributors&gt;&lt;titles&gt;&lt;title&gt;Literature survey on face and face expression recognition&lt;/title&gt;&lt;secondary-title&gt;2016 International Conference on Circuit, Power and Computing Technologies (ICCPCT)&lt;/secondary-title&gt;&lt;/titles&gt;&lt;pages&gt;1-6&lt;/pages&gt;&lt;dates&gt;&lt;year&gt;2016&lt;/year&gt;&lt;/dates&gt;&lt;publisher&gt;IEEE&lt;/publisher&gt;&lt;isbn&gt;150901277X&lt;/isbn&gt;&lt;urls&gt;&lt;/urls&gt;&lt;/record&gt;&lt;/Cite&gt;&lt;/EndNote&gt;</w:instrText>
      </w:r>
      <w:r>
        <w:fldChar w:fldCharType="separate"/>
      </w:r>
      <w:r>
        <w:rPr>
          <w:noProof/>
        </w:rPr>
        <w:t>(Anil &amp; Suresh, 2016)</w:t>
      </w:r>
      <w:r>
        <w:fldChar w:fldCharType="end"/>
      </w:r>
      <w:r>
        <w:t>. Appearance features and geometric features are the two methods used to extract facial features </w:t>
      </w:r>
      <w:r>
        <w:fldChar w:fldCharType="begin"/>
      </w:r>
      <w:r w:rsidR="00E374EB">
        <w:instrText xml:space="preserve"> ADDIN EN.CITE &lt;EndNote&gt;&lt;Cite&gt;&lt;Author&gt;Revina&lt;/Author&gt;&lt;Year&gt;2021&lt;/Year&gt;&lt;RecNum&gt;118&lt;/RecNum&gt;&lt;DisplayText&gt;(Revina &amp;amp; Emmanuel, 2021)&lt;/DisplayText&gt;&lt;record&gt;&lt;rec-number&gt;118&lt;/rec-number&gt;&lt;foreign-keys&gt;&lt;key app="EN" db-id="eze0vex00p9adgep0rbv9w9752w5p5veezds" timestamp="1660731597" guid="5affafd2-b2ae-4030-b151-1072a18e8ef6"&gt;118&lt;/key&gt;&lt;/foreign-keys&gt;&lt;ref-type name="Journal Article"&gt;17&lt;/ref-type&gt;&lt;contributors&gt;&lt;authors&gt;&lt;author&gt;Revina, I Michael&lt;/author&gt;&lt;author&gt;Emmanuel, WR Sam&lt;/author&gt;&lt;/authors&gt;&lt;/contributors&gt;&lt;titles&gt;&lt;title&gt;A survey on human face expression recognition techniques&lt;/title&gt;&lt;secondary-title&gt;Journal of King Saud University-Computer and Information Sciences&lt;/secondary-title&gt;&lt;/titles&gt;&lt;periodical&gt;&lt;full-title&gt;Journal of King Saud University-Computer and Information Sciences&lt;/full-title&gt;&lt;/periodical&gt;&lt;pages&gt;619-628&lt;/pages&gt;&lt;volume&gt;33&lt;/volume&gt;&lt;number&gt;6&lt;/number&gt;&lt;dates&gt;&lt;year&gt;2021&lt;/year&gt;&lt;/dates&gt;&lt;isbn&gt;1319-1578&lt;/isbn&gt;&lt;urls&gt;&lt;/urls&gt;&lt;/record&gt;&lt;/Cite&gt;&lt;/EndNote&gt;</w:instrText>
      </w:r>
      <w:r>
        <w:fldChar w:fldCharType="separate"/>
      </w:r>
      <w:r>
        <w:rPr>
          <w:noProof/>
        </w:rPr>
        <w:t>(</w:t>
      </w:r>
      <w:proofErr w:type="spellStart"/>
      <w:r>
        <w:rPr>
          <w:noProof/>
        </w:rPr>
        <w:t>Revina</w:t>
      </w:r>
      <w:proofErr w:type="spellEnd"/>
      <w:r>
        <w:rPr>
          <w:noProof/>
        </w:rPr>
        <w:t xml:space="preserve"> &amp; Emmanuel, 2021)</w:t>
      </w:r>
      <w:r>
        <w:fldChar w:fldCharType="end"/>
      </w:r>
      <w:r>
        <w:t xml:space="preserve">. </w:t>
      </w:r>
    </w:p>
    <w:p w14:paraId="742277CC" w14:textId="77777777" w:rsidR="008509D6" w:rsidRDefault="008509D6" w:rsidP="008509D6">
      <w:pPr>
        <w:spacing w:after="0"/>
        <w:rPr>
          <w:b/>
          <w:bCs/>
        </w:rPr>
      </w:pPr>
      <w:r w:rsidRPr="00EB61B0">
        <w:rPr>
          <w:b/>
          <w:bCs/>
        </w:rPr>
        <w:t>Appearance features</w:t>
      </w:r>
    </w:p>
    <w:p w14:paraId="3595557C" w14:textId="7944C594" w:rsidR="00F96238" w:rsidRDefault="008509D6" w:rsidP="008509D6">
      <w:r w:rsidRPr="00DE6C75">
        <w:t>Generally, appearance-based methods extract the textural variations of face images using a variety of descriptors</w:t>
      </w:r>
      <w:r>
        <w:t xml:space="preserve"> </w:t>
      </w:r>
      <w:r>
        <w:fldChar w:fldCharType="begin"/>
      </w:r>
      <w:r w:rsidR="00E374EB">
        <w:instrText xml:space="preserve"> ADDIN EN.CITE &lt;EndNote&gt;&lt;Cite&gt;&lt;Author&gt;Yu&lt;/Author&gt;&lt;Year&gt;2015&lt;/Year&gt;&lt;RecNum&gt;120&lt;/RecNum&gt;&lt;DisplayText&gt;(Yu &amp;amp; Liu, 2015)&lt;/DisplayText&gt;&lt;record&gt;&lt;rec-number&gt;120&lt;/rec-number&gt;&lt;foreign-keys&gt;&lt;key app="EN" db-id="eze0vex00p9adgep0rbv9w9752w5p5veezds" timestamp="1660731598" guid="5991f9a7-bcd3-483a-ada5-cb52b1ca88e6"&gt;120&lt;/key&gt;&lt;/foreign-keys&gt;&lt;ref-type name="Conference Proceedings"&gt;10&lt;/ref-type&gt;&lt;contributors&gt;&lt;authors&gt;&lt;author&gt;Yu, Hui&lt;/author&gt;&lt;author&gt;Liu, Honghai&lt;/author&gt;&lt;/authors&gt;&lt;/contributors&gt;&lt;titles&gt;&lt;title&gt;Combining appearance and geometric features for facial expression recognition&lt;/title&gt;&lt;secondary-title&gt;Sixth International Conference on Graphic and Image Processing (ICGIP 2014)&lt;/secondary-title&gt;&lt;/titles&gt;&lt;pages&gt;40-45&lt;/pages&gt;&lt;volume&gt;9443&lt;/volume&gt;&lt;dates&gt;&lt;year&gt;2015&lt;/year&gt;&lt;/dates&gt;&lt;publisher&gt;SPIE&lt;/publisher&gt;&lt;urls&gt;&lt;/urls&gt;&lt;/record&gt;&lt;/Cite&gt;&lt;/EndNote&gt;</w:instrText>
      </w:r>
      <w:r>
        <w:fldChar w:fldCharType="separate"/>
      </w:r>
      <w:r>
        <w:rPr>
          <w:noProof/>
        </w:rPr>
        <w:t>(Yu &amp; Liu, 2015)</w:t>
      </w:r>
      <w:r>
        <w:fldChar w:fldCharType="end"/>
      </w:r>
      <w:r>
        <w:t xml:space="preserve">. The descriptors of different facial features will show a high variance, while descriptors of the same facial features will show little to no variance </w:t>
      </w:r>
      <w:r>
        <w:fldChar w:fldCharType="begin"/>
      </w:r>
      <w:r w:rsidR="00E374EB">
        <w:instrText xml:space="preserve"> ADDIN EN.CITE &lt;EndNote&gt;&lt;Cite&gt;&lt;Author&gt;Anil&lt;/Author&gt;&lt;Year&gt;2016&lt;/Year&gt;&lt;RecNum&gt;117&lt;/RecNum&gt;&lt;DisplayText&gt;(Anil &amp;amp; Suresh, 2016)&lt;/DisplayText&gt;&lt;record&gt;&lt;rec-number&gt;117&lt;/rec-number&gt;&lt;foreign-keys&gt;&lt;key app="EN" db-id="eze0vex00p9adgep0rbv9w9752w5p5veezds" timestamp="1660731592" guid="b8c7e8ca-bd12-4e78-89c4-0e6cf23a8138"&gt;117&lt;/key&gt;&lt;/foreign-keys&gt;&lt;ref-type name="Conference Proceedings"&gt;10&lt;/ref-type&gt;&lt;contributors&gt;&lt;authors&gt;&lt;author&gt;Anil, J&lt;/author&gt;&lt;author&gt;Suresh, L Padma&lt;/author&gt;&lt;/authors&gt;&lt;/contributors&gt;&lt;titles&gt;&lt;title&gt;Literature survey on face and face expression recognition&lt;/title&gt;&lt;secondary-title&gt;2016 International Conference on Circuit, Power and Computing Technologies (ICCPCT)&lt;/secondary-title&gt;&lt;/titles&gt;&lt;pages&gt;1-6&lt;/pages&gt;&lt;dates&gt;&lt;year&gt;2016&lt;/year&gt;&lt;/dates&gt;&lt;publisher&gt;IEEE&lt;/publisher&gt;&lt;isbn&gt;150901277X&lt;/isbn&gt;&lt;urls&gt;&lt;/urls&gt;&lt;/record&gt;&lt;/Cite&gt;&lt;/EndNote&gt;</w:instrText>
      </w:r>
      <w:r>
        <w:fldChar w:fldCharType="separate"/>
      </w:r>
      <w:r>
        <w:rPr>
          <w:noProof/>
        </w:rPr>
        <w:t>(Anil &amp; Suresh, 2016)</w:t>
      </w:r>
      <w:r>
        <w:fldChar w:fldCharType="end"/>
      </w:r>
      <w:r>
        <w:t xml:space="preserve">. </w:t>
      </w:r>
    </w:p>
    <w:p w14:paraId="0AD48EE3" w14:textId="0F5D791D" w:rsidR="003313D4" w:rsidRPr="00304EF4" w:rsidRDefault="003313D4" w:rsidP="00F96238">
      <w:pPr>
        <w:spacing w:after="0" w:line="240" w:lineRule="auto"/>
        <w:jc w:val="left"/>
      </w:pPr>
    </w:p>
    <w:p w14:paraId="57F6F0AD" w14:textId="77777777" w:rsidR="008509D6" w:rsidRDefault="008509D6" w:rsidP="008509D6">
      <w:pPr>
        <w:spacing w:after="0"/>
        <w:rPr>
          <w:b/>
          <w:bCs/>
        </w:rPr>
      </w:pPr>
      <w:r>
        <w:rPr>
          <w:b/>
          <w:bCs/>
        </w:rPr>
        <w:t>Geometric features</w:t>
      </w:r>
    </w:p>
    <w:p w14:paraId="19F90901" w14:textId="65E95ADB" w:rsidR="008509D6" w:rsidRDefault="008509D6" w:rsidP="008509D6">
      <w:pPr>
        <w:spacing w:after="0"/>
      </w:pPr>
      <w:r>
        <w:t xml:space="preserve">During this method, a facial image is segmented into three parts regions, </w:t>
      </w:r>
      <w:r w:rsidR="00B27539">
        <w:t xml:space="preserve">the </w:t>
      </w:r>
      <w:r>
        <w:t xml:space="preserve">mouth, nose and eyes and eyebrows. Facial Characteristic Points, also known as “FCP”, are located for each of these segments </w:t>
      </w:r>
      <w:r>
        <w:fldChar w:fldCharType="begin"/>
      </w:r>
      <w:r w:rsidR="00E374EB">
        <w:instrText xml:space="preserve"> ADDIN EN.CITE &lt;EndNote&gt;&lt;Cite&gt;&lt;Author&gt;Youssif&lt;/Author&gt;&lt;Year&gt;2011&lt;/Year&gt;&lt;RecNum&gt;119&lt;/RecNum&gt;&lt;DisplayText&gt;(Youssif &amp;amp; Asker, 2011)&lt;/DisplayText&gt;&lt;record&gt;&lt;rec-number&gt;119&lt;/rec-number&gt;&lt;foreign-keys&gt;&lt;key app="EN" db-id="eze0vex00p9adgep0rbv9w9752w5p5veezds" timestamp="1660731597" guid="c48f8abc-9d9c-4102-9604-8f98ac4899e6"&gt;119&lt;/key&gt;&lt;/foreign-keys&gt;&lt;ref-type name="Journal Article"&gt;17&lt;/ref-type&gt;&lt;contributors&gt;&lt;authors&gt;&lt;author&gt;Youssif, Aliaa AA&lt;/author&gt;&lt;author&gt;Asker, Wesam AA&lt;/author&gt;&lt;/authors&gt;&lt;/contributors&gt;&lt;titles&gt;&lt;title&gt;Automatic facial expression recognition system based on geometric and appearance features&lt;/title&gt;&lt;secondary-title&gt;Computer and Information Science&lt;/secondary-title&gt;&lt;/titles&gt;&lt;periodical&gt;&lt;full-title&gt;Computer and Information Science&lt;/full-title&gt;&lt;/periodical&gt;&lt;pages&gt;115&lt;/pages&gt;&lt;volume&gt;4&lt;/volume&gt;&lt;number&gt;2&lt;/number&gt;&lt;dates&gt;&lt;year&gt;2011&lt;/year&gt;&lt;/dates&gt;&lt;isbn&gt;1913-8989&lt;/isbn&gt;&lt;urls&gt;&lt;/urls&gt;&lt;/record&gt;&lt;/Cite&gt;&lt;/EndNote&gt;</w:instrText>
      </w:r>
      <w:r>
        <w:fldChar w:fldCharType="separate"/>
      </w:r>
      <w:r>
        <w:rPr>
          <w:noProof/>
        </w:rPr>
        <w:t>(Youssif &amp; Asker, 2011)</w:t>
      </w:r>
      <w:r>
        <w:fldChar w:fldCharType="end"/>
      </w:r>
      <w:r>
        <w:t xml:space="preserve">. Using these </w:t>
      </w:r>
      <w:r w:rsidR="00B27539">
        <w:t>FCPs</w:t>
      </w:r>
      <w:r>
        <w:t xml:space="preserve"> the algorithm can then determine the distances and movement between the facial features and then determine which facial expression is most likely expressed. </w:t>
      </w:r>
    </w:p>
    <w:p w14:paraId="0416CAC8" w14:textId="6431E734" w:rsidR="009C72B9" w:rsidRPr="00304EF4" w:rsidRDefault="00396C32" w:rsidP="00CB1A74">
      <w:pPr>
        <w:spacing w:before="240" w:after="0"/>
      </w:pPr>
      <w:r>
        <w:lastRenderedPageBreak/>
        <w:t xml:space="preserve">In conclusion, </w:t>
      </w:r>
      <w:r w:rsidR="00B27539">
        <w:t>two methods can</w:t>
      </w:r>
      <w:r>
        <w:t xml:space="preserve"> be used to achieve FER, but </w:t>
      </w:r>
      <w:r w:rsidR="00B27539">
        <w:t>for</w:t>
      </w:r>
      <w:r w:rsidR="008509D6">
        <w:t xml:space="preserve"> th</w:t>
      </w:r>
      <w:r w:rsidR="00914361">
        <w:t>ese methods</w:t>
      </w:r>
      <w:r w:rsidR="008509D6">
        <w:t xml:space="preserve"> to work, technolog</w:t>
      </w:r>
      <w:r w:rsidR="00914361">
        <w:t>ies</w:t>
      </w:r>
      <w:r w:rsidR="008509D6">
        <w:t xml:space="preserve"> and algorithms are needed</w:t>
      </w:r>
      <w:r w:rsidR="00C56D79">
        <w:t xml:space="preserve"> as discussed in </w:t>
      </w:r>
      <w:r w:rsidR="0028579A">
        <w:t xml:space="preserve">Section xxx: </w:t>
      </w:r>
      <w:r w:rsidR="00C56D79">
        <w:fldChar w:fldCharType="begin"/>
      </w:r>
      <w:r w:rsidR="00C56D79">
        <w:instrText xml:space="preserve"> REF _Ref107678839 \h </w:instrText>
      </w:r>
      <w:r w:rsidR="00C56D79">
        <w:fldChar w:fldCharType="separate"/>
      </w:r>
      <w:r w:rsidR="00EB0542">
        <w:t>Technologies and algorithms for recognizing facial expressions</w:t>
      </w:r>
      <w:r w:rsidR="00C56D79">
        <w:fldChar w:fldCharType="end"/>
      </w:r>
      <w:r w:rsidR="00C56D79">
        <w:t xml:space="preserve">. </w:t>
      </w:r>
    </w:p>
    <w:p w14:paraId="577CC444" w14:textId="77777777" w:rsidR="008509D6" w:rsidRPr="00B237F2" w:rsidRDefault="008509D6" w:rsidP="0058226E"/>
    <w:p w14:paraId="71DD9876" w14:textId="675C2CB3" w:rsidR="0037453C" w:rsidRDefault="00F610CB" w:rsidP="00D366CF">
      <w:pPr>
        <w:pStyle w:val="Heading3"/>
      </w:pPr>
      <w:bookmarkStart w:id="358" w:name="_Toc114507724"/>
      <w:r>
        <w:t>A</w:t>
      </w:r>
      <w:r w:rsidR="00B237F2">
        <w:t>pplication</w:t>
      </w:r>
      <w:r>
        <w:t>s of facial detection and recognition</w:t>
      </w:r>
      <w:bookmarkEnd w:id="358"/>
    </w:p>
    <w:p w14:paraId="52041066" w14:textId="07EA8887" w:rsidR="009C29FA" w:rsidRDefault="00F763CD" w:rsidP="00B237F2">
      <w:r>
        <w:t xml:space="preserve">As mentioned in the introduction, facial detection is used </w:t>
      </w:r>
      <w:r w:rsidR="00D33AAA">
        <w:t xml:space="preserve">within facial recognition. </w:t>
      </w:r>
      <w:r w:rsidR="009F0E97">
        <w:t>Facial</w:t>
      </w:r>
      <w:r w:rsidR="00DF203D">
        <w:t xml:space="preserve"> detection and recognition</w:t>
      </w:r>
      <w:r w:rsidR="009F0E97">
        <w:t xml:space="preserve"> </w:t>
      </w:r>
      <w:r w:rsidR="00B879D0">
        <w:t xml:space="preserve">can be used </w:t>
      </w:r>
      <w:r w:rsidR="002E75CA">
        <w:t>in various fields such as security, biometrics</w:t>
      </w:r>
      <w:r w:rsidR="009E2FE9">
        <w:t xml:space="preserve"> and</w:t>
      </w:r>
      <w:r w:rsidR="002E75CA">
        <w:t xml:space="preserve"> law enforcement</w:t>
      </w:r>
      <w:r w:rsidR="00334DDC">
        <w:t> </w:t>
      </w:r>
      <w:r w:rsidR="0049059C">
        <w:fldChar w:fldCharType="begin"/>
      </w:r>
      <w:r w:rsidR="00E374EB">
        <w:instrText xml:space="preserve"> ADDIN EN.CITE &lt;EndNote&gt;&lt;Cite&gt;&lt;Author&gt;Bernstein&lt;/Author&gt;&lt;Year&gt;2020&lt;/Year&gt;&lt;RecNum&gt;111&lt;/RecNum&gt;&lt;DisplayText&gt;(Bernstein, 2020)&lt;/DisplayText&gt;&lt;record&gt;&lt;rec-number&gt;111&lt;/rec-number&gt;&lt;foreign-keys&gt;&lt;key app="EN" db-id="eze0vex00p9adgep0rbv9w9752w5p5veezds" timestamp="1660731562" guid="20e6fcbb-02f6-4175-9d53-ff6d617c759d"&gt;111&lt;/key&gt;&lt;/foreign-keys&gt;&lt;ref-type name="Web Page"&gt;12&lt;/ref-type&gt;&lt;contributors&gt;&lt;authors&gt;&lt;author&gt;Corinee Bernstein&lt;/author&gt;&lt;/authors&gt;&lt;/contributors&gt;&lt;titles&gt;&lt;title&gt;Face Detection&lt;/title&gt;&lt;/titles&gt;&lt;pages&gt;What is Face Detection and How Does It Work&lt;/pages&gt;&lt;volume&gt;2022&lt;/volume&gt;&lt;dates&gt;&lt;year&gt;2020&lt;/year&gt;&lt;/dates&gt;&lt;pub-location&gt;USA&lt;/pub-location&gt;&lt;publisher&gt;SearchEnterpriseAI&lt;/publisher&gt;&lt;urls&gt;&lt;related-urls&gt;&lt;url&gt;https://www.techtarget.com/searchenterpriseai/definition/face-detection#:~:text=Face%20detection%20%2D%2D%20also%20called,human%20faces%20in%20digital%20images.&lt;/url&gt;&lt;/related-urls&gt;&lt;/urls&gt;&lt;/record&gt;&lt;/Cite&gt;&lt;/EndNote&gt;</w:instrText>
      </w:r>
      <w:r w:rsidR="0049059C">
        <w:fldChar w:fldCharType="separate"/>
      </w:r>
      <w:r w:rsidR="0049059C">
        <w:rPr>
          <w:noProof/>
        </w:rPr>
        <w:t>(Bernstein, 2020)</w:t>
      </w:r>
      <w:r w:rsidR="0049059C">
        <w:fldChar w:fldCharType="end"/>
      </w:r>
      <w:r w:rsidR="002E75CA">
        <w:t xml:space="preserve">. </w:t>
      </w:r>
      <w:r w:rsidR="009C29FA">
        <w:t xml:space="preserve">These </w:t>
      </w:r>
      <w:r w:rsidR="001E14B9">
        <w:t xml:space="preserve">general </w:t>
      </w:r>
      <w:r w:rsidR="0028579A">
        <w:rPr>
          <w:rStyle w:val="CommentReference"/>
        </w:rPr>
        <w:commentReference w:id="359"/>
      </w:r>
      <w:r w:rsidR="009C29FA">
        <w:t xml:space="preserve">applications will be discussed below: </w:t>
      </w:r>
    </w:p>
    <w:p w14:paraId="03E437E4" w14:textId="75038526" w:rsidR="00F763CD" w:rsidRPr="00B67F24" w:rsidRDefault="00AE405C" w:rsidP="00B237F2">
      <w:pPr>
        <w:rPr>
          <w:b/>
          <w:bCs/>
        </w:rPr>
      </w:pPr>
      <w:r w:rsidRPr="00B67F24">
        <w:rPr>
          <w:b/>
          <w:bCs/>
        </w:rPr>
        <w:t>Security</w:t>
      </w:r>
    </w:p>
    <w:p w14:paraId="2D3898C0" w14:textId="4B7C9396" w:rsidR="00AE405C" w:rsidRDefault="000A11A9" w:rsidP="00B237F2">
      <w:r>
        <w:t xml:space="preserve">Humans can only remember </w:t>
      </w:r>
      <w:r w:rsidR="00B27539">
        <w:t xml:space="preserve">a </w:t>
      </w:r>
      <w:r>
        <w:t xml:space="preserve">certain </w:t>
      </w:r>
      <w:r w:rsidR="00A56FC6">
        <w:t>number</w:t>
      </w:r>
      <w:r>
        <w:t xml:space="preserve"> of faces, while computer</w:t>
      </w:r>
      <w:r w:rsidR="008C2F61">
        <w:t>s</w:t>
      </w:r>
      <w:r>
        <w:t xml:space="preserve"> </w:t>
      </w:r>
      <w:r w:rsidR="008C2F61">
        <w:t xml:space="preserve">with large memories, can store thousands, if not millions of faces. </w:t>
      </w:r>
      <w:r w:rsidR="00A56FC6">
        <w:t xml:space="preserve">This is a breakthrough in the field of security. </w:t>
      </w:r>
      <w:r w:rsidR="00711EAA">
        <w:t xml:space="preserve">Facial </w:t>
      </w:r>
      <w:r w:rsidR="00CA3A51">
        <w:t xml:space="preserve">detection and </w:t>
      </w:r>
      <w:r w:rsidR="00711EAA">
        <w:t>recognition can be used in crowd surveillance</w:t>
      </w:r>
      <w:r w:rsidR="00C016F4">
        <w:t xml:space="preserve">, such as </w:t>
      </w:r>
      <w:r w:rsidR="00B27539">
        <w:t xml:space="preserve">in </w:t>
      </w:r>
      <w:r w:rsidR="00C016F4">
        <w:t>airports</w:t>
      </w:r>
      <w:r w:rsidR="00AE536F">
        <w:t xml:space="preserve"> and</w:t>
      </w:r>
      <w:r w:rsidR="00C016F4">
        <w:t xml:space="preserve"> private security</w:t>
      </w:r>
      <w:r w:rsidR="004C12B2">
        <w:t> </w:t>
      </w:r>
      <w:r w:rsidR="00AE536F">
        <w:fldChar w:fldCharType="begin"/>
      </w:r>
      <w:r w:rsidR="00E374EB">
        <w:instrText xml:space="preserve"> ADDIN EN.CITE &lt;EndNote&gt;&lt;Cite&gt;&lt;Author&gt;Balla&lt;/Author&gt;&lt;Year&gt;2018&lt;/Year&gt;&lt;RecNum&gt;112&lt;/RecNum&gt;&lt;DisplayText&gt;(Balla &amp;amp; Jadhao, 2018)&lt;/DisplayText&gt;&lt;record&gt;&lt;rec-number&gt;112&lt;/rec-number&gt;&lt;foreign-keys&gt;&lt;key app="EN" db-id="eze0vex00p9adgep0rbv9w9752w5p5veezds" timestamp="1660731563" guid="2b3516de-ff57-410c-8e09-ba6949d6b2da"&gt;112&lt;/key&gt;&lt;/foreign-keys&gt;&lt;ref-type name="Conference Proceedings"&gt;10&lt;/ref-type&gt;&lt;contributors&gt;&lt;authors&gt;&lt;author&gt;Balla, Prashanth Balraj&lt;/author&gt;&lt;author&gt;Jadhao, KT&lt;/author&gt;&lt;/authors&gt;&lt;/contributors&gt;&lt;titles&gt;&lt;title&gt;IoT based facial recognition security system&lt;/title&gt;&lt;secondary-title&gt;2018 international conference on smart city and emerging technology (ICSCET)&lt;/secondary-title&gt;&lt;/titles&gt;&lt;pages&gt;1-4&lt;/pages&gt;&lt;dates&gt;&lt;year&gt;2018&lt;/year&gt;&lt;/dates&gt;&lt;publisher&gt;IEEE&lt;/publisher&gt;&lt;isbn&gt;1538611856&lt;/isbn&gt;&lt;urls&gt;&lt;/urls&gt;&lt;/record&gt;&lt;/Cite&gt;&lt;/EndNote&gt;</w:instrText>
      </w:r>
      <w:r w:rsidR="00AE536F">
        <w:fldChar w:fldCharType="separate"/>
      </w:r>
      <w:r w:rsidR="00AE536F">
        <w:rPr>
          <w:noProof/>
        </w:rPr>
        <w:t>(</w:t>
      </w:r>
      <w:proofErr w:type="spellStart"/>
      <w:r w:rsidR="00AE536F">
        <w:rPr>
          <w:noProof/>
        </w:rPr>
        <w:t>Balla</w:t>
      </w:r>
      <w:proofErr w:type="spellEnd"/>
      <w:r w:rsidR="00AE536F">
        <w:rPr>
          <w:noProof/>
        </w:rPr>
        <w:t xml:space="preserve"> &amp; Jadhao, 2018)</w:t>
      </w:r>
      <w:r w:rsidR="00AE536F">
        <w:fldChar w:fldCharType="end"/>
      </w:r>
      <w:r w:rsidR="00AE536F">
        <w:t xml:space="preserve">. </w:t>
      </w:r>
    </w:p>
    <w:p w14:paraId="1D111600" w14:textId="353FE387" w:rsidR="00C03545" w:rsidRDefault="00C03545" w:rsidP="00B237F2">
      <w:pPr>
        <w:rPr>
          <w:b/>
          <w:bCs/>
        </w:rPr>
      </w:pPr>
      <w:r w:rsidRPr="00B67F24">
        <w:rPr>
          <w:b/>
          <w:bCs/>
        </w:rPr>
        <w:t>Biometrics</w:t>
      </w:r>
    </w:p>
    <w:p w14:paraId="15E0D38E" w14:textId="792C9E1A" w:rsidR="00C03545" w:rsidRDefault="00BA0E55" w:rsidP="00B237F2">
      <w:r>
        <w:t xml:space="preserve">Biometric recognition </w:t>
      </w:r>
      <w:r w:rsidR="00A33BC2">
        <w:t>is the</w:t>
      </w:r>
      <w:r>
        <w:t xml:space="preserve"> a</w:t>
      </w:r>
      <w:r w:rsidR="00A33BC2">
        <w:t xml:space="preserve">utomatic recognition of people, using their physical features </w:t>
      </w:r>
      <w:r w:rsidR="00B041D6">
        <w:fldChar w:fldCharType="begin"/>
      </w:r>
      <w:r w:rsidR="00E374EB">
        <w:instrText xml:space="preserve"> ADDIN EN.CITE &lt;EndNote&gt;&lt;Cite&gt;&lt;Author&gt;Delac&lt;/Author&gt;&lt;Year&gt;2004&lt;/Year&gt;&lt;RecNum&gt;113&lt;/RecNum&gt;&lt;DisplayText&gt;(Delac &amp;amp; Grgic, 2004)&lt;/DisplayText&gt;&lt;record&gt;&lt;rec-number&gt;113&lt;/rec-number&gt;&lt;foreign-keys&gt;&lt;key app="EN" db-id="eze0vex00p9adgep0rbv9w9752w5p5veezds" timestamp="1660731573" guid="fcd8c749-0337-4c91-87e8-1f65c686761c"&gt;113&lt;/key&gt;&lt;/foreign-keys&gt;&lt;ref-type name="Conference Proceedings"&gt;10&lt;/ref-type&gt;&lt;contributors&gt;&lt;authors&gt;&lt;author&gt;Delac, Kresimir&lt;/author&gt;&lt;author&gt;Grgic, Mislav&lt;/author&gt;&lt;/authors&gt;&lt;/contributors&gt;&lt;titles&gt;&lt;title&gt;A survey of biometric recognition methods&lt;/title&gt;&lt;secondary-title&gt;Proceedings. Elmar-2004. 46th International Symposium on Electronics in Marine&lt;/secondary-title&gt;&lt;/titles&gt;&lt;pages&gt;184-193&lt;/pages&gt;&lt;dates&gt;&lt;year&gt;2004&lt;/year&gt;&lt;/dates&gt;&lt;publisher&gt;IEEE&lt;/publisher&gt;&lt;isbn&gt;9537044025&lt;/isbn&gt;&lt;urls&gt;&lt;/urls&gt;&lt;/record&gt;&lt;/Cite&gt;&lt;/EndNote&gt;</w:instrText>
      </w:r>
      <w:r w:rsidR="00B041D6">
        <w:fldChar w:fldCharType="separate"/>
      </w:r>
      <w:r w:rsidR="00B041D6">
        <w:rPr>
          <w:noProof/>
        </w:rPr>
        <w:t>(Delac &amp; Grgic, 2004)</w:t>
      </w:r>
      <w:r w:rsidR="00B041D6">
        <w:fldChar w:fldCharType="end"/>
      </w:r>
      <w:r w:rsidR="00B041D6">
        <w:t xml:space="preserve"> </w:t>
      </w:r>
      <w:r w:rsidR="00A33BC2">
        <w:t xml:space="preserve">such as </w:t>
      </w:r>
      <w:r w:rsidR="006A092A">
        <w:t>fingers</w:t>
      </w:r>
      <w:r w:rsidR="00A33BC2">
        <w:t xml:space="preserve">, voice and </w:t>
      </w:r>
      <w:r w:rsidR="006A092A">
        <w:t xml:space="preserve">face </w:t>
      </w:r>
      <w:r w:rsidR="008F4EAB">
        <w:fldChar w:fldCharType="begin"/>
      </w:r>
      <w:r w:rsidR="00E374EB">
        <w:instrText xml:space="preserve"> ADDIN EN.CITE &lt;EndNote&gt;&lt;Cite&gt;&lt;Author&gt;Woodward Jr&lt;/Author&gt;&lt;Year&gt;2003&lt;/Year&gt;&lt;RecNum&gt;114&lt;/RecNum&gt;&lt;DisplayText&gt;(Woodward Jr&lt;style face="italic"&gt; et al.&lt;/style&gt;, 2003)&lt;/DisplayText&gt;&lt;record&gt;&lt;rec-number&gt;114&lt;/rec-number&gt;&lt;foreign-keys&gt;&lt;key app="EN" db-id="eze0vex00p9adgep0rbv9w9752w5p5veezds" timestamp="1660731577" guid="c5f4f0fd-a785-4683-8c33-a83ac78e1d7d"&gt;114&lt;/key&gt;&lt;/foreign-keys&gt;&lt;ref-type name="Book Section"&gt;5&lt;/ref-type&gt;&lt;contributors&gt;&lt;authors&gt;&lt;author&gt;Woodward Jr, John D&lt;/author&gt;&lt;author&gt;Horn, Christopher&lt;/author&gt;&lt;author&gt;Gatune, Julius&lt;/author&gt;&lt;author&gt;Thomas, Aryn&lt;/author&gt;&lt;/authors&gt;&lt;/contributors&gt;&lt;titles&gt;&lt;title&gt;Biometrics: A look at facial recognition&lt;/title&gt;&lt;/titles&gt;&lt;dates&gt;&lt;year&gt;2003&lt;/year&gt;&lt;/dates&gt;&lt;pub-location&gt;Santa Monica&lt;/pub-location&gt;&lt;publisher&gt;RAND CORP SANTA MONICA CA&lt;/publisher&gt;&lt;isbn&gt;0-8330-3302-6&lt;/isbn&gt;&lt;urls&gt;&lt;/urls&gt;&lt;/record&gt;&lt;/Cite&gt;&lt;/EndNote&gt;</w:instrText>
      </w:r>
      <w:r w:rsidR="008F4EAB">
        <w:fldChar w:fldCharType="separate"/>
      </w:r>
      <w:r w:rsidR="008F4EAB">
        <w:rPr>
          <w:noProof/>
        </w:rPr>
        <w:t>(Woodward Jr</w:t>
      </w:r>
      <w:r w:rsidR="008F4EAB" w:rsidRPr="008F4EAB">
        <w:rPr>
          <w:i/>
          <w:noProof/>
        </w:rPr>
        <w:t xml:space="preserve"> et al.</w:t>
      </w:r>
      <w:r w:rsidR="008F4EAB">
        <w:rPr>
          <w:noProof/>
        </w:rPr>
        <w:t>, 2003)</w:t>
      </w:r>
      <w:r w:rsidR="008F4EAB">
        <w:fldChar w:fldCharType="end"/>
      </w:r>
      <w:r w:rsidR="00A33BC2">
        <w:t>.</w:t>
      </w:r>
      <w:r w:rsidR="00164794">
        <w:t xml:space="preserve"> </w:t>
      </w:r>
      <w:r w:rsidR="00FC56DB">
        <w:t xml:space="preserve">Biometrics can be used at your home or business. </w:t>
      </w:r>
      <w:r w:rsidR="001F392C">
        <w:t>Your face</w:t>
      </w:r>
      <w:r w:rsidR="00C431A6">
        <w:t xml:space="preserve"> can be used to unlock a device such as your cell </w:t>
      </w:r>
      <w:r w:rsidR="002E752C">
        <w:t xml:space="preserve">phone </w:t>
      </w:r>
      <w:r w:rsidR="001F392C">
        <w:t>and your fingerprint can be</w:t>
      </w:r>
      <w:r w:rsidR="00C431A6">
        <w:t xml:space="preserve"> used to clock into work. </w:t>
      </w:r>
    </w:p>
    <w:p w14:paraId="0429E268" w14:textId="433076E2" w:rsidR="002B4B5D" w:rsidRDefault="002B4B5D" w:rsidP="00B237F2">
      <w:pPr>
        <w:rPr>
          <w:b/>
          <w:bCs/>
        </w:rPr>
      </w:pPr>
      <w:r w:rsidRPr="00B67F24">
        <w:rPr>
          <w:b/>
          <w:bCs/>
        </w:rPr>
        <w:t>Law Enforcement</w:t>
      </w:r>
    </w:p>
    <w:p w14:paraId="4681ED87" w14:textId="5FC44787" w:rsidR="001F392C" w:rsidRDefault="001F392C" w:rsidP="00B237F2">
      <w:r>
        <w:t xml:space="preserve">Facial detection and recognition </w:t>
      </w:r>
      <w:r w:rsidR="006C3816">
        <w:t>are</w:t>
      </w:r>
      <w:r>
        <w:t xml:space="preserve"> </w:t>
      </w:r>
      <w:r w:rsidR="006C3816">
        <w:t>used by law enforcement, by using surveillance cameras to</w:t>
      </w:r>
      <w:r w:rsidR="005B1365">
        <w:t xml:space="preserve"> detect </w:t>
      </w:r>
      <w:r w:rsidR="00100E84">
        <w:t>people’s</w:t>
      </w:r>
      <w:r w:rsidR="005B1365">
        <w:t xml:space="preserve"> faces and compare </w:t>
      </w:r>
      <w:r w:rsidR="00B27539">
        <w:t>them</w:t>
      </w:r>
      <w:r w:rsidR="005B1365">
        <w:t xml:space="preserve"> to their database of criminals and people with arrest warrants</w:t>
      </w:r>
      <w:r w:rsidR="00FC6AF5">
        <w:t> </w:t>
      </w:r>
      <w:r w:rsidR="00FC6AF5">
        <w:fldChar w:fldCharType="begin"/>
      </w:r>
      <w:r w:rsidR="00E374EB">
        <w:instrText xml:space="preserve"> ADDIN EN.CITE &lt;EndNote&gt;&lt;Cite&gt;&lt;Author&gt;Garvie&lt;/Author&gt;&lt;Year&gt;2016&lt;/Year&gt;&lt;RecNum&gt;115&lt;/RecNum&gt;&lt;DisplayText&gt;(Garvie &amp;amp; Frankle, 2016)&lt;/DisplayText&gt;&lt;record&gt;&lt;rec-number&gt;115&lt;/rec-number&gt;&lt;foreign-keys&gt;&lt;key app="EN" db-id="eze0vex00p9adgep0rbv9w9752w5p5veezds" timestamp="1660731582" guid="90f22479-14f4-4843-8422-1b5c7b3bc2ff"&gt;115&lt;/key&gt;&lt;/foreign-keys&gt;&lt;ref-type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FC6AF5">
        <w:fldChar w:fldCharType="separate"/>
      </w:r>
      <w:r w:rsidR="00FC6AF5">
        <w:rPr>
          <w:noProof/>
        </w:rPr>
        <w:t>(</w:t>
      </w:r>
      <w:proofErr w:type="spellStart"/>
      <w:r w:rsidR="00FC6AF5">
        <w:rPr>
          <w:noProof/>
        </w:rPr>
        <w:t>Garvie</w:t>
      </w:r>
      <w:proofErr w:type="spellEnd"/>
      <w:r w:rsidR="00FC6AF5">
        <w:rPr>
          <w:noProof/>
        </w:rPr>
        <w:t xml:space="preserve"> &amp; Frankle, 2016)</w:t>
      </w:r>
      <w:r w:rsidR="00FC6AF5">
        <w:fldChar w:fldCharType="end"/>
      </w:r>
      <w:r w:rsidR="005B1365">
        <w:t xml:space="preserve">. </w:t>
      </w:r>
      <w:r w:rsidR="00B12E77">
        <w:t>Some may see this as unethical, a</w:t>
      </w:r>
      <w:r w:rsidR="004E6CF5">
        <w:t>s discussed in the</w:t>
      </w:r>
      <w:r w:rsidR="00285C8E">
        <w:t> </w:t>
      </w:r>
      <w:commentRangeStart w:id="360"/>
      <w:commentRangeStart w:id="361"/>
      <w:r w:rsidR="00285C8E" w:rsidRPr="00CE0F7D">
        <w:rPr>
          <w:i/>
          <w:iCs/>
        </w:rPr>
        <w:fldChar w:fldCharType="begin"/>
      </w:r>
      <w:r w:rsidR="00285C8E" w:rsidRPr="00523BC8">
        <w:rPr>
          <w:i/>
          <w:iCs/>
        </w:rPr>
        <w:instrText xml:space="preserve"> REF _Ref107584341 \h </w:instrText>
      </w:r>
      <w:r w:rsidR="0028579A">
        <w:rPr>
          <w:i/>
          <w:iCs/>
        </w:rPr>
        <w:instrText xml:space="preserve"> \* MERGEFORMAT </w:instrText>
      </w:r>
      <w:r w:rsidR="00285C8E" w:rsidRPr="00CE0F7D">
        <w:rPr>
          <w:i/>
          <w:iCs/>
        </w:rPr>
      </w:r>
      <w:r w:rsidR="00285C8E" w:rsidRPr="00CE0F7D">
        <w:rPr>
          <w:i/>
          <w:iCs/>
        </w:rPr>
        <w:fldChar w:fldCharType="separate"/>
      </w:r>
      <w:r w:rsidR="00EB0542" w:rsidRPr="00523BC8">
        <w:rPr>
          <w:i/>
          <w:iCs/>
        </w:rPr>
        <w:t>Advantages and Disadvantages of facial detection and recognition</w:t>
      </w:r>
      <w:r w:rsidR="00285C8E" w:rsidRPr="00CE0F7D">
        <w:rPr>
          <w:i/>
          <w:iCs/>
        </w:rPr>
        <w:fldChar w:fldCharType="end"/>
      </w:r>
      <w:commentRangeEnd w:id="360"/>
      <w:r w:rsidR="0028579A">
        <w:rPr>
          <w:rStyle w:val="CommentReference"/>
        </w:rPr>
        <w:commentReference w:id="360"/>
      </w:r>
      <w:commentRangeEnd w:id="361"/>
      <w:r w:rsidR="00034F5F">
        <w:rPr>
          <w:rStyle w:val="CommentReference"/>
        </w:rPr>
        <w:commentReference w:id="361"/>
      </w:r>
      <w:r w:rsidR="00285C8E">
        <w:t xml:space="preserve"> section,</w:t>
      </w:r>
      <w:r w:rsidR="00034F5F">
        <w:fldChar w:fldCharType="begin"/>
      </w:r>
      <w:r w:rsidR="00034F5F">
        <w:instrText xml:space="preserve"> REF _Ref107584334 \h </w:instrText>
      </w:r>
      <w:r w:rsidR="00034F5F">
        <w:fldChar w:fldCharType="end"/>
      </w:r>
      <w:r w:rsidR="00285C8E">
        <w:t xml:space="preserve"> </w:t>
      </w:r>
      <w:r w:rsidR="00892C80">
        <w:t xml:space="preserve">but according to </w:t>
      </w:r>
      <w:r w:rsidR="00444DD4">
        <w:t xml:space="preserve">a study done by </w:t>
      </w:r>
      <w:r w:rsidR="00444DD4">
        <w:fldChar w:fldCharType="begin"/>
      </w:r>
      <w:r w:rsidR="00E374EB">
        <w:instrText xml:space="preserve"> ADDIN EN.CITE &lt;EndNote&gt;&lt;Cite AuthorYear="1"&gt;&lt;Author&gt;Smith&lt;/Author&gt;&lt;Year&gt;2019&lt;/Year&gt;&lt;RecNum&gt;116&lt;/RecNum&gt;&lt;DisplayText&gt;Smith (2019)&lt;/DisplayText&gt;&lt;record&gt;&lt;rec-number&gt;116&lt;/rec-number&gt;&lt;foreign-keys&gt;&lt;key app="EN" db-id="eze0vex00p9adgep0rbv9w9752w5p5veezds" timestamp="1660731587" guid="9f5cde21-82b9-4e1e-85e6-e9de14d4abcf"&gt;116&lt;/key&gt;&lt;/foreign-keys&gt;&lt;ref-type name="Journal Article"&gt;17&lt;/ref-type&gt;&lt;contributors&gt;&lt;authors&gt;&lt;author&gt;Smith, Aaron&lt;/author&gt;&lt;/authors&gt;&lt;/contributors&gt;&lt;titles&gt;&lt;title&gt;More than half of US adults trust law enforcement to use facial recognition responsibly&lt;/title&gt;&lt;secondary-title&gt;Pew Research Center&lt;/secondary-title&gt;&lt;/titles&gt;&lt;periodical&gt;&lt;full-title&gt;Pew Research Center&lt;/full-title&gt;&lt;/periodical&gt;&lt;volume&gt;5&lt;/volume&gt;&lt;dates&gt;&lt;year&gt;2019&lt;/year&gt;&lt;/dates&gt;&lt;urls&gt;&lt;/urls&gt;&lt;/record&gt;&lt;/Cite&gt;&lt;/EndNote&gt;</w:instrText>
      </w:r>
      <w:r w:rsidR="00444DD4">
        <w:fldChar w:fldCharType="separate"/>
      </w:r>
      <w:r w:rsidR="00444DD4">
        <w:rPr>
          <w:noProof/>
        </w:rPr>
        <w:t>Smith (2019)</w:t>
      </w:r>
      <w:r w:rsidR="00444DD4">
        <w:fldChar w:fldCharType="end"/>
      </w:r>
      <w:r w:rsidR="00F25EAC">
        <w:t>, 59% of the people that participated in the survey said they find it acceptable that law enforcement can use facial reco</w:t>
      </w:r>
      <w:r w:rsidR="0065215B">
        <w:t xml:space="preserve">gnition in public spaces. </w:t>
      </w:r>
    </w:p>
    <w:p w14:paraId="2FB5B190" w14:textId="56713CD5" w:rsidR="00582B7F" w:rsidRDefault="002F3849" w:rsidP="00B237F2">
      <w:pPr>
        <w:rPr>
          <w:b/>
          <w:bCs/>
        </w:rPr>
      </w:pPr>
      <w:r>
        <w:rPr>
          <w:b/>
          <w:bCs/>
        </w:rPr>
        <w:t>Other</w:t>
      </w:r>
    </w:p>
    <w:p w14:paraId="328EB4B0" w14:textId="4445C358" w:rsidR="002F3849" w:rsidRPr="00B67F24" w:rsidRDefault="002F3849" w:rsidP="00B237F2">
      <w:r>
        <w:t xml:space="preserve">Although facial detection and recognition </w:t>
      </w:r>
      <w:r w:rsidR="00B27539">
        <w:t>are</w:t>
      </w:r>
      <w:r>
        <w:t xml:space="preserve"> mostly used in the areas mentioned above, it is not limited to those areas. </w:t>
      </w:r>
      <w:r w:rsidR="00E52655">
        <w:t xml:space="preserve">This proposed system is aimed to be implemented </w:t>
      </w:r>
      <w:r w:rsidR="00B27539">
        <w:t>in</w:t>
      </w:r>
      <w:r w:rsidR="00E52655">
        <w:t xml:space="preserve"> classrooms to assist lecturers</w:t>
      </w:r>
      <w:r w:rsidR="0027665A">
        <w:t xml:space="preserve">. It has nothing to do with security, </w:t>
      </w:r>
      <w:r w:rsidR="00B67F24">
        <w:t>biometrics,</w:t>
      </w:r>
      <w:r w:rsidR="0027665A">
        <w:t xml:space="preserve"> or law enforcement, but rather for educational purposes. </w:t>
      </w:r>
    </w:p>
    <w:p w14:paraId="74E2FC82" w14:textId="77777777" w:rsidR="00C25349" w:rsidRPr="00C25349" w:rsidRDefault="00C25349" w:rsidP="00B237F2"/>
    <w:p w14:paraId="319A51F4" w14:textId="76F3F2AA" w:rsidR="007B1094" w:rsidRDefault="007B1094" w:rsidP="00D366CF">
      <w:pPr>
        <w:pStyle w:val="Heading3"/>
      </w:pPr>
      <w:bookmarkStart w:id="362" w:name="_Ref107584334"/>
      <w:bookmarkStart w:id="363" w:name="_Ref107584341"/>
      <w:bookmarkStart w:id="364" w:name="_Toc114507725"/>
      <w:r>
        <w:t>Advantages and Disadvantages of facial detection</w:t>
      </w:r>
      <w:r w:rsidR="00E113B2">
        <w:t xml:space="preserve"> and recognition</w:t>
      </w:r>
      <w:bookmarkEnd w:id="362"/>
      <w:bookmarkEnd w:id="363"/>
      <w:bookmarkEnd w:id="364"/>
    </w:p>
    <w:p w14:paraId="07B161CB" w14:textId="666CE7E2" w:rsidR="004B0009" w:rsidRDefault="005812E1" w:rsidP="004B0009">
      <w:r>
        <w:t xml:space="preserve">There are numerous advantages and disadvantages </w:t>
      </w:r>
      <w:r w:rsidR="004E18B1">
        <w:t xml:space="preserve">in various fields of </w:t>
      </w:r>
      <w:r w:rsidR="00B27539">
        <w:t xml:space="preserve">the </w:t>
      </w:r>
      <w:r w:rsidR="004E18B1">
        <w:t xml:space="preserve">application </w:t>
      </w:r>
      <w:r>
        <w:t xml:space="preserve">when it comes to facial detection and recognition. </w:t>
      </w:r>
      <w:r w:rsidR="009142CB">
        <w:t xml:space="preserve">Some advantages can also be disadvantages, </w:t>
      </w:r>
      <w:r w:rsidR="00B27539">
        <w:t>which</w:t>
      </w:r>
      <w:r w:rsidR="009142CB">
        <w:t xml:space="preserve"> will be discussed below. </w:t>
      </w:r>
    </w:p>
    <w:p w14:paraId="2BC74C20" w14:textId="34770E20" w:rsidR="002C790E" w:rsidRDefault="002C790E" w:rsidP="002676E1">
      <w:pPr>
        <w:spacing w:after="0"/>
        <w:rPr>
          <w:b/>
          <w:bCs/>
        </w:rPr>
      </w:pPr>
      <w:r>
        <w:rPr>
          <w:b/>
          <w:bCs/>
        </w:rPr>
        <w:t>Advantages</w:t>
      </w:r>
    </w:p>
    <w:p w14:paraId="13077791" w14:textId="512B0264" w:rsidR="000A79D4" w:rsidRPr="005344CD" w:rsidRDefault="009A5303" w:rsidP="00BB13E3">
      <w:pPr>
        <w:pStyle w:val="ListParagraph"/>
        <w:numPr>
          <w:ilvl w:val="0"/>
          <w:numId w:val="41"/>
        </w:numPr>
        <w:spacing w:after="0"/>
        <w:rPr>
          <w:b/>
          <w:bCs/>
        </w:rPr>
      </w:pPr>
      <w:r>
        <w:t>Security</w:t>
      </w:r>
    </w:p>
    <w:p w14:paraId="2F013344" w14:textId="4800AAAE" w:rsidR="005344CD" w:rsidRPr="003E520B" w:rsidRDefault="005344CD" w:rsidP="003E520B">
      <w:pPr>
        <w:pStyle w:val="ListParagraph"/>
        <w:numPr>
          <w:ilvl w:val="1"/>
          <w:numId w:val="41"/>
        </w:numPr>
        <w:spacing w:after="0"/>
        <w:rPr>
          <w:b/>
          <w:bCs/>
        </w:rPr>
      </w:pPr>
      <w:r>
        <w:t xml:space="preserve">Facial </w:t>
      </w:r>
      <w:r w:rsidR="00F74F94">
        <w:t xml:space="preserve">detection and </w:t>
      </w:r>
      <w:r>
        <w:t>recognition can be used for security purposes, in either airports or public spaces.</w:t>
      </w:r>
      <w:r w:rsidR="003E520B">
        <w:t xml:space="preserve"> Facial detection and recognition </w:t>
      </w:r>
      <w:r w:rsidR="00B27539">
        <w:t>make</w:t>
      </w:r>
      <w:r w:rsidR="003E520B">
        <w:t xml:space="preserve"> it possible for a computer to detect humans by their facial characteristics</w:t>
      </w:r>
      <w:r>
        <w:t xml:space="preserve"> </w:t>
      </w:r>
      <w:r w:rsidR="003E520B">
        <w:fldChar w:fldCharType="begin"/>
      </w:r>
      <w:r w:rsidR="00E374EB">
        <w:instrText xml:space="preserve"> ADDIN EN.CITE &lt;EndNote&gt;&lt;Cite&gt;&lt;Author&gt;Owayjan&lt;/Author&gt;&lt;Year&gt;2015&lt;/Year&gt;&lt;RecNum&gt;124&lt;/RecNum&gt;&lt;DisplayText&gt;(Owayjan&lt;style face="italic"&gt; et al.&lt;/style&gt;, 2015)&lt;/DisplayText&gt;&lt;record&gt;&lt;rec-number&gt;124&lt;/rec-number&gt;&lt;foreign-keys&gt;&lt;key app="EN" db-id="eze0vex00p9adgep0rbv9w9752w5p5veezds" timestamp="1660731616" guid="29d3f5b8-2624-457e-bcdc-ca9e6654af1b"&gt;124&lt;/key&gt;&lt;/foreign-keys&gt;&lt;ref-type name="Journal Article"&gt;17&lt;/ref-type&gt;&lt;contributors&gt;&lt;authors&gt;&lt;author&gt;Owayjan, Michel&lt;/author&gt;&lt;author&gt;Dergham, Amer&lt;/author&gt;&lt;author&gt;Haber, Gerges&lt;/author&gt;&lt;author&gt;Fakih, Nidal&lt;/author&gt;&lt;author&gt;Hamoush, Ahmad&lt;/author&gt;&lt;author&gt;Abdo, Elie&lt;/author&gt;&lt;/authors&gt;&lt;/contributors&gt;&lt;titles&gt;&lt;title&gt;Face recognition security system&lt;/title&gt;&lt;secondary-title&gt;New trends in networking, computing, E-learning, systems sciences, and engineering&lt;/secondary-title&gt;&lt;/titles&gt;&lt;periodical&gt;&lt;full-title&gt;New trends in networking, computing, E-learning, systems sciences, and engineering&lt;/full-title&gt;&lt;/periodical&gt;&lt;pages&gt;343-348&lt;/pages&gt;&lt;dates&gt;&lt;year&gt;2015&lt;/year&gt;&lt;/dates&gt;&lt;publisher&gt;Springer&lt;/publisher&gt;&lt;urls&gt;&lt;/urls&gt;&lt;/record&gt;&lt;/Cite&gt;&lt;/EndNote&gt;</w:instrText>
      </w:r>
      <w:r w:rsidR="003E520B">
        <w:fldChar w:fldCharType="separate"/>
      </w:r>
      <w:r w:rsidR="003E520B">
        <w:rPr>
          <w:noProof/>
        </w:rPr>
        <w:t>(Owayjan</w:t>
      </w:r>
      <w:r w:rsidR="003E520B" w:rsidRPr="003E520B">
        <w:rPr>
          <w:i/>
          <w:noProof/>
        </w:rPr>
        <w:t xml:space="preserve"> et al.</w:t>
      </w:r>
      <w:r w:rsidR="003E520B">
        <w:rPr>
          <w:noProof/>
        </w:rPr>
        <w:t>, 2015)</w:t>
      </w:r>
      <w:r w:rsidR="003E520B">
        <w:fldChar w:fldCharType="end"/>
      </w:r>
      <w:r w:rsidR="003E520B">
        <w:t xml:space="preserve">. </w:t>
      </w:r>
      <w:r w:rsidR="00F74F94">
        <w:t>It can be used to detect any criminals or people with arrest warrants</w:t>
      </w:r>
      <w:r w:rsidR="0084338A">
        <w:t> </w:t>
      </w:r>
      <w:r w:rsidR="0084338A">
        <w:fldChar w:fldCharType="begin"/>
      </w:r>
      <w:r w:rsidR="00E374EB">
        <w:instrText xml:space="preserve"> ADDIN EN.CITE &lt;EndNote&gt;&lt;Cite&gt;&lt;Author&gt;Garvie&lt;/Author&gt;&lt;Year&gt;2016&lt;/Year&gt;&lt;RecNum&gt;115&lt;/RecNum&gt;&lt;DisplayText&gt;(Garvie &amp;amp; Frankle, 2016)&lt;/DisplayText&gt;&lt;record&gt;&lt;rec-number&gt;115&lt;/rec-number&gt;&lt;foreign-keys&gt;&lt;key app="EN" db-id="eze0vex00p9adgep0rbv9w9752w5p5veezds" timestamp="1660731582" guid="90f22479-14f4-4843-8422-1b5c7b3bc2ff"&gt;115&lt;/key&gt;&lt;/foreign-keys&gt;&lt;ref-type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84338A">
        <w:fldChar w:fldCharType="separate"/>
      </w:r>
      <w:r w:rsidR="0084338A">
        <w:rPr>
          <w:noProof/>
        </w:rPr>
        <w:t>(</w:t>
      </w:r>
      <w:proofErr w:type="spellStart"/>
      <w:r w:rsidR="0084338A">
        <w:rPr>
          <w:noProof/>
        </w:rPr>
        <w:t>Garvie</w:t>
      </w:r>
      <w:proofErr w:type="spellEnd"/>
      <w:r w:rsidR="0084338A">
        <w:rPr>
          <w:noProof/>
        </w:rPr>
        <w:t xml:space="preserve"> &amp; Frankle, 2016)</w:t>
      </w:r>
      <w:r w:rsidR="0084338A">
        <w:fldChar w:fldCharType="end"/>
      </w:r>
      <w:r w:rsidR="00F74F94">
        <w:t>.</w:t>
      </w:r>
      <w:r w:rsidR="003E520B">
        <w:t xml:space="preserve"> </w:t>
      </w:r>
    </w:p>
    <w:p w14:paraId="17580144" w14:textId="648A7721" w:rsidR="00F74F94" w:rsidRPr="00F74F94" w:rsidRDefault="00F74F94" w:rsidP="00F74F94">
      <w:pPr>
        <w:pStyle w:val="ListParagraph"/>
        <w:numPr>
          <w:ilvl w:val="0"/>
          <w:numId w:val="41"/>
        </w:numPr>
        <w:spacing w:after="0"/>
        <w:rPr>
          <w:b/>
          <w:bCs/>
        </w:rPr>
      </w:pPr>
      <w:r>
        <w:t>Biometrics</w:t>
      </w:r>
    </w:p>
    <w:p w14:paraId="0882E2C0" w14:textId="0BA26656" w:rsidR="00F74F94" w:rsidRPr="00715ECA" w:rsidRDefault="00974DBC" w:rsidP="00F74F94">
      <w:pPr>
        <w:pStyle w:val="ListParagraph"/>
        <w:numPr>
          <w:ilvl w:val="1"/>
          <w:numId w:val="41"/>
        </w:numPr>
        <w:spacing w:after="0"/>
        <w:rPr>
          <w:b/>
          <w:bCs/>
        </w:rPr>
      </w:pPr>
      <w:r>
        <w:t xml:space="preserve">Biometrics is an authentication method, that automates </w:t>
      </w:r>
      <w:r w:rsidR="00B27539">
        <w:t xml:space="preserve">the </w:t>
      </w:r>
      <w:r>
        <w:t>identification of a person, based on their facial features</w:t>
      </w:r>
      <w:r w:rsidR="006E43A0">
        <w:t> </w:t>
      </w:r>
      <w:r w:rsidR="0008090A">
        <w:fldChar w:fldCharType="begin"/>
      </w:r>
      <w:r w:rsidR="00E374EB">
        <w:instrText xml:space="preserve"> ADDIN EN.CITE &lt;EndNote&gt;&lt;Cite&gt;&lt;Author&gt;Omoyiola&lt;/Author&gt;&lt;Year&gt;2018&lt;/Year&gt;&lt;RecNum&gt;125&lt;/RecNum&gt;&lt;DisplayText&gt;(Omoyiola, 2018)&lt;/DisplayText&gt;&lt;record&gt;&lt;rec-number&gt;125&lt;/rec-number&gt;&lt;foreign-keys&gt;&lt;key app="EN" db-id="eze0vex00p9adgep0rbv9w9752w5p5veezds" timestamp="1660731620" guid="8e334be8-b8ac-442d-b3af-1b9657411dae"&gt;125&lt;/key&gt;&lt;/foreign-keys&gt;&lt;ref-type name="Journal Article"&gt;17&lt;/ref-type&gt;&lt;contributors&gt;&lt;authors&gt;&lt;author&gt;Omoyiola, Bayo Olushola&lt;/author&gt;&lt;/authors&gt;&lt;/contributors&gt;&lt;titles&gt;&lt;title&gt;Overview of biometric and facial recognition techniques&lt;/title&gt;&lt;secondary-title&gt;IOSR journal of computer engineering (IOSRJCE)&lt;/secondary-title&gt;&lt;/titles&gt;&lt;periodical&gt;&lt;full-title&gt;IOSR journal of computer engineering (IOSRJCE)&lt;/full-title&gt;&lt;/periodical&gt;&lt;pages&gt;1-5&lt;/pages&gt;&lt;volume&gt;20&lt;/volume&gt;&lt;number&gt;4&lt;/number&gt;&lt;dates&gt;&lt;year&gt;2018&lt;/year&gt;&lt;/dates&gt;&lt;urls&gt;&lt;/urls&gt;&lt;/record&gt;&lt;/Cite&gt;&lt;/EndNote&gt;</w:instrText>
      </w:r>
      <w:r w:rsidR="0008090A">
        <w:fldChar w:fldCharType="separate"/>
      </w:r>
      <w:r w:rsidR="0008090A">
        <w:rPr>
          <w:noProof/>
        </w:rPr>
        <w:t>(</w:t>
      </w:r>
      <w:proofErr w:type="spellStart"/>
      <w:r w:rsidR="0008090A">
        <w:rPr>
          <w:noProof/>
        </w:rPr>
        <w:t>Omoyiola</w:t>
      </w:r>
      <w:proofErr w:type="spellEnd"/>
      <w:r w:rsidR="0008090A">
        <w:rPr>
          <w:noProof/>
        </w:rPr>
        <w:t>, 2018)</w:t>
      </w:r>
      <w:r w:rsidR="0008090A">
        <w:fldChar w:fldCharType="end"/>
      </w:r>
      <w:r>
        <w:t>.</w:t>
      </w:r>
      <w:r w:rsidR="0008090A">
        <w:t xml:space="preserve"> </w:t>
      </w:r>
      <w:r w:rsidR="00F74F94">
        <w:t>Facial detection and recognition can be used as a password</w:t>
      </w:r>
      <w:r w:rsidR="00715ECA">
        <w:t xml:space="preserve"> or </w:t>
      </w:r>
      <w:r w:rsidR="00B27539">
        <w:t>two-factor</w:t>
      </w:r>
      <w:r w:rsidR="00715ECA">
        <w:t xml:space="preserve"> authentication in protecting or </w:t>
      </w:r>
      <w:r w:rsidR="00B27539">
        <w:t>accessing</w:t>
      </w:r>
      <w:r w:rsidR="00715ECA">
        <w:t xml:space="preserve"> important information or devices.</w:t>
      </w:r>
      <w:r w:rsidR="000D5430">
        <w:t xml:space="preserve"> It is much more secure and convenient than the traditional password system</w:t>
      </w:r>
      <w:r w:rsidR="006E43A0">
        <w:t> </w:t>
      </w:r>
      <w:r w:rsidR="000D5430">
        <w:fldChar w:fldCharType="begin"/>
      </w:r>
      <w:r w:rsidR="00E374EB">
        <w:instrText xml:space="preserve"> ADDIN EN.CITE &lt;EndNote&gt;&lt;Cite&gt;&lt;Author&gt;Vazquez-Fernandez&lt;/Author&gt;&lt;Year&gt;2016&lt;/Year&gt;&lt;RecNum&gt;126&lt;/RecNum&gt;&lt;DisplayText&gt;(Vazquez-Fernandez &amp;amp; Gonzalez-Jimenez, 2016)&lt;/DisplayText&gt;&lt;record&gt;&lt;rec-number&gt;126&lt;/rec-number&gt;&lt;foreign-keys&gt;&lt;key app="EN" db-id="eze0vex00p9adgep0rbv9w9752w5p5veezds" timestamp="1660731624" guid="0a5e35f4-f173-4dcd-9595-c1c841c0c706"&gt;126&lt;/key&gt;&lt;/foreign-keys&gt;&lt;ref-type name="Journal Article"&gt;17&lt;/ref-type&gt;&lt;contributors&gt;&lt;authors&gt;&lt;author&gt;Vazquez-Fernandez, Esteban&lt;/author&gt;&lt;author&gt;Gonzalez-Jimenez, Daniel&lt;/author&gt;&lt;/authors&gt;&lt;/contributors&gt;&lt;titles&gt;&lt;title&gt;Face recognition for authentication on mobile devices&lt;/title&gt;&lt;secondary-title&gt;Image and Vision Computing&lt;/secondary-title&gt;&lt;/titles&gt;&lt;periodical&gt;&lt;full-title&gt;Image and Vision Computing&lt;/full-title&gt;&lt;/periodical&gt;&lt;pages&gt;31-33&lt;/pages&gt;&lt;volume&gt;55&lt;/volume&gt;&lt;dates&gt;&lt;year&gt;2016&lt;/year&gt;&lt;/dates&gt;&lt;isbn&gt;0262-8856&lt;/isbn&gt;&lt;urls&gt;&lt;/urls&gt;&lt;/record&gt;&lt;/Cite&gt;&lt;/EndNote&gt;</w:instrText>
      </w:r>
      <w:r w:rsidR="000D5430">
        <w:fldChar w:fldCharType="separate"/>
      </w:r>
      <w:r w:rsidR="000D5430">
        <w:rPr>
          <w:noProof/>
        </w:rPr>
        <w:t>(Vazquez-Fernandez &amp; Gonzalez-Jimenez, 2016)</w:t>
      </w:r>
      <w:r w:rsidR="000D5430">
        <w:fldChar w:fldCharType="end"/>
      </w:r>
      <w:r w:rsidR="000D5430">
        <w:t>.</w:t>
      </w:r>
    </w:p>
    <w:p w14:paraId="6960FF55" w14:textId="797582A8" w:rsidR="00715ECA" w:rsidRPr="00B240C0" w:rsidRDefault="00B240C0" w:rsidP="00715ECA">
      <w:pPr>
        <w:pStyle w:val="ListParagraph"/>
        <w:numPr>
          <w:ilvl w:val="0"/>
          <w:numId w:val="41"/>
        </w:numPr>
        <w:spacing w:after="0"/>
        <w:rPr>
          <w:b/>
          <w:bCs/>
        </w:rPr>
      </w:pPr>
      <w:r>
        <w:t>Medical</w:t>
      </w:r>
    </w:p>
    <w:p w14:paraId="3C69B6CB" w14:textId="65911321" w:rsidR="00B240C0" w:rsidRPr="009115B2" w:rsidRDefault="004C41A9" w:rsidP="00B240C0">
      <w:pPr>
        <w:pStyle w:val="ListParagraph"/>
        <w:numPr>
          <w:ilvl w:val="1"/>
          <w:numId w:val="41"/>
        </w:numPr>
        <w:spacing w:after="0"/>
        <w:rPr>
          <w:b/>
          <w:bCs/>
        </w:rPr>
      </w:pPr>
      <w:r w:rsidRPr="004C41A9">
        <w:t>By evaluating subtle face features, facial detection and recognition can, sometimes in instances, pinpoint how specific genetic mutations caused a particular syndrome. The method may be faster and less expensive than standard genetic testing</w:t>
      </w:r>
      <w:r w:rsidR="00DA1E21">
        <w:t> </w:t>
      </w:r>
      <w:r>
        <w:fldChar w:fldCharType="begin"/>
      </w:r>
      <w:r w:rsidR="00E374EB">
        <w:instrText xml:space="preserve"> ADDIN EN.CITE &lt;EndNote&gt;&lt;Cite&gt;&lt;Author&gt;Gargaro&lt;/Author&gt;&lt;Year&gt;2022&lt;/Year&gt;&lt;RecNum&gt;123&lt;/RecNum&gt;&lt;DisplayText&gt;(Gargaro, 2022)&lt;/DisplayText&gt;&lt;record&gt;&lt;rec-number&gt;123&lt;/rec-number&gt;&lt;foreign-keys&gt;&lt;key app="EN" db-id="eze0vex00p9adgep0rbv9w9752w5p5veezds" timestamp="1660731615" guid="a8fb763c-da45-4758-a417-021856419ed6"&gt;123&lt;/key&gt;&lt;/foreign-keys&gt;&lt;ref-type name="Web Page"&gt;12&lt;/ref-type&gt;&lt;contributors&gt;&lt;authors&gt;&lt;author&gt;David Gargaro&lt;/author&gt;&lt;/authors&gt;&lt;/contributors&gt;&lt;titles&gt;&lt;title&gt;The pros and cons of facial recognition technology&lt;/title&gt;&lt;secondary-title&gt;Privacy&lt;/secondary-title&gt;&lt;/titles&gt;&lt;pages&gt;Is it really worth risking user privacy in the name of efficiency and security?&lt;/pages&gt;&lt;dates&gt;&lt;year&gt;2022&lt;/year&gt;&lt;/dates&gt;&lt;pub-location&gt;USA&lt;/pub-location&gt;&lt;publisher&gt;ITPro&lt;/publisher&gt;&lt;urls&gt;&lt;related-urls&gt;&lt;url&gt;https://www.itpro.com/security/privacy/356882/the-pros-and-cons-of-facial-recognition-technology&lt;/url&gt;&lt;/related-urls&gt;&lt;/urls&gt;&lt;/record&gt;&lt;/Cite&gt;&lt;/EndNote&gt;</w:instrText>
      </w:r>
      <w:r>
        <w:fldChar w:fldCharType="separate"/>
      </w:r>
      <w:r>
        <w:rPr>
          <w:noProof/>
        </w:rPr>
        <w:t>(</w:t>
      </w:r>
      <w:proofErr w:type="spellStart"/>
      <w:r>
        <w:rPr>
          <w:noProof/>
        </w:rPr>
        <w:t>Gargaro</w:t>
      </w:r>
      <w:proofErr w:type="spellEnd"/>
      <w:r>
        <w:rPr>
          <w:noProof/>
        </w:rPr>
        <w:t>, 2022)</w:t>
      </w:r>
      <w:r>
        <w:fldChar w:fldCharType="end"/>
      </w:r>
      <w:r w:rsidR="001C2244">
        <w:t xml:space="preserve">. </w:t>
      </w:r>
    </w:p>
    <w:p w14:paraId="1E86C94C" w14:textId="5129C808" w:rsidR="009115B2" w:rsidRPr="009115B2" w:rsidRDefault="009115B2" w:rsidP="009115B2">
      <w:pPr>
        <w:pStyle w:val="ListParagraph"/>
        <w:numPr>
          <w:ilvl w:val="0"/>
          <w:numId w:val="41"/>
        </w:numPr>
        <w:spacing w:after="0"/>
        <w:rPr>
          <w:b/>
          <w:bCs/>
        </w:rPr>
      </w:pPr>
      <w:r>
        <w:t>Attendance</w:t>
      </w:r>
    </w:p>
    <w:p w14:paraId="52C20AC2" w14:textId="024FA2E6" w:rsidR="000A79D4" w:rsidRPr="00C5631C" w:rsidRDefault="009115B2" w:rsidP="002676E1">
      <w:pPr>
        <w:pStyle w:val="ListParagraph"/>
        <w:numPr>
          <w:ilvl w:val="1"/>
          <w:numId w:val="41"/>
        </w:numPr>
        <w:spacing w:after="0"/>
        <w:rPr>
          <w:b/>
          <w:bCs/>
        </w:rPr>
      </w:pPr>
      <w:r>
        <w:t xml:space="preserve">Facial detection and recognition can be used in schools or businesses to determine </w:t>
      </w:r>
      <w:r w:rsidR="007202E6">
        <w:t xml:space="preserve">who attended the class or clocked into work </w:t>
      </w:r>
      <w:r w:rsidR="00B27539">
        <w:t xml:space="preserve">on </w:t>
      </w:r>
      <w:r w:rsidR="007202E6">
        <w:t xml:space="preserve">a specific morning. </w:t>
      </w:r>
      <w:r w:rsidR="00D04DE9">
        <w:t xml:space="preserve">Facial detection and recognition </w:t>
      </w:r>
      <w:r w:rsidR="00B27539">
        <w:t>are</w:t>
      </w:r>
      <w:r w:rsidR="00D04DE9">
        <w:t xml:space="preserve"> one of the main methods of recording attendance because it requires virtually zero effort from the students </w:t>
      </w:r>
      <w:r w:rsidR="00D04DE9">
        <w:fldChar w:fldCharType="begin"/>
      </w:r>
      <w:r w:rsidR="00E374EB">
        <w:instrText xml:space="preserve"> ADDIN EN.CITE &lt;EndNote&gt;&lt;Cite&gt;&lt;Author&gt;Kar&lt;/Author&gt;&lt;Year&gt;2012&lt;/Year&gt;&lt;RecNum&gt;127&lt;/RecNum&gt;&lt;DisplayText&gt;(Kar&lt;style face="italic"&gt; et al.&lt;/style&gt;, 2012)&lt;/DisplayText&gt;&lt;record&gt;&lt;rec-number&gt;127&lt;/rec-number&gt;&lt;foreign-keys&gt;&lt;key app="EN" db-id="eze0vex00p9adgep0rbv9w9752w5p5veezds" timestamp="1660731628" guid="050a2c21-f505-4d09-a498-7a1aed3a580a"&gt;127&lt;/key&gt;&lt;/foreign-keys&gt;&lt;ref-type name="Journal Article"&gt;17&lt;/ref-type&gt;&lt;contributors&gt;&lt;authors&gt;&lt;author&gt;Kar, Nirmalya&lt;/author&gt;&lt;author&gt;Debbarma, Mrinal Kanti&lt;/author&gt;&lt;author&gt;Saha, Ashim&lt;/author&gt;&lt;author&gt;Pal, Dwijen Rudra&lt;/author&gt;&lt;/authors&gt;&lt;/contributors&gt;&lt;titles&gt;&lt;title&gt;Study of implementing automated attendance system using face recognition technique&lt;/title&gt;&lt;secondary-title&gt;International Journal of computer and communication engineering&lt;/secondary-title&gt;&lt;/titles&gt;&lt;periodical&gt;&lt;full-title&gt;International Journal of computer and communication engineering&lt;/full-title&gt;&lt;/periodical&gt;&lt;pages&gt;100&lt;/pages&gt;&lt;volume&gt;1&lt;/volume&gt;&lt;number&gt;2&lt;/number&gt;&lt;dates&gt;&lt;year&gt;2012&lt;/year&gt;&lt;/dates&gt;&lt;isbn&gt;2010-3743&lt;/isbn&gt;&lt;urls&gt;&lt;/urls&gt;&lt;/record&gt;&lt;/Cite&gt;&lt;/EndNote&gt;</w:instrText>
      </w:r>
      <w:r w:rsidR="00D04DE9">
        <w:fldChar w:fldCharType="separate"/>
      </w:r>
      <w:r w:rsidR="00D04DE9">
        <w:rPr>
          <w:noProof/>
        </w:rPr>
        <w:t>(Kar</w:t>
      </w:r>
      <w:r w:rsidR="00D04DE9" w:rsidRPr="00D04DE9">
        <w:rPr>
          <w:i/>
          <w:noProof/>
        </w:rPr>
        <w:t xml:space="preserve"> et al.</w:t>
      </w:r>
      <w:r w:rsidR="00D04DE9">
        <w:rPr>
          <w:noProof/>
        </w:rPr>
        <w:t>, 2012)</w:t>
      </w:r>
      <w:r w:rsidR="00D04DE9">
        <w:fldChar w:fldCharType="end"/>
      </w:r>
      <w:r w:rsidR="00D04DE9">
        <w:t xml:space="preserve">. </w:t>
      </w:r>
      <w:r w:rsidR="00B27539">
        <w:t>Businesses</w:t>
      </w:r>
      <w:r w:rsidR="0090211F">
        <w:t xml:space="preserve"> use it because it is much less </w:t>
      </w:r>
      <w:r w:rsidR="00B27539">
        <w:t>time-consuming</w:t>
      </w:r>
      <w:r w:rsidR="0090211F">
        <w:t xml:space="preserve"> for the management to do it manually </w:t>
      </w:r>
      <w:r w:rsidR="0090211F">
        <w:fldChar w:fldCharType="begin"/>
      </w:r>
      <w:r w:rsidR="00E374EB">
        <w:instrText xml:space="preserve"> ADDIN EN.CITE &lt;EndNote&gt;&lt;Cite&gt;&lt;Author&gt;Arsenovic&lt;/Author&gt;&lt;Year&gt;2017&lt;/Year&gt;&lt;RecNum&gt;128&lt;/RecNum&gt;&lt;DisplayText&gt;(Arsenovic&lt;style face="italic"&gt; et al.&lt;/style&gt;, 2017)&lt;/DisplayText&gt;&lt;record&gt;&lt;rec-number&gt;128&lt;/rec-number&gt;&lt;foreign-keys&gt;&lt;key app="EN" db-id="eze0vex00p9adgep0rbv9w9752w5p5veezds" timestamp="1660731633" guid="aa0690ef-bd19-4e3a-a286-5e15b060f69a"&gt;128&lt;/key&gt;&lt;/foreign-keys&gt;&lt;ref-type name="Conference Proceedings"&gt;10&lt;/ref-type&gt;&lt;contributors&gt;&lt;authors&gt;&lt;author&gt;Arsenovic, Marko&lt;/author&gt;&lt;author&gt;Sladojevic, Srdjan&lt;/author&gt;&lt;author&gt;Anderla, Andras&lt;/author&gt;&lt;author&gt;Stefanovic, Darko&lt;/author&gt;&lt;/authors&gt;&lt;/contributors&gt;&lt;titles&gt;&lt;title&gt;FaceTime—Deep learning based face recognition attendance system&lt;/title&gt;&lt;secondary-title&gt;2017 IEEE 15th International symposium on intelligent systems and informatics (SISY)&lt;/secondary-title&gt;&lt;/titles&gt;&lt;pages&gt;000053-000058&lt;/pages&gt;&lt;dates&gt;&lt;year&gt;2017&lt;/year&gt;&lt;/dates&gt;&lt;publisher&gt;IEEE&lt;/publisher&gt;&lt;isbn&gt;153863855X&lt;/isbn&gt;&lt;urls&gt;&lt;/urls&gt;&lt;/record&gt;&lt;/Cite&gt;&lt;/EndNote&gt;</w:instrText>
      </w:r>
      <w:r w:rsidR="0090211F">
        <w:fldChar w:fldCharType="separate"/>
      </w:r>
      <w:r w:rsidR="0090211F">
        <w:rPr>
          <w:noProof/>
        </w:rPr>
        <w:t>(Arsenovic</w:t>
      </w:r>
      <w:r w:rsidR="0090211F" w:rsidRPr="0090211F">
        <w:rPr>
          <w:i/>
          <w:noProof/>
        </w:rPr>
        <w:t xml:space="preserve"> et al.</w:t>
      </w:r>
      <w:r w:rsidR="0090211F">
        <w:rPr>
          <w:noProof/>
        </w:rPr>
        <w:t>, 2017)</w:t>
      </w:r>
      <w:r w:rsidR="0090211F">
        <w:fldChar w:fldCharType="end"/>
      </w:r>
      <w:r w:rsidR="0090211F">
        <w:t>.</w:t>
      </w:r>
    </w:p>
    <w:p w14:paraId="24BAC0E2" w14:textId="77777777" w:rsidR="000A79D4" w:rsidRPr="000A79D4" w:rsidRDefault="000A79D4" w:rsidP="000A79D4">
      <w:pPr>
        <w:spacing w:after="0"/>
        <w:rPr>
          <w:b/>
          <w:bCs/>
        </w:rPr>
      </w:pPr>
      <w:r w:rsidRPr="002C790E">
        <w:rPr>
          <w:b/>
          <w:bCs/>
        </w:rPr>
        <w:t>Disadvantages</w:t>
      </w:r>
    </w:p>
    <w:p w14:paraId="3AA446A0" w14:textId="5F0F0AA2" w:rsidR="00B42479" w:rsidRDefault="00B42479" w:rsidP="00A25125">
      <w:pPr>
        <w:pStyle w:val="ListParagraph"/>
        <w:numPr>
          <w:ilvl w:val="0"/>
          <w:numId w:val="40"/>
        </w:numPr>
      </w:pPr>
      <w:r>
        <w:t>Privacy</w:t>
      </w:r>
    </w:p>
    <w:p w14:paraId="574CA75B" w14:textId="4CACE2A3" w:rsidR="00183895" w:rsidRDefault="00183895" w:rsidP="00544E2F">
      <w:pPr>
        <w:pStyle w:val="ListParagraph"/>
        <w:numPr>
          <w:ilvl w:val="1"/>
          <w:numId w:val="40"/>
        </w:numPr>
      </w:pPr>
      <w:r w:rsidRPr="00183895">
        <w:t>Facial recognition is a form of surveillance technology that can be used to identify and track individuals. This allows a company or government to gather information about the habits, lifestyles, and interests of individuals</w:t>
      </w:r>
      <w:r>
        <w:t xml:space="preserve"> </w:t>
      </w:r>
      <w:r>
        <w:fldChar w:fldCharType="begin"/>
      </w:r>
      <w:r w:rsidR="00E374EB">
        <w:instrText xml:space="preserve"> ADDIN EN.CITE &lt;EndNote&gt;&lt;Cite&gt;&lt;Author&gt;Wright&lt;/Author&gt;&lt;Year&gt;2018&lt;/Year&gt;&lt;RecNum&gt;121&lt;/RecNum&gt;&lt;DisplayText&gt;(Wright, 2018)&lt;/DisplayText&gt;&lt;record&gt;&lt;rec-number&gt;121&lt;/rec-number&gt;&lt;foreign-keys&gt;&lt;key app="EN" db-id="eze0vex00p9adgep0rbv9w9752w5p5veezds" timestamp="1660731598" guid="8389adda-e628-42cb-a150-5f96f02986e5"&gt;121&lt;/key&gt;&lt;/foreign-keys&gt;&lt;ref-type name="Journal Article"&gt;17&lt;/ref-type&gt;&lt;contributors&gt;&lt;authors&gt;&lt;author&gt;Wright, Elias&lt;/author&gt;&lt;/authors&gt;&lt;/contributors&gt;&lt;titles&gt;&lt;title&gt;The future of facial recognition is not fully known: Developing privacy and security regulatory mechanisms for facial recognition in the retail sector&lt;/title&gt;&lt;secondary-title&gt;Fordham Intell. Prop. Media &amp;amp; Ent. LJ&lt;/secondary-title&gt;&lt;/titles&gt;&lt;periodical&gt;&lt;full-title&gt;Fordham Intell. Prop. Media &amp;amp; Ent. LJ&lt;/full-title&gt;&lt;/periodical&gt;&lt;pages&gt;611&lt;/pages&gt;&lt;volume&gt;29&lt;/volume&gt;&lt;dates&gt;&lt;year&gt;2018&lt;/year&gt;&lt;/dates&gt;&lt;urls&gt;&lt;/urls&gt;&lt;/record&gt;&lt;/Cite&gt;&lt;/EndNote&gt;</w:instrText>
      </w:r>
      <w:r>
        <w:fldChar w:fldCharType="separate"/>
      </w:r>
      <w:r>
        <w:rPr>
          <w:noProof/>
        </w:rPr>
        <w:t>(Wright, 2018)</w:t>
      </w:r>
      <w:r>
        <w:fldChar w:fldCharType="end"/>
      </w:r>
      <w:r w:rsidRPr="00183895">
        <w:t>.</w:t>
      </w:r>
      <w:r>
        <w:t xml:space="preserve"> </w:t>
      </w:r>
      <w:r w:rsidR="00CC090C">
        <w:t xml:space="preserve">According to </w:t>
      </w:r>
      <w:r w:rsidR="00CC090C">
        <w:lastRenderedPageBreak/>
        <w:t xml:space="preserve">a study done by </w:t>
      </w:r>
      <w:r w:rsidR="00CC090C">
        <w:fldChar w:fldCharType="begin"/>
      </w:r>
      <w:r w:rsidR="00E374EB">
        <w:instrText xml:space="preserve"> ADDIN EN.CITE &lt;EndNote&gt;&lt;Cite AuthorYear="1"&gt;&lt;Author&gt;Institute&lt;/Author&gt;&lt;Year&gt;2019&lt;/Year&gt;&lt;RecNum&gt;122&lt;/RecNum&gt;&lt;DisplayText&gt;Institute (2019)&lt;/DisplayText&gt;&lt;record&gt;&lt;rec-number&gt;122&lt;/rec-number&gt;&lt;foreign-keys&gt;&lt;key app="EN" db-id="eze0vex00p9adgep0rbv9w9752w5p5veezds" timestamp="1660731611" guid="12fb8085-cf39-4a1e-a64c-7b1cacb543c3"&gt;122&lt;/key&gt;&lt;/foreign-keys&gt;&lt;ref-type name="Journal Article"&gt;17&lt;/ref-type&gt;&lt;contributors&gt;&lt;authors&gt;&lt;author&gt;Ada Lovelace Institute&lt;/author&gt;&lt;/authors&gt;&lt;/contributors&gt;&lt;titles&gt;&lt;title&gt;Beyond Face Value: Public Attitudes to Facial Recognition Technology&lt;/title&gt;&lt;/titles&gt;&lt;dates&gt;&lt;year&gt;2019&lt;/year&gt;&lt;/dates&gt;&lt;urls&gt;&lt;/urls&gt;&lt;/record&gt;&lt;/Cite&gt;&lt;/EndNote&gt;</w:instrText>
      </w:r>
      <w:r w:rsidR="00CC090C">
        <w:fldChar w:fldCharType="separate"/>
      </w:r>
      <w:r w:rsidR="00CC090C">
        <w:rPr>
          <w:noProof/>
        </w:rPr>
        <w:t>Institute (2019)</w:t>
      </w:r>
      <w:r w:rsidR="00CC090C">
        <w:fldChar w:fldCharType="end"/>
      </w:r>
      <w:r w:rsidR="00CC090C">
        <w:t>, 77% of people surveyed</w:t>
      </w:r>
      <w:r w:rsidR="00B272CF">
        <w:t>,</w:t>
      </w:r>
      <w:r w:rsidR="00CC090C">
        <w:t xml:space="preserve"> </w:t>
      </w:r>
      <w:r w:rsidR="00B27539">
        <w:t>do</w:t>
      </w:r>
      <w:r w:rsidR="00CC090C">
        <w:t xml:space="preserve"> not feel comfortable with companies using facial recognition technologies. </w:t>
      </w:r>
      <w:r w:rsidR="00B27539">
        <w:t>Section</w:t>
      </w:r>
      <w:r w:rsidR="00122E77">
        <w:t> </w:t>
      </w:r>
      <w:r w:rsidR="00C94767">
        <w:t xml:space="preserve">14 of the South African Constitution, states that everyone has the right </w:t>
      </w:r>
      <w:r w:rsidR="003015A0">
        <w:t>to</w:t>
      </w:r>
      <w:r w:rsidR="00C94767">
        <w:t xml:space="preserve"> privac</w:t>
      </w:r>
      <w:r w:rsidR="002A456F">
        <w:t>y</w:t>
      </w:r>
      <w:r w:rsidR="00122E77">
        <w:t> </w:t>
      </w:r>
      <w:r w:rsidR="00C94767">
        <w:fldChar w:fldCharType="begin"/>
      </w:r>
      <w:r w:rsidR="00E374EB">
        <w:instrText xml:space="preserve"> ADDIN EN.CITE &lt;EndNote&gt;&lt;Cite&gt;&lt;Author&gt;Government&lt;/Author&gt;&lt;Year&gt;1996&lt;/Year&gt;&lt;RecNum&gt;131&lt;/RecNum&gt;&lt;DisplayText&gt;(Government, 1996)&lt;/DisplayText&gt;&lt;record&gt;&lt;rec-number&gt;131&lt;/rec-number&gt;&lt;foreign-keys&gt;&lt;key app="EN" db-id="eze0vex00p9adgep0rbv9w9752w5p5veezds" timestamp="1660731650" guid="5fc6d257-28d5-4599-a471-5f6a68acb424"&gt;131&lt;/key&gt;&lt;/foreign-keys&gt;&lt;ref-type name="Book"&gt;6&lt;/ref-type&gt;&lt;contributors&gt;&lt;authors&gt;&lt;author&gt;Government&lt;/author&gt;&lt;/authors&gt;&lt;/contributors&gt;&lt;titles&gt;&lt;title&gt;The Constitution of the Republic of South Africa&lt;/title&gt;&lt;/titles&gt;&lt;pages&gt;182&lt;/pages&gt;&lt;section&gt;11&lt;/section&gt;&lt;dates&gt;&lt;year&gt;1996&lt;/year&gt;&lt;/dates&gt;&lt;pub-location&gt;South Africa&lt;/pub-location&gt;&lt;publisher&gt;South African Government&lt;/publisher&gt;&lt;isbn&gt;978-0-621-39063-6&lt;/isbn&gt;&lt;urls&gt;&lt;/urls&gt;&lt;/record&gt;&lt;/Cite&gt;&lt;/EndNote&gt;</w:instrText>
      </w:r>
      <w:r w:rsidR="00C94767">
        <w:fldChar w:fldCharType="separate"/>
      </w:r>
      <w:r w:rsidR="00F65350">
        <w:rPr>
          <w:noProof/>
        </w:rPr>
        <w:t>(Government, 1996)</w:t>
      </w:r>
      <w:r w:rsidR="00C94767">
        <w:fldChar w:fldCharType="end"/>
      </w:r>
      <w:r w:rsidR="00A37D6C">
        <w:t xml:space="preserve">, which facial detection and recognition can infringe. </w:t>
      </w:r>
    </w:p>
    <w:p w14:paraId="2B8658FF" w14:textId="779C1A27" w:rsidR="000A79D4" w:rsidRDefault="00A25125" w:rsidP="00A25125">
      <w:pPr>
        <w:pStyle w:val="ListParagraph"/>
        <w:numPr>
          <w:ilvl w:val="0"/>
          <w:numId w:val="40"/>
        </w:numPr>
      </w:pPr>
      <w:r>
        <w:t>Racial Discrimination</w:t>
      </w:r>
    </w:p>
    <w:p w14:paraId="046835B1" w14:textId="5E4FC067" w:rsidR="007A5050" w:rsidRDefault="00E151B1" w:rsidP="007A5050">
      <w:pPr>
        <w:pStyle w:val="ListParagraph"/>
        <w:numPr>
          <w:ilvl w:val="1"/>
          <w:numId w:val="40"/>
        </w:numPr>
      </w:pPr>
      <w:r>
        <w:t xml:space="preserve">Facial detection and recognition have a hard time identifying people of colour, and in some cases even be biased against people of </w:t>
      </w:r>
      <w:r w:rsidR="009161AF">
        <w:t>colour</w:t>
      </w:r>
      <w:r w:rsidR="003015A0">
        <w:t xml:space="preserve"> </w:t>
      </w:r>
      <w:r w:rsidR="003015A0">
        <w:fldChar w:fldCharType="begin"/>
      </w:r>
      <w:r w:rsidR="00E374EB">
        <w:instrText xml:space="preserve"> ADDIN EN.CITE &lt;EndNote&gt;&lt;Cite&gt;&lt;Author&gt;Garvie&lt;/Author&gt;&lt;Year&gt;2016&lt;/Year&gt;&lt;RecNum&gt;115&lt;/RecNum&gt;&lt;DisplayText&gt;(Garvie &amp;amp; Frankle, 2016)&lt;/DisplayText&gt;&lt;record&gt;&lt;rec-number&gt;115&lt;/rec-number&gt;&lt;foreign-keys&gt;&lt;key app="EN" db-id="eze0vex00p9adgep0rbv9w9752w5p5veezds" timestamp="1660731582" guid="90f22479-14f4-4843-8422-1b5c7b3bc2ff"&gt;115&lt;/key&gt;&lt;/foreign-keys&gt;&lt;ref-type name="Journal Article"&gt;17&lt;/ref-type&gt;&lt;contributors&gt;&lt;authors&gt;&lt;author&gt;Garvie, Clare&lt;/author&gt;&lt;author&gt;Frankle, Jonathan&lt;/author&gt;&lt;/authors&gt;&lt;/contributors&gt;&lt;titles&gt;&lt;title&gt;Facial-recognition software might have a racial bias problem&lt;/title&gt;&lt;secondary-title&gt;The Atlantic&lt;/secondary-title&gt;&lt;/titles&gt;&lt;periodical&gt;&lt;full-title&gt;The Atlantic&lt;/full-title&gt;&lt;/periodical&gt;&lt;volume&gt;7&lt;/volume&gt;&lt;dates&gt;&lt;year&gt;2016&lt;/year&gt;&lt;/dates&gt;&lt;urls&gt;&lt;/urls&gt;&lt;/record&gt;&lt;/Cite&gt;&lt;/EndNote&gt;</w:instrText>
      </w:r>
      <w:r w:rsidR="003015A0">
        <w:fldChar w:fldCharType="separate"/>
      </w:r>
      <w:r w:rsidR="003015A0">
        <w:rPr>
          <w:noProof/>
        </w:rPr>
        <w:t>(Garvie &amp; Frankle, 2016)</w:t>
      </w:r>
      <w:r w:rsidR="003015A0">
        <w:fldChar w:fldCharType="end"/>
      </w:r>
      <w:r>
        <w:t>.</w:t>
      </w:r>
      <w:r w:rsidR="003015A0">
        <w:t xml:space="preserve"> This problem originates from </w:t>
      </w:r>
      <w:r w:rsidR="00297F92">
        <w:t>machine</w:t>
      </w:r>
      <w:r w:rsidR="003015A0">
        <w:t xml:space="preserve"> learning on a particular database of faces</w:t>
      </w:r>
      <w:r w:rsidR="009841C7">
        <w:t xml:space="preserve"> </w:t>
      </w:r>
      <w:r w:rsidR="00C20D37">
        <w:fldChar w:fldCharType="begin"/>
      </w:r>
      <w:r w:rsidR="00E374EB">
        <w:instrText xml:space="preserve"> ADDIN EN.CITE &lt;EndNote&gt;&lt;Cite&gt;&lt;Author&gt;Libby&lt;/Author&gt;&lt;Year&gt;2021&lt;/Year&gt;&lt;RecNum&gt;110&lt;/RecNum&gt;&lt;DisplayText&gt;(Libby &amp;amp; Ehrenfeld, 2021)&lt;/DisplayText&gt;&lt;record&gt;&lt;rec-number&gt;110&lt;/rec-number&gt;&lt;foreign-keys&gt;&lt;key app="EN" db-id="eze0vex00p9adgep0rbv9w9752w5p5veezds" timestamp="1660731559" guid="f774f276-8872-41d6-9e5b-19ceab43ddf1"&gt;110&lt;/key&gt;&lt;/foreign-keys&gt;&lt;ref-type name="Journal Article"&gt;17&lt;/ref-type&gt;&lt;contributors&gt;&lt;authors&gt;&lt;author&gt;Libby, Christopher&lt;/author&gt;&lt;author&gt;Ehrenfeld, Jesse&lt;/author&gt;&lt;/authors&gt;&lt;/contributors&gt;&lt;titles&gt;&lt;title&gt;Facial recognition technology in 2021: masks, bias, and the future of healthcare&lt;/title&gt;&lt;secondary-title&gt;Journal of Medical Systems&lt;/secondary-title&gt;&lt;/titles&gt;&lt;periodical&gt;&lt;full-title&gt;Journal of Medical Systems&lt;/full-title&gt;&lt;/periodical&gt;&lt;pages&gt;1-3&lt;/pages&gt;&lt;volume&gt;45&lt;/volume&gt;&lt;number&gt;4&lt;/number&gt;&lt;dates&gt;&lt;year&gt;2021&lt;/year&gt;&lt;/dates&gt;&lt;isbn&gt;1573-689X&lt;/isbn&gt;&lt;urls&gt;&lt;/urls&gt;&lt;/record&gt;&lt;/Cite&gt;&lt;/EndNote&gt;</w:instrText>
      </w:r>
      <w:r w:rsidR="00C20D37">
        <w:fldChar w:fldCharType="separate"/>
      </w:r>
      <w:r w:rsidR="00C20D37">
        <w:rPr>
          <w:noProof/>
        </w:rPr>
        <w:t>(Libby &amp; Ehrenfeld, 2021)</w:t>
      </w:r>
      <w:r w:rsidR="00C20D37">
        <w:fldChar w:fldCharType="end"/>
      </w:r>
      <w:r w:rsidR="003015A0">
        <w:t>.</w:t>
      </w:r>
      <w:r w:rsidR="00C20D37">
        <w:t xml:space="preserve"> This means that when Facial Recognition algorithms </w:t>
      </w:r>
      <w:r w:rsidR="00297F92">
        <w:t>are</w:t>
      </w:r>
      <w:r w:rsidR="00C20D37">
        <w:t xml:space="preserve"> trained using a database predominantly Caucasians, the facial recognition of Caucasians would be much more accurate than that of </w:t>
      </w:r>
      <w:r w:rsidR="0025631D">
        <w:t>dark-skinned</w:t>
      </w:r>
      <w:r w:rsidR="00C20D37">
        <w:t xml:space="preserve"> </w:t>
      </w:r>
      <w:r w:rsidR="001F26DE">
        <w:t>individuals</w:t>
      </w:r>
      <w:r w:rsidR="00C20D37">
        <w:t xml:space="preserve">. </w:t>
      </w:r>
    </w:p>
    <w:p w14:paraId="576CEECF" w14:textId="109A8A9D" w:rsidR="00544E2F" w:rsidRDefault="00544E2F" w:rsidP="00A25125">
      <w:pPr>
        <w:pStyle w:val="ListParagraph"/>
        <w:numPr>
          <w:ilvl w:val="0"/>
          <w:numId w:val="40"/>
        </w:numPr>
      </w:pPr>
      <w:r>
        <w:t>Fraud</w:t>
      </w:r>
    </w:p>
    <w:p w14:paraId="49E04359" w14:textId="4ADDBCCB" w:rsidR="007A5050" w:rsidRDefault="0067727F" w:rsidP="007A5050">
      <w:pPr>
        <w:pStyle w:val="ListParagraph"/>
        <w:numPr>
          <w:ilvl w:val="1"/>
          <w:numId w:val="40"/>
        </w:numPr>
      </w:pPr>
      <w:r>
        <w:t xml:space="preserve">Facial detection and recognition can be used to </w:t>
      </w:r>
      <w:r w:rsidR="006431B6">
        <w:t xml:space="preserve">collect personal information, </w:t>
      </w:r>
      <w:r w:rsidR="0099280B">
        <w:t>video,</w:t>
      </w:r>
      <w:r w:rsidR="006431B6">
        <w:t xml:space="preserve"> and images and that can be used in fraudulent activities</w:t>
      </w:r>
      <w:r w:rsidR="00367678">
        <w:t xml:space="preserve"> </w:t>
      </w:r>
      <w:r w:rsidR="00367678">
        <w:fldChar w:fldCharType="begin"/>
      </w:r>
      <w:r w:rsidR="00E374EB">
        <w:instrText xml:space="preserve"> ADDIN EN.CITE &lt;EndNote&gt;&lt;Cite&gt;&lt;Author&gt;Gargaro&lt;/Author&gt;&lt;Year&gt;2022&lt;/Year&gt;&lt;RecNum&gt;123&lt;/RecNum&gt;&lt;DisplayText&gt;(Gargaro, 2022)&lt;/DisplayText&gt;&lt;record&gt;&lt;rec-number&gt;123&lt;/rec-number&gt;&lt;foreign-keys&gt;&lt;key app="EN" db-id="eze0vex00p9adgep0rbv9w9752w5p5veezds" timestamp="1660731615" guid="a8fb763c-da45-4758-a417-021856419ed6"&gt;123&lt;/key&gt;&lt;/foreign-keys&gt;&lt;ref-type name="Web Page"&gt;12&lt;/ref-type&gt;&lt;contributors&gt;&lt;authors&gt;&lt;author&gt;David Gargaro&lt;/author&gt;&lt;/authors&gt;&lt;/contributors&gt;&lt;titles&gt;&lt;title&gt;The pros and cons of facial recognition technology&lt;/title&gt;&lt;secondary-title&gt;Privacy&lt;/secondary-title&gt;&lt;/titles&gt;&lt;pages&gt;Is it really worth risking user privacy in the name of efficiency and security?&lt;/pages&gt;&lt;dates&gt;&lt;year&gt;2022&lt;/year&gt;&lt;/dates&gt;&lt;pub-location&gt;USA&lt;/pub-location&gt;&lt;publisher&gt;ITPro&lt;/publisher&gt;&lt;urls&gt;&lt;related-urls&gt;&lt;url&gt;https://www.itpro.com/security/privacy/356882/the-pros-and-cons-of-facial-recognition-technology&lt;/url&gt;&lt;/related-urls&gt;&lt;/urls&gt;&lt;/record&gt;&lt;/Cite&gt;&lt;/EndNote&gt;</w:instrText>
      </w:r>
      <w:r w:rsidR="00367678">
        <w:fldChar w:fldCharType="separate"/>
      </w:r>
      <w:r w:rsidR="00367678">
        <w:rPr>
          <w:noProof/>
        </w:rPr>
        <w:t>(Gargaro, 2022)</w:t>
      </w:r>
      <w:r w:rsidR="00367678">
        <w:fldChar w:fldCharType="end"/>
      </w:r>
      <w:r w:rsidR="006431B6">
        <w:t xml:space="preserve">. </w:t>
      </w:r>
      <w:r w:rsidR="0099280B">
        <w:t xml:space="preserve">Programs </w:t>
      </w:r>
      <w:r w:rsidR="00367678">
        <w:t xml:space="preserve">and applications </w:t>
      </w:r>
      <w:r w:rsidR="0099280B">
        <w:t>like “</w:t>
      </w:r>
      <w:proofErr w:type="spellStart"/>
      <w:r w:rsidR="0099280B">
        <w:t>DeepFake</w:t>
      </w:r>
      <w:r w:rsidR="006874E3">
        <w:t>s</w:t>
      </w:r>
      <w:proofErr w:type="spellEnd"/>
      <w:r w:rsidR="0099280B">
        <w:t>” can be used to imitate certain people</w:t>
      </w:r>
      <w:r w:rsidR="000A76C4">
        <w:t>, and that can cause a lot of trouble</w:t>
      </w:r>
      <w:r w:rsidR="009D5935">
        <w:t xml:space="preserve"> including theft, fraud and</w:t>
      </w:r>
      <w:r w:rsidR="000A76C4">
        <w:t xml:space="preserve"> even wars</w:t>
      </w:r>
      <w:r w:rsidR="00660FAE">
        <w:t> </w:t>
      </w:r>
      <w:r w:rsidR="007428BC">
        <w:fldChar w:fldCharType="begin"/>
      </w:r>
      <w:r w:rsidR="00E374EB">
        <w:instrText xml:space="preserve"> ADDIN EN.CITE &lt;EndNote&gt;&lt;Cite&gt;&lt;Author&gt;Korshunov&lt;/Author&gt;&lt;Year&gt;2018&lt;/Year&gt;&lt;RecNum&gt;129&lt;/RecNum&gt;&lt;DisplayText&gt;(Korshunov &amp;amp; Marcel, 2018)&lt;/DisplayText&gt;&lt;record&gt;&lt;rec-number&gt;129&lt;/rec-number&gt;&lt;foreign-keys&gt;&lt;key app="EN" db-id="eze0vex00p9adgep0rbv9w9752w5p5veezds" timestamp="1660731638" guid="7a620cd8-e41b-4969-af48-ed7869332cb6"&gt;129&lt;/key&gt;&lt;/foreign-keys&gt;&lt;ref-type name="Journal Article"&gt;17&lt;/ref-type&gt;&lt;contributors&gt;&lt;authors&gt;&lt;author&gt;Korshunov, Pavel&lt;/author&gt;&lt;author&gt;Marcel, Sébastien&lt;/author&gt;&lt;/authors&gt;&lt;/contributors&gt;&lt;titles&gt;&lt;title&gt;Deepfakes: a new threat to face recognition? assessment and detection&lt;/title&gt;&lt;secondary-title&gt;arXiv preprint arXiv:1812.08685&lt;/secondary-title&gt;&lt;/titles&gt;&lt;periodical&gt;&lt;full-title&gt;arXiv preprint arXiv:1812.08685&lt;/full-title&gt;&lt;/periodical&gt;&lt;dates&gt;&lt;year&gt;2018&lt;/year&gt;&lt;/dates&gt;&lt;urls&gt;&lt;/urls&gt;&lt;/record&gt;&lt;/Cite&gt;&lt;/EndNote&gt;</w:instrText>
      </w:r>
      <w:r w:rsidR="007428BC">
        <w:fldChar w:fldCharType="separate"/>
      </w:r>
      <w:r w:rsidR="007428BC">
        <w:rPr>
          <w:noProof/>
        </w:rPr>
        <w:t>(</w:t>
      </w:r>
      <w:proofErr w:type="spellStart"/>
      <w:r w:rsidR="007428BC">
        <w:rPr>
          <w:noProof/>
        </w:rPr>
        <w:t>Korshunov</w:t>
      </w:r>
      <w:proofErr w:type="spellEnd"/>
      <w:r w:rsidR="007428BC">
        <w:rPr>
          <w:noProof/>
        </w:rPr>
        <w:t xml:space="preserve"> &amp; Marcel, 2018)</w:t>
      </w:r>
      <w:r w:rsidR="007428BC">
        <w:fldChar w:fldCharType="end"/>
      </w:r>
      <w:r w:rsidR="000A76C4">
        <w:t xml:space="preserve">. </w:t>
      </w:r>
    </w:p>
    <w:p w14:paraId="36A7362B" w14:textId="7362EBEB" w:rsidR="003C45CE" w:rsidRDefault="003C45CE" w:rsidP="003C45CE"/>
    <w:p w14:paraId="6EECACFC" w14:textId="08B529CD" w:rsidR="002676E1" w:rsidRPr="00672279" w:rsidRDefault="00944249" w:rsidP="00944249">
      <w:pPr>
        <w:spacing w:after="0" w:line="240" w:lineRule="auto"/>
        <w:jc w:val="left"/>
      </w:pPr>
      <w:r>
        <w:br w:type="page"/>
      </w:r>
    </w:p>
    <w:p w14:paraId="112FAB62" w14:textId="4A60A010" w:rsidR="00047EB3" w:rsidRPr="00047EB3" w:rsidRDefault="00047EB3" w:rsidP="00D366CF">
      <w:pPr>
        <w:pStyle w:val="Heading3"/>
      </w:pPr>
      <w:bookmarkStart w:id="365" w:name="_Toc114507726"/>
      <w:r>
        <w:lastRenderedPageBreak/>
        <w:t>Summary</w:t>
      </w:r>
      <w:bookmarkEnd w:id="365"/>
    </w:p>
    <w:p w14:paraId="63A943B5" w14:textId="76D7D71A" w:rsidR="00E531FE" w:rsidRDefault="00E531FE" w:rsidP="00B237F2">
      <w:r>
        <w:t>There are mainly two ways that a system can determine facial expressions and their connected emotions. Either through descriptors, using the appearance feature method, or facial characteristics points,</w:t>
      </w:r>
      <w:r w:rsidR="00F72A25">
        <w:t xml:space="preserve"> or by</w:t>
      </w:r>
      <w:r>
        <w:t xml:space="preserve"> using geometric features. </w:t>
      </w:r>
      <w:r w:rsidR="00297F92">
        <w:t>Numerous algorithms can</w:t>
      </w:r>
      <w:r>
        <w:t xml:space="preserve"> be used with either of these methods that will be further discussed and researched in Chapter 3.</w:t>
      </w:r>
    </w:p>
    <w:p w14:paraId="3327F139" w14:textId="7050ABC5" w:rsidR="00347E3C" w:rsidRDefault="00D12359" w:rsidP="00B237F2">
      <w:r>
        <w:t>It was determined that facial detection and recognition technologies and applications are widely used in numerous environments</w:t>
      </w:r>
      <w:r w:rsidR="003142D2">
        <w:t xml:space="preserve"> such as biometrics, law enforcement and security</w:t>
      </w:r>
      <w:r>
        <w:t>. Facial detection and recognition</w:t>
      </w:r>
      <w:r w:rsidR="003142D2">
        <w:t xml:space="preserve"> </w:t>
      </w:r>
      <w:r w:rsidR="000F3688">
        <w:t>are</w:t>
      </w:r>
      <w:r w:rsidR="003142D2">
        <w:t xml:space="preserve"> not limited to any </w:t>
      </w:r>
      <w:r w:rsidR="000F3688">
        <w:t>field and</w:t>
      </w:r>
      <w:r>
        <w:t xml:space="preserve"> can be found nearly everywhere in today’s world</w:t>
      </w:r>
      <w:r w:rsidR="00875E23">
        <w:t xml:space="preserve"> and </w:t>
      </w:r>
      <w:r w:rsidR="00297F92">
        <w:t>are</w:t>
      </w:r>
      <w:r>
        <w:t xml:space="preserve"> still being developed and improved upon every day. </w:t>
      </w:r>
    </w:p>
    <w:p w14:paraId="3D11B9B4" w14:textId="77522C4C" w:rsidR="000628E1" w:rsidRDefault="000F3688" w:rsidP="008B7B37">
      <w:r>
        <w:t xml:space="preserve">Although facial detection and recognition can improve and make our lives easier every day, there are </w:t>
      </w:r>
      <w:r w:rsidR="00297F92">
        <w:t>several</w:t>
      </w:r>
      <w:r>
        <w:t xml:space="preserve"> advantages and disadvantages that </w:t>
      </w:r>
      <w:r w:rsidR="00297F92">
        <w:t>need</w:t>
      </w:r>
      <w:r>
        <w:t xml:space="preserve"> to be considered when using these technologies and algorithms.</w:t>
      </w:r>
      <w:r w:rsidR="003D3FF4">
        <w:t xml:space="preserve"> Taking all the disadvantages into account, one can determine that the main </w:t>
      </w:r>
      <w:r w:rsidR="00297F92">
        <w:t>concern</w:t>
      </w:r>
      <w:r w:rsidR="003D3FF4">
        <w:t xml:space="preserve"> of facial detection and recognition </w:t>
      </w:r>
      <w:r w:rsidR="0018151E">
        <w:t xml:space="preserve">for this research </w:t>
      </w:r>
      <w:r w:rsidR="003D3FF4">
        <w:t xml:space="preserve">is privacy. </w:t>
      </w:r>
      <w:r w:rsidR="00334F91">
        <w:t xml:space="preserve">This </w:t>
      </w:r>
      <w:r w:rsidR="007C06CB">
        <w:t>issue</w:t>
      </w:r>
      <w:r w:rsidR="0083517D">
        <w:t xml:space="preserve"> can easily be addressed by informing participants of their rights and to stay within the law</w:t>
      </w:r>
      <w:r w:rsidR="00DC12E5">
        <w:t xml:space="preserve"> and Constitution</w:t>
      </w:r>
      <w:r w:rsidR="0083517D">
        <w:t>.</w:t>
      </w:r>
      <w:r w:rsidR="001C3D52">
        <w:t xml:space="preserve"> </w:t>
      </w:r>
    </w:p>
    <w:p w14:paraId="11CA58E7" w14:textId="23616C08" w:rsidR="008B7B37" w:rsidRDefault="001C3D52" w:rsidP="008B7B37">
      <w:r>
        <w:t xml:space="preserve">One key takeaway of all the advantages mentioned is that it is essential for the algorithm to detect a human face, before it can recognise </w:t>
      </w:r>
      <w:r w:rsidR="00297F92">
        <w:t>who</w:t>
      </w:r>
      <w:r>
        <w:t xml:space="preserve"> it is, or in the case of this study, what expression they are expressing. </w:t>
      </w:r>
    </w:p>
    <w:p w14:paraId="726350DC" w14:textId="1608210D" w:rsidR="00AE6491" w:rsidRDefault="00AE6491" w:rsidP="0031654F">
      <w:commentRangeStart w:id="366"/>
      <w:r>
        <w:t>It was established why this proposed system is applicable and useful</w:t>
      </w:r>
      <w:commentRangeEnd w:id="366"/>
      <w:r w:rsidR="0028579A">
        <w:rPr>
          <w:rStyle w:val="CommentReference"/>
        </w:rPr>
        <w:commentReference w:id="366"/>
      </w:r>
      <w:r>
        <w:t>, and how technologies and algorithms are used in the two FER methods.</w:t>
      </w:r>
      <w:r w:rsidR="007A2DC2">
        <w:t xml:space="preserve"> In the next Chapter, the technologies and algorithms will be researched more in detail, </w:t>
      </w:r>
      <w:r w:rsidR="00B11ADE">
        <w:t>tested,</w:t>
      </w:r>
      <w:r w:rsidR="007A2DC2">
        <w:t xml:space="preserve"> and integrated into a system</w:t>
      </w:r>
      <w:r w:rsidR="00156D49">
        <w:t xml:space="preserve"> that will allow lecturers to use this proposed system to </w:t>
      </w:r>
      <w:r w:rsidR="005871E6">
        <w:t xml:space="preserve">determine whether students understand the work being discussed. </w:t>
      </w:r>
    </w:p>
    <w:p w14:paraId="2C1AE91D" w14:textId="3344A24D" w:rsidR="00713D87" w:rsidRDefault="00713D87">
      <w:pPr>
        <w:spacing w:after="0" w:line="240" w:lineRule="auto"/>
        <w:jc w:val="left"/>
        <w:rPr>
          <w:rFonts w:ascii="Arial Bold" w:hAnsi="Arial Bold"/>
          <w:b/>
          <w:caps/>
          <w:sz w:val="28"/>
          <w:szCs w:val="24"/>
        </w:rPr>
      </w:pPr>
      <w:r>
        <w:br w:type="page"/>
      </w:r>
    </w:p>
    <w:p w14:paraId="6B133DE2" w14:textId="19DE6073" w:rsidR="000D20FD" w:rsidRDefault="0066016D" w:rsidP="0028579A">
      <w:pPr>
        <w:pStyle w:val="Chapter"/>
      </w:pPr>
      <w:bookmarkStart w:id="367" w:name="_Toc114507727"/>
      <w:r>
        <w:lastRenderedPageBreak/>
        <w:t>cHAPTER 3</w:t>
      </w:r>
      <w:r w:rsidR="00041476">
        <w:t xml:space="preserve"> – aRTIFACT plANNING AND DEVELOPMENT</w:t>
      </w:r>
      <w:bookmarkEnd w:id="367"/>
    </w:p>
    <w:p w14:paraId="0326D5C7" w14:textId="5126F6B1" w:rsidR="004A3B10" w:rsidRDefault="004A3B10" w:rsidP="004A3B10">
      <w:pPr>
        <w:pStyle w:val="Heading1"/>
      </w:pPr>
      <w:r>
        <w:t xml:space="preserve">This </w:t>
      </w:r>
      <w:r w:rsidR="00EB0542">
        <w:t xml:space="preserve">heading </w:t>
      </w:r>
      <w:r>
        <w:t>won</w:t>
      </w:r>
      <w:r w:rsidR="00677E12">
        <w:t>’</w:t>
      </w:r>
      <w:r>
        <w:t xml:space="preserve">t </w:t>
      </w:r>
      <w:r w:rsidR="00127DE4">
        <w:t>p</w:t>
      </w:r>
      <w:r>
        <w:t>rint</w:t>
      </w:r>
      <w:bookmarkStart w:id="368" w:name="_Toc109672873"/>
      <w:bookmarkStart w:id="369" w:name="_Toc109762936"/>
      <w:bookmarkStart w:id="370" w:name="_Toc114507728"/>
      <w:bookmarkEnd w:id="368"/>
      <w:bookmarkEnd w:id="369"/>
      <w:bookmarkEnd w:id="370"/>
    </w:p>
    <w:p w14:paraId="6FC2DFE0" w14:textId="1594A8DE" w:rsidR="00947DA6" w:rsidRDefault="0019328B" w:rsidP="00947DA6">
      <w:pPr>
        <w:pStyle w:val="Heading2"/>
      </w:pPr>
      <w:bookmarkStart w:id="371" w:name="_Toc114507729"/>
      <w:r>
        <w:t>Introduction</w:t>
      </w:r>
      <w:bookmarkEnd w:id="371"/>
    </w:p>
    <w:p w14:paraId="71DEDC61" w14:textId="6B08586A" w:rsidR="00400589" w:rsidRDefault="00181E0F" w:rsidP="0019328B">
      <w:r w:rsidRPr="00181E0F">
        <w:t>The purpose of developing this artefact is to determine if the proposed artefact can resolve the problem identified in Chapter 1. This implies that the proposed artefact should strive to accomplish the following:</w:t>
      </w:r>
    </w:p>
    <w:p w14:paraId="3DD1C9A5" w14:textId="0B431CDC" w:rsidR="00273647" w:rsidRDefault="00273647" w:rsidP="00273647">
      <w:pPr>
        <w:pStyle w:val="ListParagraph"/>
        <w:numPr>
          <w:ilvl w:val="0"/>
          <w:numId w:val="43"/>
        </w:numPr>
      </w:pPr>
      <w:r>
        <w:t>Detect all the faces in the frame</w:t>
      </w:r>
    </w:p>
    <w:p w14:paraId="3C5B20D5" w14:textId="6AACA63B" w:rsidR="00273647" w:rsidRDefault="00C54331" w:rsidP="00273647">
      <w:pPr>
        <w:pStyle w:val="ListParagraph"/>
        <w:numPr>
          <w:ilvl w:val="0"/>
          <w:numId w:val="43"/>
        </w:numPr>
      </w:pPr>
      <w:r>
        <w:t>Determine each facial expression</w:t>
      </w:r>
      <w:r w:rsidR="000702D7">
        <w:t xml:space="preserve"> of the individual faces</w:t>
      </w:r>
    </w:p>
    <w:p w14:paraId="6C58D214" w14:textId="737E4DFB" w:rsidR="000702D7" w:rsidRDefault="000702D7" w:rsidP="00583D2D">
      <w:pPr>
        <w:pStyle w:val="ListParagraph"/>
        <w:numPr>
          <w:ilvl w:val="0"/>
          <w:numId w:val="43"/>
        </w:numPr>
      </w:pPr>
      <w:r>
        <w:t xml:space="preserve">Determine whether the </w:t>
      </w:r>
      <w:r w:rsidR="00583D2D" w:rsidRPr="00583D2D">
        <w:t>emotion may be classified as confusion</w:t>
      </w:r>
    </w:p>
    <w:p w14:paraId="0FE502F8" w14:textId="4943E608" w:rsidR="000702D7" w:rsidRDefault="000702D7" w:rsidP="00273647">
      <w:pPr>
        <w:pStyle w:val="ListParagraph"/>
        <w:numPr>
          <w:ilvl w:val="0"/>
          <w:numId w:val="43"/>
        </w:numPr>
      </w:pPr>
      <w:r>
        <w:t>Show the general sentiment for that frame</w:t>
      </w:r>
    </w:p>
    <w:p w14:paraId="4CDC931A" w14:textId="0911D2B7" w:rsidR="000702D7" w:rsidRDefault="000702D7" w:rsidP="00273647">
      <w:pPr>
        <w:pStyle w:val="ListParagraph"/>
        <w:numPr>
          <w:ilvl w:val="0"/>
          <w:numId w:val="43"/>
        </w:numPr>
      </w:pPr>
      <w:r>
        <w:t>Keep tract of the general sentiment for a determined time</w:t>
      </w:r>
    </w:p>
    <w:p w14:paraId="0BCD71FA" w14:textId="2B06EF76" w:rsidR="000702D7" w:rsidRDefault="000702D7" w:rsidP="00273647">
      <w:pPr>
        <w:pStyle w:val="ListParagraph"/>
        <w:numPr>
          <w:ilvl w:val="0"/>
          <w:numId w:val="43"/>
        </w:numPr>
      </w:pPr>
      <w:r>
        <w:t>Show</w:t>
      </w:r>
      <w:r w:rsidR="00523013">
        <w:t xml:space="preserve"> and save</w:t>
      </w:r>
      <w:r>
        <w:t xml:space="preserve"> the general sentiment </w:t>
      </w:r>
      <w:r w:rsidR="00370E3B">
        <w:t>in a comma-separated values file.</w:t>
      </w:r>
    </w:p>
    <w:p w14:paraId="441D3DBC" w14:textId="77D66C35" w:rsidR="00181E0F" w:rsidRDefault="00181E0F" w:rsidP="00181E0F">
      <w:r>
        <w:t xml:space="preserve">This Chapter will provide a description of the artefact, the life cycle followed to finish the artefact, and a development description. </w:t>
      </w:r>
    </w:p>
    <w:p w14:paraId="545D14AF" w14:textId="77777777" w:rsidR="00EC0795" w:rsidRDefault="00EC0795" w:rsidP="0019328B"/>
    <w:p w14:paraId="5C2E72D5" w14:textId="36736317" w:rsidR="000B76D7" w:rsidRDefault="000B76D7" w:rsidP="0035201C"/>
    <w:p w14:paraId="03AD321D" w14:textId="00E547FE" w:rsidR="000B76D7" w:rsidRDefault="000B76D7" w:rsidP="000B76D7">
      <w:pPr>
        <w:pStyle w:val="Heading2"/>
      </w:pPr>
      <w:bookmarkStart w:id="372" w:name="_Toc114507730"/>
      <w:r>
        <w:t>Description of artefact</w:t>
      </w:r>
      <w:bookmarkEnd w:id="372"/>
    </w:p>
    <w:p w14:paraId="15AAC518" w14:textId="77777777" w:rsidR="00AD004C" w:rsidRDefault="00AD004C" w:rsidP="00AD004C">
      <w:commentRangeStart w:id="373"/>
      <w:r>
        <w:t>In Chapter 2, under “How facial detection work”</w:t>
      </w:r>
      <w:proofErr w:type="gramStart"/>
      <w:r>
        <w:t>,  it</w:t>
      </w:r>
      <w:proofErr w:type="gramEnd"/>
      <w:r>
        <w:t xml:space="preserve"> was stated that there are two methods that can be used for facial expression recognition. The method that will be explored is the “????” method. This method…</w:t>
      </w:r>
    </w:p>
    <w:p w14:paraId="5357FA0B" w14:textId="77777777" w:rsidR="00AD004C" w:rsidRDefault="00AD004C" w:rsidP="00AD004C">
      <w:r>
        <w:t>Before these methods can be used, a face needs to be identified using an algorithm.</w:t>
      </w:r>
      <w:commentRangeEnd w:id="373"/>
      <w:r>
        <w:rPr>
          <w:rStyle w:val="CommentReference"/>
        </w:rPr>
        <w:commentReference w:id="373"/>
      </w:r>
    </w:p>
    <w:p w14:paraId="7707798B" w14:textId="77777777" w:rsidR="00AD004C" w:rsidRPr="00AD004C" w:rsidRDefault="00AD004C" w:rsidP="00AD004C"/>
    <w:p w14:paraId="069F5825" w14:textId="2449D4E9" w:rsidR="000B76D7" w:rsidRDefault="000B76D7" w:rsidP="000B76D7">
      <w:pPr>
        <w:pStyle w:val="Heading2"/>
      </w:pPr>
      <w:bookmarkStart w:id="374" w:name="_Toc114507731"/>
      <w:commentRangeStart w:id="375"/>
      <w:r>
        <w:t>The life cycle followed and its different phases</w:t>
      </w:r>
      <w:commentRangeEnd w:id="375"/>
      <w:r w:rsidR="00AD004C">
        <w:rPr>
          <w:rStyle w:val="CommentReference"/>
          <w:rFonts w:cs="Times New Roman"/>
          <w:b w:val="0"/>
          <w:bCs w:val="0"/>
          <w:iCs w:val="0"/>
        </w:rPr>
        <w:commentReference w:id="375"/>
      </w:r>
      <w:bookmarkEnd w:id="374"/>
    </w:p>
    <w:p w14:paraId="3F79BEBE" w14:textId="646A2440" w:rsidR="000B76D7" w:rsidRPr="000B76D7" w:rsidRDefault="000B76D7" w:rsidP="000B76D7">
      <w:pPr>
        <w:pStyle w:val="Heading2"/>
      </w:pPr>
      <w:bookmarkStart w:id="376" w:name="_Toc114507732"/>
      <w:r>
        <w:t>Description of the development of the artefact</w:t>
      </w:r>
      <w:bookmarkEnd w:id="376"/>
    </w:p>
    <w:p w14:paraId="45F06720" w14:textId="77777777" w:rsidR="0035201C" w:rsidRDefault="0035201C" w:rsidP="0035201C"/>
    <w:p w14:paraId="5EFB4414" w14:textId="77777777" w:rsidR="008C4D9B" w:rsidRPr="0019328B" w:rsidRDefault="008C4D9B" w:rsidP="0019328B"/>
    <w:p w14:paraId="4BD3F7C7" w14:textId="77777777" w:rsidR="000D20FD" w:rsidRDefault="000D20FD" w:rsidP="0028579A">
      <w:pPr>
        <w:pStyle w:val="TOCHeading"/>
      </w:pPr>
    </w:p>
    <w:p w14:paraId="1BCAEF32" w14:textId="6E2C22EC" w:rsidR="000D20FD" w:rsidRPr="00CB1A74" w:rsidRDefault="005824A6" w:rsidP="00CB1A74">
      <w:pPr>
        <w:spacing w:after="0" w:line="240" w:lineRule="auto"/>
        <w:jc w:val="left"/>
        <w:rPr>
          <w:rFonts w:ascii="Arial Bold" w:hAnsi="Arial Bold"/>
          <w:b/>
          <w:caps/>
          <w:sz w:val="28"/>
          <w:szCs w:val="24"/>
        </w:rPr>
      </w:pPr>
      <w:r>
        <w:lastRenderedPageBreak/>
        <w:br w:type="page"/>
      </w:r>
    </w:p>
    <w:p w14:paraId="10B2571E" w14:textId="2135DD71" w:rsidR="000D20FD" w:rsidRPr="00E924E7" w:rsidRDefault="000D20FD" w:rsidP="00A4438B">
      <w:pPr>
        <w:pStyle w:val="Appendix"/>
      </w:pPr>
      <w:bookmarkStart w:id="377" w:name="Appendix"/>
      <w:r w:rsidRPr="00E924E7">
        <w:lastRenderedPageBreak/>
        <w:t xml:space="preserve">APPENDIX </w:t>
      </w:r>
      <w:r w:rsidR="00336FBC" w:rsidRPr="00E924E7">
        <w:t>A</w:t>
      </w:r>
    </w:p>
    <w:bookmarkEnd w:id="377"/>
    <w:p w14:paraId="2CE82A16" w14:textId="2FC8CEDB" w:rsidR="007706E5" w:rsidRDefault="007706E5" w:rsidP="00AD61FC">
      <w:pPr>
        <w:spacing w:after="0"/>
        <w:jc w:val="left"/>
      </w:pPr>
      <w:r>
        <w:t>A survey was done among</w:t>
      </w:r>
      <w:r w:rsidR="00D43F32">
        <w:t xml:space="preserve"> </w:t>
      </w:r>
      <w:r w:rsidR="00297F92">
        <w:t>third-year</w:t>
      </w:r>
      <w:r w:rsidR="00D43F32">
        <w:t xml:space="preserve"> </w:t>
      </w:r>
      <w:r w:rsidR="00017B08">
        <w:t>Bachelor of Science</w:t>
      </w:r>
      <w:r w:rsidR="00D43F32">
        <w:t xml:space="preserve"> in Information Technology students from the North-West University </w:t>
      </w:r>
      <w:r>
        <w:t xml:space="preserve">in order to get a better understanding of whether the proposed system would be useful. </w:t>
      </w:r>
      <w:r w:rsidR="00BF0FCE">
        <w:t xml:space="preserve">The </w:t>
      </w:r>
      <w:r w:rsidR="0011173D">
        <w:t xml:space="preserve">survey link was uploaded to </w:t>
      </w:r>
      <w:proofErr w:type="spellStart"/>
      <w:r w:rsidR="0011173D">
        <w:t>Efundi</w:t>
      </w:r>
      <w:proofErr w:type="spellEnd"/>
      <w:r w:rsidR="0011173D">
        <w:t xml:space="preserve"> which is a portal and website </w:t>
      </w:r>
      <w:r w:rsidR="00EA3F10">
        <w:t>students,</w:t>
      </w:r>
      <w:r w:rsidR="0011173D">
        <w:t xml:space="preserve"> and the university uses. </w:t>
      </w:r>
      <w:r w:rsidR="00EA3F10">
        <w:t xml:space="preserve">The survey was non-compulsory, and the students </w:t>
      </w:r>
      <w:r w:rsidR="00297F92">
        <w:t>were</w:t>
      </w:r>
      <w:r w:rsidR="00EA3F10">
        <w:t xml:space="preserve"> also informed thereof. </w:t>
      </w:r>
    </w:p>
    <w:p w14:paraId="04892A60" w14:textId="77AE3A03" w:rsidR="000E7F32" w:rsidRDefault="000E7F32" w:rsidP="00AD61FC">
      <w:pPr>
        <w:spacing w:after="0"/>
        <w:jc w:val="left"/>
      </w:pPr>
      <w:r>
        <w:t xml:space="preserve">Survey URL: </w:t>
      </w:r>
      <w:hyperlink r:id="rId14" w:history="1">
        <w:r w:rsidRPr="00D65367">
          <w:rPr>
            <w:rStyle w:val="Hyperlink"/>
            <w:sz w:val="22"/>
          </w:rPr>
          <w:t>https://forms.gle/K97FSaHBnQSVDFef9</w:t>
        </w:r>
      </w:hyperlink>
    </w:p>
    <w:p w14:paraId="2E674309" w14:textId="58A5EAB5" w:rsidR="004D628C" w:rsidRDefault="00915446" w:rsidP="00AD61FC">
      <w:pPr>
        <w:spacing w:after="0"/>
        <w:jc w:val="left"/>
      </w:pPr>
      <w:r>
        <w:t xml:space="preserve">The following </w:t>
      </w:r>
      <w:r w:rsidR="004877A1">
        <w:fldChar w:fldCharType="begin"/>
      </w:r>
      <w:r w:rsidR="004877A1">
        <w:instrText xml:space="preserve"> REF _Ref108435654 \h </w:instrText>
      </w:r>
      <w:r w:rsidR="004877A1">
        <w:fldChar w:fldCharType="separate"/>
      </w:r>
      <w:r w:rsidR="00EB0542">
        <w:t xml:space="preserve">Table </w:t>
      </w:r>
      <w:r w:rsidR="00EB0542">
        <w:rPr>
          <w:noProof/>
        </w:rPr>
        <w:t>6</w:t>
      </w:r>
      <w:r w:rsidR="004877A1">
        <w:fldChar w:fldCharType="end"/>
      </w:r>
      <w:r>
        <w:t xml:space="preserve"> shows the</w:t>
      </w:r>
      <w:r w:rsidR="004877A1">
        <w:t xml:space="preserve"> close-ended</w:t>
      </w:r>
      <w:r>
        <w:t xml:space="preserve"> questions asked and the survey results.</w:t>
      </w:r>
    </w:p>
    <w:p w14:paraId="49B46841" w14:textId="364D5325" w:rsidR="004877A1" w:rsidRDefault="004877A1" w:rsidP="004877A1">
      <w:pPr>
        <w:pStyle w:val="Caption"/>
        <w:keepNext/>
      </w:pPr>
      <w:bookmarkStart w:id="378" w:name="_Ref108435654"/>
      <w:bookmarkStart w:id="379" w:name="_Toc114507739"/>
      <w:r>
        <w:t xml:space="preserve">Table </w:t>
      </w:r>
      <w:r w:rsidR="003C7596">
        <w:fldChar w:fldCharType="begin"/>
      </w:r>
      <w:r w:rsidR="003C7596">
        <w:instrText xml:space="preserve"> SEQ Table \* ARABIC </w:instrText>
      </w:r>
      <w:r w:rsidR="003C7596">
        <w:fldChar w:fldCharType="separate"/>
      </w:r>
      <w:r w:rsidR="00EB0542">
        <w:rPr>
          <w:noProof/>
        </w:rPr>
        <w:t>6</w:t>
      </w:r>
      <w:r w:rsidR="003C7596">
        <w:rPr>
          <w:noProof/>
        </w:rPr>
        <w:fldChar w:fldCharType="end"/>
      </w:r>
      <w:bookmarkEnd w:id="378"/>
      <w:r>
        <w:t xml:space="preserve"> - Close-ended Survey Questions</w:t>
      </w:r>
      <w:bookmarkEnd w:id="379"/>
    </w:p>
    <w:tbl>
      <w:tblPr>
        <w:tblStyle w:val="TableGrid"/>
        <w:tblW w:w="0" w:type="auto"/>
        <w:tblLook w:val="04A0" w:firstRow="1" w:lastRow="0" w:firstColumn="1" w:lastColumn="0" w:noHBand="0" w:noVBand="1"/>
      </w:tblPr>
      <w:tblGrid>
        <w:gridCol w:w="6643"/>
        <w:gridCol w:w="1351"/>
        <w:gridCol w:w="1351"/>
      </w:tblGrid>
      <w:tr w:rsidR="0075581D" w14:paraId="2D93AB20" w14:textId="77777777" w:rsidTr="0075581D">
        <w:tc>
          <w:tcPr>
            <w:tcW w:w="6643" w:type="dxa"/>
          </w:tcPr>
          <w:p w14:paraId="5154A36A" w14:textId="5C98923F" w:rsidR="0075581D" w:rsidRPr="0075581D" w:rsidRDefault="0075581D" w:rsidP="0075581D">
            <w:pPr>
              <w:spacing w:after="0"/>
              <w:jc w:val="center"/>
              <w:rPr>
                <w:b/>
                <w:bCs/>
              </w:rPr>
            </w:pPr>
            <w:r w:rsidRPr="0075581D">
              <w:rPr>
                <w:b/>
                <w:bCs/>
              </w:rPr>
              <w:t>Question</w:t>
            </w:r>
          </w:p>
        </w:tc>
        <w:tc>
          <w:tcPr>
            <w:tcW w:w="1351" w:type="dxa"/>
          </w:tcPr>
          <w:p w14:paraId="319B0BE1" w14:textId="6C50FC84" w:rsidR="0075581D" w:rsidRPr="0075581D" w:rsidRDefault="0075581D" w:rsidP="0075581D">
            <w:pPr>
              <w:spacing w:after="0"/>
              <w:jc w:val="center"/>
              <w:rPr>
                <w:b/>
                <w:bCs/>
              </w:rPr>
            </w:pPr>
            <w:r w:rsidRPr="0075581D">
              <w:rPr>
                <w:b/>
                <w:bCs/>
              </w:rPr>
              <w:t>Yes</w:t>
            </w:r>
          </w:p>
        </w:tc>
        <w:tc>
          <w:tcPr>
            <w:tcW w:w="1351" w:type="dxa"/>
          </w:tcPr>
          <w:p w14:paraId="370DF598" w14:textId="514DEB79" w:rsidR="0075581D" w:rsidRPr="0075581D" w:rsidRDefault="0075581D" w:rsidP="0075581D">
            <w:pPr>
              <w:spacing w:after="0"/>
              <w:jc w:val="center"/>
              <w:rPr>
                <w:b/>
                <w:bCs/>
              </w:rPr>
            </w:pPr>
            <w:r w:rsidRPr="0075581D">
              <w:rPr>
                <w:b/>
                <w:bCs/>
              </w:rPr>
              <w:t>No</w:t>
            </w:r>
          </w:p>
        </w:tc>
      </w:tr>
      <w:tr w:rsidR="0075581D" w14:paraId="661A066D" w14:textId="77777777" w:rsidTr="0075581D">
        <w:tc>
          <w:tcPr>
            <w:tcW w:w="6643" w:type="dxa"/>
          </w:tcPr>
          <w:p w14:paraId="1518BB7A" w14:textId="3384CD70" w:rsidR="0075581D" w:rsidRDefault="0075581D" w:rsidP="00AD61FC">
            <w:pPr>
              <w:spacing w:after="0"/>
              <w:jc w:val="left"/>
            </w:pPr>
            <w:r w:rsidRPr="0075581D">
              <w:t>Are you aware this Survey is optional and not compulsory?</w:t>
            </w:r>
          </w:p>
        </w:tc>
        <w:tc>
          <w:tcPr>
            <w:tcW w:w="1351" w:type="dxa"/>
          </w:tcPr>
          <w:p w14:paraId="7F2FC052" w14:textId="49FF0B53" w:rsidR="0075581D" w:rsidRDefault="0075581D" w:rsidP="0075581D">
            <w:pPr>
              <w:spacing w:after="0"/>
              <w:jc w:val="center"/>
            </w:pPr>
            <w:r>
              <w:t>31</w:t>
            </w:r>
          </w:p>
        </w:tc>
        <w:tc>
          <w:tcPr>
            <w:tcW w:w="1351" w:type="dxa"/>
          </w:tcPr>
          <w:p w14:paraId="70DCEA6B" w14:textId="45BB9FEC" w:rsidR="0075581D" w:rsidRDefault="0075581D" w:rsidP="0075581D">
            <w:pPr>
              <w:spacing w:after="0"/>
              <w:jc w:val="center"/>
            </w:pPr>
            <w:r>
              <w:t>0</w:t>
            </w:r>
          </w:p>
        </w:tc>
      </w:tr>
      <w:tr w:rsidR="0075581D" w14:paraId="53CA484A" w14:textId="77777777" w:rsidTr="0075581D">
        <w:tc>
          <w:tcPr>
            <w:tcW w:w="6643" w:type="dxa"/>
          </w:tcPr>
          <w:p w14:paraId="0F7571AC" w14:textId="419807AD" w:rsidR="0075581D" w:rsidRDefault="0075581D" w:rsidP="00AD61FC">
            <w:pPr>
              <w:spacing w:after="0"/>
              <w:jc w:val="left"/>
            </w:pPr>
            <w:r w:rsidRPr="0075581D">
              <w:t>Do you give consent for me, Hano Strydom, to use the</w:t>
            </w:r>
            <w:r>
              <w:t xml:space="preserve"> </w:t>
            </w:r>
            <w:r w:rsidRPr="0075581D">
              <w:t>information gathered as part of my research?</w:t>
            </w:r>
          </w:p>
        </w:tc>
        <w:tc>
          <w:tcPr>
            <w:tcW w:w="1351" w:type="dxa"/>
          </w:tcPr>
          <w:p w14:paraId="0F2041EC" w14:textId="50180D1B" w:rsidR="0075581D" w:rsidRDefault="0075581D" w:rsidP="0075581D">
            <w:pPr>
              <w:spacing w:after="0"/>
              <w:jc w:val="center"/>
            </w:pPr>
            <w:r>
              <w:t>31</w:t>
            </w:r>
          </w:p>
        </w:tc>
        <w:tc>
          <w:tcPr>
            <w:tcW w:w="1351" w:type="dxa"/>
          </w:tcPr>
          <w:p w14:paraId="27968071" w14:textId="49F2F5C7" w:rsidR="0075581D" w:rsidRDefault="0075581D" w:rsidP="0075581D">
            <w:pPr>
              <w:spacing w:after="0"/>
              <w:jc w:val="center"/>
            </w:pPr>
            <w:r>
              <w:t>0</w:t>
            </w:r>
          </w:p>
        </w:tc>
      </w:tr>
      <w:tr w:rsidR="0075581D" w14:paraId="4C67F5C4" w14:textId="77777777" w:rsidTr="0075581D">
        <w:tc>
          <w:tcPr>
            <w:tcW w:w="6643" w:type="dxa"/>
          </w:tcPr>
          <w:p w14:paraId="0C160C18" w14:textId="6634F610" w:rsidR="0075581D" w:rsidRPr="0075581D" w:rsidRDefault="0075581D" w:rsidP="00AD61FC">
            <w:pPr>
              <w:spacing w:after="0"/>
              <w:jc w:val="left"/>
            </w:pPr>
            <w:r>
              <w:rPr>
                <w:rFonts w:ascii="Roboto" w:hAnsi="Roboto"/>
                <w:color w:val="202124"/>
                <w:spacing w:val="3"/>
                <w:shd w:val="clear" w:color="auto" w:fill="FFFFFF"/>
              </w:rPr>
              <w:t>Are you a shy person?</w:t>
            </w:r>
          </w:p>
        </w:tc>
        <w:tc>
          <w:tcPr>
            <w:tcW w:w="1351" w:type="dxa"/>
          </w:tcPr>
          <w:p w14:paraId="44DABE60" w14:textId="09AC584B" w:rsidR="0075581D" w:rsidRDefault="0075581D" w:rsidP="0075581D">
            <w:pPr>
              <w:spacing w:after="0"/>
              <w:jc w:val="center"/>
            </w:pPr>
            <w:r>
              <w:t>18</w:t>
            </w:r>
          </w:p>
        </w:tc>
        <w:tc>
          <w:tcPr>
            <w:tcW w:w="1351" w:type="dxa"/>
          </w:tcPr>
          <w:p w14:paraId="16C6318F" w14:textId="7E2E2E17" w:rsidR="0075581D" w:rsidRDefault="0075581D" w:rsidP="0075581D">
            <w:pPr>
              <w:spacing w:after="0"/>
              <w:jc w:val="center"/>
            </w:pPr>
            <w:r>
              <w:t>13</w:t>
            </w:r>
          </w:p>
        </w:tc>
      </w:tr>
      <w:tr w:rsidR="0075581D" w14:paraId="188A91D0" w14:textId="77777777" w:rsidTr="0075581D">
        <w:tc>
          <w:tcPr>
            <w:tcW w:w="6643" w:type="dxa"/>
          </w:tcPr>
          <w:p w14:paraId="17CE42DA" w14:textId="063D7961" w:rsidR="0075581D" w:rsidRPr="0075581D" w:rsidRDefault="0075581D" w:rsidP="00AD61FC">
            <w:pPr>
              <w:spacing w:after="0"/>
              <w:jc w:val="left"/>
            </w:pPr>
            <w:r>
              <w:rPr>
                <w:rFonts w:ascii="Roboto" w:hAnsi="Roboto"/>
                <w:color w:val="202124"/>
                <w:spacing w:val="3"/>
                <w:shd w:val="clear" w:color="auto" w:fill="FFFFFF"/>
              </w:rPr>
              <w:t>Will you raise your hand to ask a question in a classroom with more than sixty people?</w:t>
            </w:r>
          </w:p>
        </w:tc>
        <w:tc>
          <w:tcPr>
            <w:tcW w:w="1351" w:type="dxa"/>
          </w:tcPr>
          <w:p w14:paraId="5EE758BF" w14:textId="22B4C399" w:rsidR="0075581D" w:rsidRDefault="0075581D" w:rsidP="0075581D">
            <w:pPr>
              <w:spacing w:after="0"/>
              <w:jc w:val="center"/>
            </w:pPr>
            <w:r>
              <w:t>14</w:t>
            </w:r>
          </w:p>
        </w:tc>
        <w:tc>
          <w:tcPr>
            <w:tcW w:w="1351" w:type="dxa"/>
          </w:tcPr>
          <w:p w14:paraId="6C447006" w14:textId="5D53E6DD" w:rsidR="0075581D" w:rsidRDefault="0075581D" w:rsidP="0075581D">
            <w:pPr>
              <w:spacing w:after="0"/>
              <w:jc w:val="center"/>
            </w:pPr>
            <w:r>
              <w:t>17</w:t>
            </w:r>
          </w:p>
        </w:tc>
      </w:tr>
      <w:tr w:rsidR="0075581D" w14:paraId="18240D72" w14:textId="77777777" w:rsidTr="0075581D">
        <w:tc>
          <w:tcPr>
            <w:tcW w:w="6643" w:type="dxa"/>
          </w:tcPr>
          <w:p w14:paraId="0B7FD19B" w14:textId="481B51A8" w:rsidR="0075581D" w:rsidRPr="0075581D" w:rsidRDefault="0075581D" w:rsidP="00AD61FC">
            <w:pPr>
              <w:spacing w:after="0"/>
              <w:jc w:val="left"/>
            </w:pPr>
            <w:r>
              <w:rPr>
                <w:rFonts w:ascii="Roboto" w:hAnsi="Roboto"/>
                <w:color w:val="202124"/>
                <w:spacing w:val="3"/>
                <w:shd w:val="clear" w:color="auto" w:fill="FFFFFF"/>
              </w:rPr>
              <w:t>Would it be convenient if a lecturer would know whether you do not understand a topic? (Without direct communication)</w:t>
            </w:r>
          </w:p>
        </w:tc>
        <w:tc>
          <w:tcPr>
            <w:tcW w:w="1351" w:type="dxa"/>
          </w:tcPr>
          <w:p w14:paraId="4198E32D" w14:textId="71DBE858" w:rsidR="0075581D" w:rsidRDefault="0075581D" w:rsidP="0075581D">
            <w:pPr>
              <w:spacing w:after="0"/>
              <w:jc w:val="center"/>
            </w:pPr>
            <w:r>
              <w:t>30</w:t>
            </w:r>
          </w:p>
        </w:tc>
        <w:tc>
          <w:tcPr>
            <w:tcW w:w="1351" w:type="dxa"/>
          </w:tcPr>
          <w:p w14:paraId="21501436" w14:textId="1C6D5EFF" w:rsidR="0075581D" w:rsidRDefault="0075581D" w:rsidP="0075581D">
            <w:pPr>
              <w:spacing w:after="0"/>
              <w:jc w:val="center"/>
            </w:pPr>
            <w:r>
              <w:t>1</w:t>
            </w:r>
          </w:p>
        </w:tc>
      </w:tr>
      <w:tr w:rsidR="0075581D" w14:paraId="4320AF10" w14:textId="77777777" w:rsidTr="0075581D">
        <w:tc>
          <w:tcPr>
            <w:tcW w:w="6643" w:type="dxa"/>
          </w:tcPr>
          <w:p w14:paraId="3BF39615" w14:textId="5C077951" w:rsidR="0075581D" w:rsidRDefault="0075581D" w:rsidP="00AD61FC">
            <w:pPr>
              <w:spacing w:after="0"/>
              <w:jc w:val="left"/>
              <w:rPr>
                <w:rFonts w:ascii="Roboto" w:hAnsi="Roboto"/>
                <w:color w:val="202124"/>
                <w:spacing w:val="3"/>
                <w:shd w:val="clear" w:color="auto" w:fill="FFFFFF"/>
              </w:rPr>
            </w:pPr>
            <w:r>
              <w:rPr>
                <w:rFonts w:ascii="Roboto" w:hAnsi="Roboto"/>
                <w:color w:val="202124"/>
                <w:spacing w:val="3"/>
                <w:shd w:val="clear" w:color="auto" w:fill="FFFFFF"/>
              </w:rPr>
              <w:t xml:space="preserve">Would you give consent to be recorded in </w:t>
            </w:r>
            <w:r w:rsidR="00297F92">
              <w:rPr>
                <w:rFonts w:ascii="Roboto" w:hAnsi="Roboto"/>
                <w:color w:val="202124"/>
                <w:spacing w:val="3"/>
                <w:shd w:val="clear" w:color="auto" w:fill="FFFFFF"/>
              </w:rPr>
              <w:t>real-time</w:t>
            </w:r>
            <w:r>
              <w:rPr>
                <w:rFonts w:ascii="Roboto" w:hAnsi="Roboto"/>
                <w:color w:val="202124"/>
                <w:spacing w:val="3"/>
                <w:shd w:val="clear" w:color="auto" w:fill="FFFFFF"/>
              </w:rPr>
              <w:t xml:space="preserve"> to collect facial features and expressions, without storing any video files?</w:t>
            </w:r>
          </w:p>
        </w:tc>
        <w:tc>
          <w:tcPr>
            <w:tcW w:w="1351" w:type="dxa"/>
          </w:tcPr>
          <w:p w14:paraId="0AD180EB" w14:textId="20941A39" w:rsidR="0075581D" w:rsidRDefault="0075581D" w:rsidP="0075581D">
            <w:pPr>
              <w:spacing w:after="0"/>
              <w:jc w:val="center"/>
            </w:pPr>
            <w:r>
              <w:t>22</w:t>
            </w:r>
          </w:p>
        </w:tc>
        <w:tc>
          <w:tcPr>
            <w:tcW w:w="1351" w:type="dxa"/>
          </w:tcPr>
          <w:p w14:paraId="224B7052" w14:textId="2AE22D30" w:rsidR="0075581D" w:rsidRDefault="0075581D" w:rsidP="0075581D">
            <w:pPr>
              <w:spacing w:after="0"/>
              <w:jc w:val="center"/>
            </w:pPr>
            <w:r>
              <w:t>9</w:t>
            </w:r>
          </w:p>
        </w:tc>
      </w:tr>
    </w:tbl>
    <w:p w14:paraId="2BB846B9" w14:textId="77777777" w:rsidR="0075581D" w:rsidRDefault="0075581D" w:rsidP="00AD61FC">
      <w:pPr>
        <w:spacing w:after="0"/>
        <w:jc w:val="left"/>
      </w:pPr>
    </w:p>
    <w:p w14:paraId="421E50C7" w14:textId="38776925" w:rsidR="00AD61FC" w:rsidRDefault="004877A1" w:rsidP="00AD61FC">
      <w:pPr>
        <w:spacing w:after="0"/>
        <w:jc w:val="left"/>
      </w:pPr>
      <w:r>
        <w:t xml:space="preserve">There </w:t>
      </w:r>
      <w:r w:rsidR="00670F6A">
        <w:t xml:space="preserve">was also one </w:t>
      </w:r>
      <w:r w:rsidR="00A959E7">
        <w:t xml:space="preserve">that gave </w:t>
      </w:r>
      <w:r w:rsidR="00297F92">
        <w:t>an</w:t>
      </w:r>
      <w:r w:rsidR="00A959E7">
        <w:t xml:space="preserve"> option to provide their own answers </w:t>
      </w:r>
      <w:r w:rsidR="00670F6A">
        <w:t xml:space="preserve">shown in </w:t>
      </w:r>
      <w:r w:rsidR="00B81102">
        <w:fldChar w:fldCharType="begin"/>
      </w:r>
      <w:r w:rsidR="00B81102">
        <w:instrText xml:space="preserve"> REF _Ref108435727 \h </w:instrText>
      </w:r>
      <w:r w:rsidR="00B81102">
        <w:fldChar w:fldCharType="separate"/>
      </w:r>
      <w:r w:rsidR="00EB0542">
        <w:t xml:space="preserve">Table </w:t>
      </w:r>
      <w:r w:rsidR="00EB0542">
        <w:rPr>
          <w:noProof/>
        </w:rPr>
        <w:t>7</w:t>
      </w:r>
      <w:r w:rsidR="00B81102">
        <w:fldChar w:fldCharType="end"/>
      </w:r>
      <w:r w:rsidR="00B81102">
        <w:t>.</w:t>
      </w:r>
      <w:r w:rsidR="003C0D36">
        <w:t xml:space="preserve"> </w:t>
      </w:r>
      <w:r w:rsidR="009013F2">
        <w:t xml:space="preserve">The first four answers were </w:t>
      </w:r>
      <w:r w:rsidR="00D144DB">
        <w:t>given,</w:t>
      </w:r>
      <w:r w:rsidR="009013F2">
        <w:t xml:space="preserve"> and the final</w:t>
      </w:r>
      <w:r w:rsidR="00844249">
        <w:t xml:space="preserve"> three</w:t>
      </w:r>
      <w:r w:rsidR="009013F2">
        <w:t xml:space="preserve"> answers were entered by the students. </w:t>
      </w:r>
    </w:p>
    <w:p w14:paraId="122EBEB4" w14:textId="7E712701" w:rsidR="00502FFD" w:rsidRPr="00502FFD" w:rsidRDefault="00670F6A" w:rsidP="00833909">
      <w:pPr>
        <w:pStyle w:val="Caption"/>
        <w:keepNext/>
      </w:pPr>
      <w:bookmarkStart w:id="380" w:name="_Ref108435727"/>
      <w:bookmarkStart w:id="381" w:name="_Toc114507740"/>
      <w:r>
        <w:t xml:space="preserve">Table </w:t>
      </w:r>
      <w:r w:rsidR="003C7596">
        <w:fldChar w:fldCharType="begin"/>
      </w:r>
      <w:r w:rsidR="003C7596">
        <w:instrText xml:space="preserve"> SEQ Table \* ARABIC </w:instrText>
      </w:r>
      <w:r w:rsidR="003C7596">
        <w:fldChar w:fldCharType="separate"/>
      </w:r>
      <w:r w:rsidR="00EB0542">
        <w:rPr>
          <w:noProof/>
        </w:rPr>
        <w:t>7</w:t>
      </w:r>
      <w:r w:rsidR="003C7596">
        <w:rPr>
          <w:noProof/>
        </w:rPr>
        <w:fldChar w:fldCharType="end"/>
      </w:r>
      <w:bookmarkEnd w:id="380"/>
      <w:r>
        <w:t xml:space="preserve"> - Survey Question</w:t>
      </w:r>
      <w:bookmarkEnd w:id="381"/>
    </w:p>
    <w:tbl>
      <w:tblPr>
        <w:tblStyle w:val="TableGrid"/>
        <w:tblW w:w="0" w:type="auto"/>
        <w:tblLook w:val="04A0" w:firstRow="1" w:lastRow="0" w:firstColumn="1" w:lastColumn="0" w:noHBand="0" w:noVBand="1"/>
      </w:tblPr>
      <w:tblGrid>
        <w:gridCol w:w="4531"/>
        <w:gridCol w:w="4814"/>
      </w:tblGrid>
      <w:tr w:rsidR="00833909" w14:paraId="1EDDB6E9" w14:textId="77777777" w:rsidTr="00833909">
        <w:trPr>
          <w:trHeight w:val="351"/>
        </w:trPr>
        <w:tc>
          <w:tcPr>
            <w:tcW w:w="9345" w:type="dxa"/>
            <w:gridSpan w:val="2"/>
          </w:tcPr>
          <w:p w14:paraId="188E1C3B" w14:textId="37D064F6" w:rsidR="00833909" w:rsidRPr="00833909" w:rsidRDefault="00833909" w:rsidP="00833909">
            <w:pPr>
              <w:jc w:val="center"/>
            </w:pPr>
            <w:r w:rsidRPr="00502FFD">
              <w:t>Which of these methods do you prefer when you do not understand a topic?</w:t>
            </w:r>
          </w:p>
        </w:tc>
      </w:tr>
      <w:tr w:rsidR="00670F6A" w14:paraId="54F94A3B" w14:textId="77777777" w:rsidTr="00670F6A">
        <w:tc>
          <w:tcPr>
            <w:tcW w:w="4531" w:type="dxa"/>
          </w:tcPr>
          <w:p w14:paraId="5F2A8906" w14:textId="191EE6F7" w:rsidR="00670F6A" w:rsidRPr="00670F6A" w:rsidRDefault="00670F6A" w:rsidP="00670F6A">
            <w:pPr>
              <w:spacing w:after="0"/>
              <w:jc w:val="center"/>
              <w:rPr>
                <w:b/>
                <w:bCs/>
              </w:rPr>
            </w:pPr>
            <w:r w:rsidRPr="00670F6A">
              <w:rPr>
                <w:b/>
                <w:bCs/>
              </w:rPr>
              <w:t>Answers</w:t>
            </w:r>
          </w:p>
        </w:tc>
        <w:tc>
          <w:tcPr>
            <w:tcW w:w="4814" w:type="dxa"/>
          </w:tcPr>
          <w:p w14:paraId="7DD7A59C" w14:textId="7019E167" w:rsidR="00670F6A" w:rsidRPr="00670F6A" w:rsidRDefault="00670F6A" w:rsidP="00670F6A">
            <w:pPr>
              <w:spacing w:after="0"/>
              <w:jc w:val="center"/>
              <w:rPr>
                <w:b/>
                <w:bCs/>
              </w:rPr>
            </w:pPr>
            <w:r w:rsidRPr="00670F6A">
              <w:rPr>
                <w:b/>
                <w:bCs/>
              </w:rPr>
              <w:t>Results</w:t>
            </w:r>
          </w:p>
        </w:tc>
      </w:tr>
      <w:tr w:rsidR="00670F6A" w14:paraId="60814A2F" w14:textId="77777777" w:rsidTr="00670F6A">
        <w:tc>
          <w:tcPr>
            <w:tcW w:w="4531" w:type="dxa"/>
          </w:tcPr>
          <w:p w14:paraId="7AA19D4F" w14:textId="1DD70CE8" w:rsidR="00670F6A" w:rsidRDefault="003C0D36" w:rsidP="00AD61FC">
            <w:pPr>
              <w:spacing w:after="0"/>
              <w:jc w:val="left"/>
            </w:pPr>
            <w:r>
              <w:t>Put up your hand in class</w:t>
            </w:r>
          </w:p>
        </w:tc>
        <w:tc>
          <w:tcPr>
            <w:tcW w:w="4814" w:type="dxa"/>
          </w:tcPr>
          <w:p w14:paraId="251CE4C6" w14:textId="49E265EB" w:rsidR="00670F6A" w:rsidRDefault="00930186" w:rsidP="00AD61FC">
            <w:pPr>
              <w:spacing w:after="0"/>
              <w:jc w:val="left"/>
            </w:pPr>
            <w:r>
              <w:t>4</w:t>
            </w:r>
          </w:p>
        </w:tc>
      </w:tr>
      <w:tr w:rsidR="00670F6A" w14:paraId="5233BA46" w14:textId="77777777" w:rsidTr="00670F6A">
        <w:tc>
          <w:tcPr>
            <w:tcW w:w="4531" w:type="dxa"/>
          </w:tcPr>
          <w:p w14:paraId="5B07C723" w14:textId="1C9B057C" w:rsidR="00670F6A" w:rsidRDefault="003C0D36" w:rsidP="00AD61FC">
            <w:pPr>
              <w:spacing w:after="0"/>
              <w:jc w:val="left"/>
            </w:pPr>
            <w:r w:rsidRPr="003C0D36">
              <w:t>Review work alone after class</w:t>
            </w:r>
          </w:p>
        </w:tc>
        <w:tc>
          <w:tcPr>
            <w:tcW w:w="4814" w:type="dxa"/>
          </w:tcPr>
          <w:p w14:paraId="546F704A" w14:textId="5432303D" w:rsidR="00670F6A" w:rsidRDefault="00930186" w:rsidP="00AD61FC">
            <w:pPr>
              <w:spacing w:after="0"/>
              <w:jc w:val="left"/>
            </w:pPr>
            <w:r>
              <w:t>24</w:t>
            </w:r>
          </w:p>
        </w:tc>
      </w:tr>
      <w:tr w:rsidR="003C0D36" w14:paraId="00234FCC" w14:textId="77777777" w:rsidTr="00670F6A">
        <w:tc>
          <w:tcPr>
            <w:tcW w:w="4531" w:type="dxa"/>
          </w:tcPr>
          <w:p w14:paraId="76569B1D" w14:textId="51F472BC" w:rsidR="003C0D36" w:rsidRPr="003C0D36" w:rsidRDefault="003C0D36" w:rsidP="00AD61FC">
            <w:pPr>
              <w:spacing w:after="0"/>
              <w:jc w:val="left"/>
            </w:pPr>
            <w:r>
              <w:rPr>
                <w:rFonts w:ascii="Roboto" w:hAnsi="Roboto"/>
                <w:color w:val="202124"/>
                <w:szCs w:val="22"/>
                <w:shd w:val="clear" w:color="auto" w:fill="FFFFFF"/>
              </w:rPr>
              <w:t xml:space="preserve">Consult with your </w:t>
            </w:r>
            <w:r w:rsidR="00297F92">
              <w:rPr>
                <w:rFonts w:ascii="Roboto" w:hAnsi="Roboto"/>
                <w:color w:val="202124"/>
                <w:szCs w:val="22"/>
                <w:shd w:val="clear" w:color="auto" w:fill="FFFFFF"/>
              </w:rPr>
              <w:t>peers/students</w:t>
            </w:r>
          </w:p>
        </w:tc>
        <w:tc>
          <w:tcPr>
            <w:tcW w:w="4814" w:type="dxa"/>
          </w:tcPr>
          <w:p w14:paraId="738994ED" w14:textId="31D1A26D" w:rsidR="003C0D36" w:rsidRDefault="00930186" w:rsidP="00AD61FC">
            <w:pPr>
              <w:spacing w:after="0"/>
              <w:jc w:val="left"/>
            </w:pPr>
            <w:r>
              <w:t>24</w:t>
            </w:r>
          </w:p>
        </w:tc>
      </w:tr>
      <w:tr w:rsidR="003C0D36" w14:paraId="1BD6D550" w14:textId="77777777" w:rsidTr="00670F6A">
        <w:tc>
          <w:tcPr>
            <w:tcW w:w="4531" w:type="dxa"/>
          </w:tcPr>
          <w:p w14:paraId="52E699A8" w14:textId="4B5A305F" w:rsidR="003C0D36" w:rsidRPr="003C0D36" w:rsidRDefault="003C0D36" w:rsidP="00AD61FC">
            <w:pPr>
              <w:spacing w:after="0"/>
              <w:jc w:val="left"/>
            </w:pPr>
            <w:r>
              <w:rPr>
                <w:rFonts w:ascii="Roboto" w:hAnsi="Roboto"/>
                <w:color w:val="202124"/>
                <w:szCs w:val="22"/>
                <w:shd w:val="clear" w:color="auto" w:fill="FFFFFF"/>
              </w:rPr>
              <w:t>See the lecturer in his/her office time</w:t>
            </w:r>
          </w:p>
        </w:tc>
        <w:tc>
          <w:tcPr>
            <w:tcW w:w="4814" w:type="dxa"/>
          </w:tcPr>
          <w:p w14:paraId="73A1A8D4" w14:textId="1E321010" w:rsidR="003C0D36" w:rsidRDefault="00930186" w:rsidP="00AD61FC">
            <w:pPr>
              <w:spacing w:after="0"/>
              <w:jc w:val="left"/>
            </w:pPr>
            <w:r>
              <w:t>17</w:t>
            </w:r>
          </w:p>
        </w:tc>
      </w:tr>
      <w:tr w:rsidR="00930186" w14:paraId="660F56D1" w14:textId="77777777" w:rsidTr="00670F6A">
        <w:tc>
          <w:tcPr>
            <w:tcW w:w="4531" w:type="dxa"/>
          </w:tcPr>
          <w:p w14:paraId="34B37833" w14:textId="0C278201" w:rsidR="00930186" w:rsidRDefault="00930186" w:rsidP="00AD61FC">
            <w:pPr>
              <w:spacing w:after="0"/>
              <w:jc w:val="left"/>
            </w:pPr>
            <w:r>
              <w:t xml:space="preserve">Additional resources on </w:t>
            </w:r>
            <w:proofErr w:type="spellStart"/>
            <w:r>
              <w:t>Efundi</w:t>
            </w:r>
            <w:proofErr w:type="spellEnd"/>
            <w:r>
              <w:t xml:space="preserve"> / Internet</w:t>
            </w:r>
          </w:p>
        </w:tc>
        <w:tc>
          <w:tcPr>
            <w:tcW w:w="4814" w:type="dxa"/>
          </w:tcPr>
          <w:p w14:paraId="64171F0E" w14:textId="3CF9A8FB" w:rsidR="00930186" w:rsidRDefault="000748C7" w:rsidP="00AD61FC">
            <w:pPr>
              <w:spacing w:after="0"/>
              <w:jc w:val="left"/>
            </w:pPr>
            <w:r>
              <w:t>1</w:t>
            </w:r>
          </w:p>
        </w:tc>
      </w:tr>
      <w:tr w:rsidR="003C0D36" w14:paraId="27C22E94" w14:textId="77777777" w:rsidTr="00670F6A">
        <w:tc>
          <w:tcPr>
            <w:tcW w:w="4531" w:type="dxa"/>
          </w:tcPr>
          <w:p w14:paraId="49533D7C" w14:textId="43C136C6" w:rsidR="003C0D36" w:rsidRPr="003C0D36" w:rsidRDefault="00930186" w:rsidP="00AD61FC">
            <w:pPr>
              <w:spacing w:after="0"/>
              <w:jc w:val="left"/>
            </w:pPr>
            <w:r>
              <w:t>Google</w:t>
            </w:r>
          </w:p>
        </w:tc>
        <w:tc>
          <w:tcPr>
            <w:tcW w:w="4814" w:type="dxa"/>
          </w:tcPr>
          <w:p w14:paraId="196A8D7A" w14:textId="50D4774E" w:rsidR="003C0D36" w:rsidRDefault="000748C7" w:rsidP="00AD61FC">
            <w:pPr>
              <w:spacing w:after="0"/>
              <w:jc w:val="left"/>
            </w:pPr>
            <w:r>
              <w:t>1</w:t>
            </w:r>
          </w:p>
        </w:tc>
      </w:tr>
      <w:tr w:rsidR="003C0D36" w14:paraId="006CF4A2" w14:textId="77777777" w:rsidTr="00670F6A">
        <w:tc>
          <w:tcPr>
            <w:tcW w:w="4531" w:type="dxa"/>
          </w:tcPr>
          <w:p w14:paraId="589DA2C1" w14:textId="24204D97" w:rsidR="003C0D36" w:rsidRPr="003C0D36" w:rsidRDefault="00930186" w:rsidP="00AD61FC">
            <w:pPr>
              <w:spacing w:after="0"/>
              <w:jc w:val="left"/>
            </w:pPr>
            <w:r>
              <w:t>You</w:t>
            </w:r>
            <w:r w:rsidR="0087628B">
              <w:t>T</w:t>
            </w:r>
            <w:r>
              <w:t>ube</w:t>
            </w:r>
          </w:p>
        </w:tc>
        <w:tc>
          <w:tcPr>
            <w:tcW w:w="4814" w:type="dxa"/>
          </w:tcPr>
          <w:p w14:paraId="3279A99F" w14:textId="01F1C82D" w:rsidR="003C0D36" w:rsidRDefault="000748C7" w:rsidP="00AD61FC">
            <w:pPr>
              <w:spacing w:after="0"/>
              <w:jc w:val="left"/>
            </w:pPr>
            <w:r>
              <w:t>1</w:t>
            </w:r>
          </w:p>
        </w:tc>
      </w:tr>
    </w:tbl>
    <w:p w14:paraId="50B88752" w14:textId="17EFD749" w:rsidR="007706E5" w:rsidRPr="004522CB" w:rsidRDefault="007706E5" w:rsidP="004522CB">
      <w:pPr>
        <w:spacing w:after="0"/>
        <w:jc w:val="left"/>
      </w:pPr>
    </w:p>
    <w:p w14:paraId="265CBA4B" w14:textId="6D32DAFF" w:rsidR="00722ADB" w:rsidRPr="004522CB" w:rsidRDefault="00066E06" w:rsidP="00847980">
      <w:pPr>
        <w:pStyle w:val="TOCHeading"/>
      </w:pPr>
      <w:bookmarkStart w:id="382" w:name="_Toc405901959"/>
      <w:bookmarkStart w:id="383" w:name="_Toc405902526"/>
      <w:bookmarkStart w:id="384" w:name="_Toc405902973"/>
      <w:bookmarkStart w:id="385" w:name="_Toc114507733"/>
      <w:commentRangeStart w:id="386"/>
      <w:commentRangeStart w:id="387"/>
      <w:r w:rsidRPr="004522CB">
        <w:lastRenderedPageBreak/>
        <w:t>Bibliography</w:t>
      </w:r>
      <w:bookmarkEnd w:id="212"/>
      <w:bookmarkEnd w:id="213"/>
      <w:bookmarkEnd w:id="382"/>
      <w:bookmarkEnd w:id="383"/>
      <w:bookmarkEnd w:id="384"/>
      <w:commentRangeEnd w:id="386"/>
      <w:r w:rsidR="0028579A">
        <w:rPr>
          <w:rStyle w:val="CommentReference"/>
          <w:rFonts w:ascii="Arial" w:hAnsi="Arial"/>
          <w:b w:val="0"/>
          <w:caps w:val="0"/>
        </w:rPr>
        <w:commentReference w:id="386"/>
      </w:r>
      <w:commentRangeEnd w:id="387"/>
      <w:r w:rsidR="0028579A">
        <w:rPr>
          <w:rStyle w:val="CommentReference"/>
          <w:rFonts w:ascii="Arial" w:hAnsi="Arial"/>
          <w:b w:val="0"/>
          <w:caps w:val="0"/>
        </w:rPr>
        <w:commentReference w:id="387"/>
      </w:r>
      <w:bookmarkEnd w:id="385"/>
    </w:p>
    <w:p w14:paraId="174CBB16" w14:textId="77777777" w:rsidR="00016998" w:rsidRPr="00016998" w:rsidRDefault="00CC40B0" w:rsidP="00016998">
      <w:pPr>
        <w:pStyle w:val="EndNoteBibliography"/>
        <w:rPr>
          <w:noProof/>
        </w:rPr>
      </w:pPr>
      <w:r w:rsidRPr="004522CB">
        <w:rPr>
          <w:lang w:eastAsia="en-ZA"/>
        </w:rPr>
        <w:fldChar w:fldCharType="begin"/>
      </w:r>
      <w:r w:rsidRPr="004522CB">
        <w:rPr>
          <w:lang w:eastAsia="en-ZA"/>
        </w:rPr>
        <w:instrText xml:space="preserve"> ADDIN EN.REFLIST </w:instrText>
      </w:r>
      <w:r w:rsidRPr="004522CB">
        <w:rPr>
          <w:lang w:eastAsia="en-ZA"/>
        </w:rPr>
        <w:fldChar w:fldCharType="separate"/>
      </w:r>
      <w:r w:rsidR="00016998" w:rsidRPr="00016998">
        <w:rPr>
          <w:noProof/>
        </w:rPr>
        <w:t xml:space="preserve">Alshamrani, M. 2019. </w:t>
      </w:r>
      <w:r w:rsidR="00016998" w:rsidRPr="00016998">
        <w:rPr>
          <w:i/>
          <w:noProof/>
        </w:rPr>
        <w:t>An investigation of the advantages and disadvantages of online education.</w:t>
      </w:r>
      <w:r w:rsidR="00016998" w:rsidRPr="00016998">
        <w:rPr>
          <w:noProof/>
        </w:rPr>
        <w:t xml:space="preserve"> Auckland University of Technology. </w:t>
      </w:r>
    </w:p>
    <w:p w14:paraId="46A8DCAB" w14:textId="77777777" w:rsidR="00016998" w:rsidRPr="00016998" w:rsidRDefault="00016998" w:rsidP="00016998">
      <w:pPr>
        <w:pStyle w:val="EndNoteBibliography"/>
        <w:rPr>
          <w:noProof/>
        </w:rPr>
      </w:pPr>
      <w:r w:rsidRPr="00016998">
        <w:rPr>
          <w:noProof/>
        </w:rPr>
        <w:t>Andersson, A. 2008. Assessment: A continuous process that takes place at the end? Sweden: School of Education and</w:t>
      </w:r>
    </w:p>
    <w:p w14:paraId="58DB9860" w14:textId="77777777" w:rsidR="00016998" w:rsidRPr="00016998" w:rsidRDefault="00016998" w:rsidP="00016998">
      <w:pPr>
        <w:pStyle w:val="EndNoteBibliography"/>
        <w:rPr>
          <w:noProof/>
        </w:rPr>
      </w:pPr>
      <w:r w:rsidRPr="00016998">
        <w:rPr>
          <w:noProof/>
        </w:rPr>
        <w:t>Communication.</w:t>
      </w:r>
    </w:p>
    <w:p w14:paraId="4C12D115" w14:textId="77777777" w:rsidR="00016998" w:rsidRPr="00016998" w:rsidRDefault="00016998" w:rsidP="00016998">
      <w:pPr>
        <w:pStyle w:val="EndNoteBibliography"/>
        <w:rPr>
          <w:noProof/>
        </w:rPr>
      </w:pPr>
      <w:r w:rsidRPr="00016998">
        <w:rPr>
          <w:noProof/>
        </w:rPr>
        <w:t xml:space="preserve">Angelo, T.A. &amp; Cross, K.P. 1993. </w:t>
      </w:r>
      <w:r w:rsidRPr="00016998">
        <w:rPr>
          <w:i/>
          <w:noProof/>
        </w:rPr>
        <w:t>Classroom assessment techniques - a handbook for college teachers</w:t>
      </w:r>
      <w:r w:rsidRPr="00016998">
        <w:rPr>
          <w:noProof/>
        </w:rPr>
        <w:t>. 2. San Francisco: Jossey-Bass Wiley.</w:t>
      </w:r>
    </w:p>
    <w:p w14:paraId="6FC61996" w14:textId="77777777" w:rsidR="00016998" w:rsidRPr="00016998" w:rsidRDefault="00016998" w:rsidP="00016998">
      <w:pPr>
        <w:pStyle w:val="EndNoteBibliography"/>
        <w:rPr>
          <w:noProof/>
        </w:rPr>
      </w:pPr>
      <w:r w:rsidRPr="00016998">
        <w:rPr>
          <w:noProof/>
        </w:rPr>
        <w:t>Anil, J. &amp; Suresh, L.P. 2016. Literature survey on face and face expression recognition</w:t>
      </w:r>
      <w:r w:rsidRPr="00016998">
        <w:rPr>
          <w:i/>
          <w:noProof/>
        </w:rPr>
        <w:t>.</w:t>
      </w:r>
      <w:r w:rsidRPr="00016998">
        <w:rPr>
          <w:noProof/>
        </w:rPr>
        <w:t xml:space="preserve"> In. 2016 International Conference on Circuit, Power and Computing Technologies (ICCPCT). IEEE. pp. 1-6.</w:t>
      </w:r>
    </w:p>
    <w:p w14:paraId="63C3E13E" w14:textId="77777777" w:rsidR="00016998" w:rsidRPr="00016998" w:rsidRDefault="00016998" w:rsidP="00016998">
      <w:pPr>
        <w:pStyle w:val="EndNoteBibliography"/>
        <w:rPr>
          <w:noProof/>
        </w:rPr>
      </w:pPr>
      <w:r w:rsidRPr="00016998">
        <w:rPr>
          <w:noProof/>
        </w:rPr>
        <w:t xml:space="preserve">Apuke, O.D. 2017. Quantitative research methods: A synopsis approach. </w:t>
      </w:r>
      <w:r w:rsidRPr="00016998">
        <w:rPr>
          <w:i/>
          <w:noProof/>
        </w:rPr>
        <w:t>Kuwait Chapter of Arabian Journal of Business and Management Review</w:t>
      </w:r>
      <w:r w:rsidRPr="00016998">
        <w:rPr>
          <w:noProof/>
        </w:rPr>
        <w:t xml:space="preserve">, 33(5471):1-8. </w:t>
      </w:r>
    </w:p>
    <w:p w14:paraId="3162C2B5" w14:textId="77777777" w:rsidR="00016998" w:rsidRPr="00016998" w:rsidRDefault="00016998" w:rsidP="00016998">
      <w:pPr>
        <w:pStyle w:val="EndNoteBibliography"/>
        <w:rPr>
          <w:noProof/>
        </w:rPr>
      </w:pPr>
      <w:r w:rsidRPr="00016998">
        <w:rPr>
          <w:noProof/>
        </w:rPr>
        <w:t xml:space="preserve">Arguel, A., Lockyer, L., Kennedy, G., Lodge, J.M. &amp; Pachman, M. 2019. Seeking optimal confusion: A review on epistemic emotion management in interactive digital learning environments. </w:t>
      </w:r>
      <w:r w:rsidRPr="00016998">
        <w:rPr>
          <w:i/>
          <w:noProof/>
        </w:rPr>
        <w:t>Interactive Learning Environments</w:t>
      </w:r>
      <w:r w:rsidRPr="00016998">
        <w:rPr>
          <w:noProof/>
        </w:rPr>
        <w:t xml:space="preserve">, 27(2):200-210. </w:t>
      </w:r>
    </w:p>
    <w:p w14:paraId="76281FAA" w14:textId="77777777" w:rsidR="00016998" w:rsidRPr="00016998" w:rsidRDefault="00016998" w:rsidP="00016998">
      <w:pPr>
        <w:pStyle w:val="EndNoteBibliography"/>
        <w:rPr>
          <w:noProof/>
        </w:rPr>
      </w:pPr>
      <w:r w:rsidRPr="00016998">
        <w:rPr>
          <w:noProof/>
        </w:rPr>
        <w:t>Arsenovic, M., Sladojevic, S., Anderla, A. &amp; Stefanovic, D. 2017. Facetime—deep learning based face recognition attendance system</w:t>
      </w:r>
      <w:r w:rsidRPr="00016998">
        <w:rPr>
          <w:i/>
          <w:noProof/>
        </w:rPr>
        <w:t>.</w:t>
      </w:r>
      <w:r w:rsidRPr="00016998">
        <w:rPr>
          <w:noProof/>
        </w:rPr>
        <w:t xml:space="preserve"> In. 2017 IEEE 15th International symposium on intelligent systems and informatics (SISY). IEEE. pp. 000053-000058.</w:t>
      </w:r>
    </w:p>
    <w:p w14:paraId="44B00D30" w14:textId="77777777" w:rsidR="00016998" w:rsidRPr="00016998" w:rsidRDefault="00016998" w:rsidP="00016998">
      <w:pPr>
        <w:pStyle w:val="EndNoteBibliography"/>
        <w:rPr>
          <w:noProof/>
        </w:rPr>
      </w:pPr>
      <w:r w:rsidRPr="00016998">
        <w:rPr>
          <w:noProof/>
        </w:rPr>
        <w:t>Balla, P.B. &amp; Jadhao, K. 2018. Iot based facial recognition security system</w:t>
      </w:r>
      <w:r w:rsidRPr="00016998">
        <w:rPr>
          <w:i/>
          <w:noProof/>
        </w:rPr>
        <w:t>.</w:t>
      </w:r>
      <w:r w:rsidRPr="00016998">
        <w:rPr>
          <w:noProof/>
        </w:rPr>
        <w:t xml:space="preserve"> In. 2018 international conference on smart city and emerging technology (ICSCET). IEEE. pp. 1-4.</w:t>
      </w:r>
    </w:p>
    <w:p w14:paraId="6D8BE884" w14:textId="0043F53C" w:rsidR="00016998" w:rsidRPr="00016998" w:rsidRDefault="00016998" w:rsidP="00016998">
      <w:pPr>
        <w:pStyle w:val="EndNoteBibliography"/>
        <w:rPr>
          <w:noProof/>
        </w:rPr>
      </w:pPr>
      <w:r w:rsidRPr="00016998">
        <w:rPr>
          <w:noProof/>
        </w:rPr>
        <w:t xml:space="preserve">Bernstein, C. 2020. </w:t>
      </w:r>
      <w:r w:rsidRPr="00016998">
        <w:rPr>
          <w:i/>
          <w:noProof/>
        </w:rPr>
        <w:t>Face detection</w:t>
      </w:r>
      <w:r w:rsidRPr="00016998">
        <w:rPr>
          <w:noProof/>
        </w:rPr>
        <w:t xml:space="preserve">. </w:t>
      </w:r>
      <w:hyperlink r:id="rId15" w:history="1">
        <w:r w:rsidRPr="00016998">
          <w:rPr>
            <w:rStyle w:val="Hyperlink"/>
            <w:noProof/>
            <w:sz w:val="22"/>
          </w:rPr>
          <w:t>https://www.techtarget.com/searchenterpriseai/definition/face-detection#:~:text=Face%20detection%20%2D%2D%20also%20called,human%20faces%20in%20digital%20images</w:t>
        </w:r>
      </w:hyperlink>
      <w:r w:rsidRPr="00016998">
        <w:rPr>
          <w:noProof/>
        </w:rPr>
        <w:t xml:space="preserve">. Date of access: </w:t>
      </w:r>
    </w:p>
    <w:p w14:paraId="36657BF4" w14:textId="77777777" w:rsidR="00016998" w:rsidRPr="00016998" w:rsidRDefault="00016998" w:rsidP="00016998">
      <w:pPr>
        <w:pStyle w:val="EndNoteBibliography"/>
        <w:rPr>
          <w:noProof/>
        </w:rPr>
      </w:pPr>
      <w:r w:rsidRPr="00016998">
        <w:rPr>
          <w:noProof/>
        </w:rPr>
        <w:t xml:space="preserve">Bhat, B. &amp; Bhat, G. 2019. Formative and summative evaluation techniques for improvement of learning process. </w:t>
      </w:r>
      <w:r w:rsidRPr="00016998">
        <w:rPr>
          <w:i/>
          <w:noProof/>
        </w:rPr>
        <w:t>European Journal of Business &amp; Social Sciences</w:t>
      </w:r>
      <w:r w:rsidRPr="00016998">
        <w:rPr>
          <w:noProof/>
        </w:rPr>
        <w:t xml:space="preserve">, 7(5):776-785. </w:t>
      </w:r>
    </w:p>
    <w:p w14:paraId="39342AE1" w14:textId="77777777" w:rsidR="00016998" w:rsidRPr="00016998" w:rsidRDefault="00016998" w:rsidP="00016998">
      <w:pPr>
        <w:pStyle w:val="EndNoteBibliography"/>
        <w:rPr>
          <w:noProof/>
        </w:rPr>
      </w:pPr>
      <w:r w:rsidRPr="00016998">
        <w:rPr>
          <w:noProof/>
        </w:rPr>
        <w:t xml:space="preserve">Böheim, R. 2020. </w:t>
      </w:r>
      <w:r w:rsidRPr="00016998">
        <w:rPr>
          <w:i/>
          <w:noProof/>
        </w:rPr>
        <w:t>The behavior of student hand-raising as an observable indicator of student engagement: Exploring the role of hand-raising in classroom learning and its relation to student motivation.</w:t>
      </w:r>
      <w:r w:rsidRPr="00016998">
        <w:rPr>
          <w:noProof/>
        </w:rPr>
        <w:t xml:space="preserve"> Universität München. </w:t>
      </w:r>
    </w:p>
    <w:p w14:paraId="4DD527E5" w14:textId="77777777" w:rsidR="00016998" w:rsidRPr="00016998" w:rsidRDefault="00016998" w:rsidP="00016998">
      <w:pPr>
        <w:pStyle w:val="EndNoteBibliography"/>
        <w:rPr>
          <w:noProof/>
        </w:rPr>
      </w:pPr>
      <w:r w:rsidRPr="00016998">
        <w:rPr>
          <w:noProof/>
        </w:rPr>
        <w:t xml:space="preserve">Butt, M.N. &amp; Iqbal, M. 2011. Teachers' perception regarding facial expressions as an effective teaching tool. </w:t>
      </w:r>
      <w:r w:rsidRPr="00016998">
        <w:rPr>
          <w:i/>
          <w:noProof/>
        </w:rPr>
        <w:t>Contemporary Issues in Education Research</w:t>
      </w:r>
      <w:r w:rsidRPr="00016998">
        <w:rPr>
          <w:noProof/>
        </w:rPr>
        <w:t xml:space="preserve">, 4(2):11-14. </w:t>
      </w:r>
    </w:p>
    <w:p w14:paraId="6650332C" w14:textId="47675EC4" w:rsidR="00016998" w:rsidRPr="00016998" w:rsidRDefault="00016998" w:rsidP="00016998">
      <w:pPr>
        <w:pStyle w:val="EndNoteBibliography"/>
        <w:rPr>
          <w:noProof/>
        </w:rPr>
      </w:pPr>
      <w:r w:rsidRPr="00016998">
        <w:rPr>
          <w:noProof/>
        </w:rPr>
        <w:t xml:space="preserve">Cherney, K. 2021. </w:t>
      </w:r>
      <w:r w:rsidRPr="00016998">
        <w:rPr>
          <w:i/>
          <w:noProof/>
        </w:rPr>
        <w:t>All about alexithymia, or difficulty recognizing feelings</w:t>
      </w:r>
      <w:r w:rsidRPr="00016998">
        <w:rPr>
          <w:noProof/>
        </w:rPr>
        <w:t xml:space="preserve">. </w:t>
      </w:r>
      <w:hyperlink r:id="rId16" w:history="1">
        <w:r w:rsidRPr="00016998">
          <w:rPr>
            <w:rStyle w:val="Hyperlink"/>
            <w:noProof/>
            <w:sz w:val="22"/>
          </w:rPr>
          <w:t>https://www.healthline.com/health/autism/alexithymia</w:t>
        </w:r>
      </w:hyperlink>
      <w:r w:rsidRPr="00016998">
        <w:rPr>
          <w:noProof/>
        </w:rPr>
        <w:t xml:space="preserve"> Date of access: </w:t>
      </w:r>
    </w:p>
    <w:p w14:paraId="6DFD2D2A" w14:textId="77777777" w:rsidR="00016998" w:rsidRPr="00016998" w:rsidRDefault="00016998" w:rsidP="00016998">
      <w:pPr>
        <w:pStyle w:val="EndNoteBibliography"/>
        <w:rPr>
          <w:noProof/>
        </w:rPr>
      </w:pPr>
      <w:r w:rsidRPr="00016998">
        <w:rPr>
          <w:noProof/>
        </w:rPr>
        <w:t xml:space="preserve">D’Mello, S. &amp; Graesser, A. 2012. Dynamics of affective states during complex learning. </w:t>
      </w:r>
      <w:r w:rsidRPr="00016998">
        <w:rPr>
          <w:i/>
          <w:noProof/>
        </w:rPr>
        <w:t>Learning and Instruction</w:t>
      </w:r>
      <w:r w:rsidRPr="00016998">
        <w:rPr>
          <w:noProof/>
        </w:rPr>
        <w:t xml:space="preserve">, 22(2):145-157. </w:t>
      </w:r>
    </w:p>
    <w:p w14:paraId="3186E352" w14:textId="77777777" w:rsidR="00016998" w:rsidRPr="00016998" w:rsidRDefault="00016998" w:rsidP="00016998">
      <w:pPr>
        <w:pStyle w:val="EndNoteBibliography"/>
        <w:rPr>
          <w:noProof/>
        </w:rPr>
      </w:pPr>
      <w:r w:rsidRPr="00016998">
        <w:rPr>
          <w:noProof/>
        </w:rPr>
        <w:lastRenderedPageBreak/>
        <w:t xml:space="preserve">D’Mello, S.K. &amp; Graesser, A.C. 2014. Confusion. In. </w:t>
      </w:r>
      <w:r w:rsidRPr="00016998">
        <w:rPr>
          <w:i/>
          <w:noProof/>
        </w:rPr>
        <w:t>International handbook of emotions in education</w:t>
      </w:r>
      <w:r w:rsidRPr="00016998">
        <w:rPr>
          <w:noProof/>
        </w:rPr>
        <w:t xml:space="preserve">: Routledge. pp. 299-320. </w:t>
      </w:r>
    </w:p>
    <w:p w14:paraId="0276B57E" w14:textId="77777777" w:rsidR="00016998" w:rsidRPr="00016998" w:rsidRDefault="00016998" w:rsidP="00016998">
      <w:pPr>
        <w:pStyle w:val="EndNoteBibliography"/>
        <w:rPr>
          <w:noProof/>
        </w:rPr>
      </w:pPr>
      <w:r w:rsidRPr="00016998">
        <w:rPr>
          <w:noProof/>
        </w:rPr>
        <w:t>Delac, K. &amp; Grgic, M. 2004. A survey of biometric recognition methods</w:t>
      </w:r>
      <w:r w:rsidRPr="00016998">
        <w:rPr>
          <w:i/>
          <w:noProof/>
        </w:rPr>
        <w:t>.</w:t>
      </w:r>
      <w:r w:rsidRPr="00016998">
        <w:rPr>
          <w:noProof/>
        </w:rPr>
        <w:t xml:space="preserve"> In. Proceedings. Elmar-2004. 46th International Symposium on Electronics in Marine. IEEE. pp. 184-193.</w:t>
      </w:r>
    </w:p>
    <w:p w14:paraId="7433AEB2" w14:textId="77777777" w:rsidR="00016998" w:rsidRPr="00016998" w:rsidRDefault="00016998" w:rsidP="00016998">
      <w:pPr>
        <w:pStyle w:val="EndNoteBibliography"/>
        <w:rPr>
          <w:noProof/>
        </w:rPr>
      </w:pPr>
      <w:r w:rsidRPr="00016998">
        <w:rPr>
          <w:noProof/>
        </w:rPr>
        <w:t xml:space="preserve">Dilawar, M.M. &amp; Siddiqui, S. 2016. Face label graph matching for character identification. </w:t>
      </w:r>
      <w:r w:rsidRPr="00016998">
        <w:rPr>
          <w:i/>
          <w:noProof/>
        </w:rPr>
        <w:t>INTERNATIONAL JOURNAL</w:t>
      </w:r>
      <w:r w:rsidRPr="00016998">
        <w:rPr>
          <w:noProof/>
        </w:rPr>
        <w:t xml:space="preserve">, 1(1), </w:t>
      </w:r>
    </w:p>
    <w:p w14:paraId="0E9159C8" w14:textId="77777777" w:rsidR="00016998" w:rsidRPr="00016998" w:rsidRDefault="00016998" w:rsidP="00016998">
      <w:pPr>
        <w:pStyle w:val="EndNoteBibliography"/>
        <w:rPr>
          <w:noProof/>
        </w:rPr>
      </w:pPr>
      <w:r w:rsidRPr="00016998">
        <w:rPr>
          <w:noProof/>
        </w:rPr>
        <w:t xml:space="preserve">Dimberg, U., Thunberg, M. &amp; Elmehed, K. 2000. Unconscious facial reactions to emotional facial expressions. </w:t>
      </w:r>
      <w:r w:rsidRPr="00016998">
        <w:rPr>
          <w:i/>
          <w:noProof/>
        </w:rPr>
        <w:t>Psychological science</w:t>
      </w:r>
      <w:r w:rsidRPr="00016998">
        <w:rPr>
          <w:noProof/>
        </w:rPr>
        <w:t xml:space="preserve">, 11(1):86-89. </w:t>
      </w:r>
    </w:p>
    <w:p w14:paraId="112B5C1C" w14:textId="77777777" w:rsidR="00016998" w:rsidRPr="00016998" w:rsidRDefault="00016998" w:rsidP="00016998">
      <w:pPr>
        <w:pStyle w:val="EndNoteBibliography"/>
        <w:rPr>
          <w:noProof/>
        </w:rPr>
      </w:pPr>
      <w:r w:rsidRPr="00016998">
        <w:rPr>
          <w:noProof/>
        </w:rPr>
        <w:t xml:space="preserve">Dixson, D.D. &amp; Worrell, F.C. 2016. Formative and summative assessment in the classroom. </w:t>
      </w:r>
      <w:r w:rsidRPr="00016998">
        <w:rPr>
          <w:i/>
          <w:noProof/>
        </w:rPr>
        <w:t>Theory into practice</w:t>
      </w:r>
      <w:r w:rsidRPr="00016998">
        <w:rPr>
          <w:noProof/>
        </w:rPr>
        <w:t xml:space="preserve">, 55(2):153-159. </w:t>
      </w:r>
    </w:p>
    <w:p w14:paraId="13132C6E" w14:textId="77777777" w:rsidR="00016998" w:rsidRPr="00016998" w:rsidRDefault="00016998" w:rsidP="00016998">
      <w:pPr>
        <w:pStyle w:val="EndNoteBibliography"/>
        <w:rPr>
          <w:noProof/>
        </w:rPr>
      </w:pPr>
      <w:r w:rsidRPr="00016998">
        <w:rPr>
          <w:noProof/>
        </w:rPr>
        <w:t xml:space="preserve">Dresch, A., Lacerda, D.P. &amp; Antunes, J.A.V. 2015. Design science research. In. </w:t>
      </w:r>
      <w:r w:rsidRPr="00016998">
        <w:rPr>
          <w:i/>
          <w:noProof/>
        </w:rPr>
        <w:t>Design science research</w:t>
      </w:r>
      <w:r w:rsidRPr="00016998">
        <w:rPr>
          <w:noProof/>
        </w:rPr>
        <w:t xml:space="preserve">: Springer. p V. </w:t>
      </w:r>
    </w:p>
    <w:p w14:paraId="30A242D9" w14:textId="77777777" w:rsidR="00016998" w:rsidRPr="00016998" w:rsidRDefault="00016998" w:rsidP="00016998">
      <w:pPr>
        <w:pStyle w:val="EndNoteBibliography"/>
        <w:rPr>
          <w:noProof/>
        </w:rPr>
      </w:pPr>
      <w:r w:rsidRPr="00016998">
        <w:rPr>
          <w:noProof/>
        </w:rPr>
        <w:t xml:space="preserve">Dufour, C. 2021. </w:t>
      </w:r>
      <w:r w:rsidRPr="00016998">
        <w:rPr>
          <w:i/>
          <w:noProof/>
        </w:rPr>
        <w:t>The new teacher's guide to overcoming common challenges</w:t>
      </w:r>
      <w:r w:rsidRPr="00016998">
        <w:rPr>
          <w:noProof/>
        </w:rPr>
        <w:t>. 5. New York: Routledge. (Ticker: The academic business librarianship review).</w:t>
      </w:r>
    </w:p>
    <w:p w14:paraId="11B7DA06" w14:textId="77777777" w:rsidR="00016998" w:rsidRPr="00016998" w:rsidRDefault="00016998" w:rsidP="00016998">
      <w:pPr>
        <w:pStyle w:val="EndNoteBibliography"/>
        <w:rPr>
          <w:noProof/>
        </w:rPr>
      </w:pPr>
      <w:r w:rsidRPr="00016998">
        <w:rPr>
          <w:noProof/>
        </w:rPr>
        <w:t xml:space="preserve">Ekman, P. &amp; Keltner, D. 1997. Universal facial expressions of emotion. </w:t>
      </w:r>
      <w:r w:rsidRPr="00016998">
        <w:rPr>
          <w:i/>
          <w:noProof/>
        </w:rPr>
        <w:t>Segerstrale U, P. Molnar P, eds. Nonverbal communication: Where nature meets culture</w:t>
      </w:r>
      <w:r w:rsidRPr="00016998">
        <w:rPr>
          <w:noProof/>
        </w:rPr>
        <w:t xml:space="preserve">, 27:46. </w:t>
      </w:r>
    </w:p>
    <w:p w14:paraId="0D9A314A" w14:textId="528B4146" w:rsidR="00016998" w:rsidRPr="00016998" w:rsidRDefault="00016998" w:rsidP="00016998">
      <w:pPr>
        <w:pStyle w:val="EndNoteBibliography"/>
        <w:rPr>
          <w:noProof/>
        </w:rPr>
      </w:pPr>
      <w:r w:rsidRPr="00016998">
        <w:rPr>
          <w:noProof/>
        </w:rPr>
        <w:t xml:space="preserve">Finley, T. 2014. </w:t>
      </w:r>
      <w:r w:rsidRPr="00016998">
        <w:rPr>
          <w:i/>
          <w:noProof/>
        </w:rPr>
        <w:t>Dipsticks efficient ways to check for understanding</w:t>
      </w:r>
      <w:r w:rsidRPr="00016998">
        <w:rPr>
          <w:noProof/>
        </w:rPr>
        <w:t xml:space="preserve">. </w:t>
      </w:r>
      <w:hyperlink r:id="rId17" w:history="1">
        <w:r w:rsidRPr="00016998">
          <w:rPr>
            <w:rStyle w:val="Hyperlink"/>
            <w:noProof/>
            <w:sz w:val="22"/>
          </w:rPr>
          <w:t>https://static1.squarespace.com/static/5ade38cf7e3c3a8e0fd03b28/t/5afc377570a6ad438c26e9e3/1526478710344/dipsticks__efficient_ways_to_check_for_understanding___edutopia.pdf</w:t>
        </w:r>
      </w:hyperlink>
      <w:r w:rsidRPr="00016998">
        <w:rPr>
          <w:noProof/>
        </w:rPr>
        <w:t xml:space="preserve"> Date of access: </w:t>
      </w:r>
    </w:p>
    <w:p w14:paraId="0BDEEE48" w14:textId="77777777" w:rsidR="00016998" w:rsidRPr="00016998" w:rsidRDefault="00016998" w:rsidP="00016998">
      <w:pPr>
        <w:pStyle w:val="EndNoteBibliography"/>
        <w:rPr>
          <w:noProof/>
        </w:rPr>
      </w:pPr>
      <w:r w:rsidRPr="00016998">
        <w:rPr>
          <w:noProof/>
        </w:rPr>
        <w:t xml:space="preserve">Fisher, D. &amp; Frey, N. 2014. </w:t>
      </w:r>
      <w:r w:rsidRPr="00016998">
        <w:rPr>
          <w:i/>
          <w:noProof/>
        </w:rPr>
        <w:t>Checking for understanding: Formative assessment techniques for your classroom</w:t>
      </w:r>
      <w:r w:rsidRPr="00016998">
        <w:rPr>
          <w:noProof/>
        </w:rPr>
        <w:t>. 2. Association for Supervision and Curriculum Development.</w:t>
      </w:r>
    </w:p>
    <w:p w14:paraId="232FFCB3" w14:textId="4BCFDD80" w:rsidR="00016998" w:rsidRPr="00016998" w:rsidRDefault="00016998" w:rsidP="00016998">
      <w:pPr>
        <w:pStyle w:val="EndNoteBibliography"/>
        <w:rPr>
          <w:noProof/>
        </w:rPr>
      </w:pPr>
      <w:r w:rsidRPr="00016998">
        <w:rPr>
          <w:noProof/>
        </w:rPr>
        <w:t xml:space="preserve">Gargaro, D. 2022. </w:t>
      </w:r>
      <w:r w:rsidRPr="00016998">
        <w:rPr>
          <w:i/>
          <w:noProof/>
        </w:rPr>
        <w:t>The pros and cons of facial recognition technology</w:t>
      </w:r>
      <w:r w:rsidRPr="00016998">
        <w:rPr>
          <w:noProof/>
        </w:rPr>
        <w:t xml:space="preserve">. (Privacy). </w:t>
      </w:r>
      <w:hyperlink r:id="rId18" w:history="1">
        <w:r w:rsidRPr="00016998">
          <w:rPr>
            <w:rStyle w:val="Hyperlink"/>
            <w:noProof/>
            <w:sz w:val="22"/>
          </w:rPr>
          <w:t>https://www.itpro.com/security/privacy/356882/the-pros-and-cons-of-facial-recognition-technology</w:t>
        </w:r>
      </w:hyperlink>
      <w:r w:rsidRPr="00016998">
        <w:rPr>
          <w:noProof/>
        </w:rPr>
        <w:t xml:space="preserve"> Date of access: </w:t>
      </w:r>
    </w:p>
    <w:p w14:paraId="6C0C8303" w14:textId="77777777" w:rsidR="00016998" w:rsidRPr="00016998" w:rsidRDefault="00016998" w:rsidP="00016998">
      <w:pPr>
        <w:pStyle w:val="EndNoteBibliography"/>
        <w:rPr>
          <w:noProof/>
        </w:rPr>
      </w:pPr>
      <w:r w:rsidRPr="00016998">
        <w:rPr>
          <w:noProof/>
        </w:rPr>
        <w:t xml:space="preserve">Garrison, C. &amp; Ehringhaus, M. 2007. </w:t>
      </w:r>
      <w:r w:rsidRPr="00016998">
        <w:rPr>
          <w:i/>
          <w:noProof/>
        </w:rPr>
        <w:t>Formative and summative assessments in the classroom</w:t>
      </w:r>
      <w:r w:rsidRPr="00016998">
        <w:rPr>
          <w:noProof/>
        </w:rPr>
        <w:t>. Louisville.</w:t>
      </w:r>
    </w:p>
    <w:p w14:paraId="146DEB33" w14:textId="77777777" w:rsidR="00016998" w:rsidRPr="00016998" w:rsidRDefault="00016998" w:rsidP="00016998">
      <w:pPr>
        <w:pStyle w:val="EndNoteBibliography"/>
        <w:rPr>
          <w:noProof/>
        </w:rPr>
      </w:pPr>
      <w:r w:rsidRPr="00016998">
        <w:rPr>
          <w:noProof/>
        </w:rPr>
        <w:t xml:space="preserve">Garvie, C. &amp; Frankle, J. 2016. Facial-recognition software might have a racial bias problem. </w:t>
      </w:r>
      <w:r w:rsidRPr="00016998">
        <w:rPr>
          <w:i/>
          <w:noProof/>
        </w:rPr>
        <w:t>The Atlantic</w:t>
      </w:r>
      <w:r w:rsidRPr="00016998">
        <w:rPr>
          <w:noProof/>
        </w:rPr>
        <w:t xml:space="preserve">, 7, </w:t>
      </w:r>
    </w:p>
    <w:p w14:paraId="7FBD0B75" w14:textId="77777777" w:rsidR="00016998" w:rsidRPr="00016998" w:rsidRDefault="00016998" w:rsidP="00016998">
      <w:pPr>
        <w:pStyle w:val="EndNoteBibliography"/>
        <w:rPr>
          <w:noProof/>
        </w:rPr>
      </w:pPr>
      <w:r w:rsidRPr="00016998">
        <w:rPr>
          <w:noProof/>
        </w:rPr>
        <w:t>Geng, C. &amp; Jiang, X. 2009. Face recognition using sift features</w:t>
      </w:r>
      <w:r w:rsidRPr="00016998">
        <w:rPr>
          <w:i/>
          <w:noProof/>
        </w:rPr>
        <w:t>.</w:t>
      </w:r>
      <w:r w:rsidRPr="00016998">
        <w:rPr>
          <w:noProof/>
        </w:rPr>
        <w:t xml:space="preserve"> In. 2009 16th IEEE international conference on image processing (ICIP). IEEE. pp. 3313-3316.</w:t>
      </w:r>
    </w:p>
    <w:p w14:paraId="4C936C4C" w14:textId="77777777" w:rsidR="00016998" w:rsidRPr="00016998" w:rsidRDefault="00016998" w:rsidP="00016998">
      <w:pPr>
        <w:pStyle w:val="EndNoteBibliography"/>
        <w:rPr>
          <w:noProof/>
        </w:rPr>
      </w:pPr>
      <w:r w:rsidRPr="00016998">
        <w:rPr>
          <w:noProof/>
        </w:rPr>
        <w:t xml:space="preserve">Government. 1996. </w:t>
      </w:r>
      <w:r w:rsidRPr="00016998">
        <w:rPr>
          <w:i/>
          <w:noProof/>
        </w:rPr>
        <w:t>The constitution of the republic of south africa</w:t>
      </w:r>
      <w:r w:rsidRPr="00016998">
        <w:rPr>
          <w:noProof/>
        </w:rPr>
        <w:t>. South Africa: South African Government.</w:t>
      </w:r>
    </w:p>
    <w:p w14:paraId="1778B6D0" w14:textId="64EFF0AA" w:rsidR="00016998" w:rsidRPr="00016998" w:rsidRDefault="00016998" w:rsidP="00016998">
      <w:pPr>
        <w:pStyle w:val="EndNoteBibliography"/>
        <w:rPr>
          <w:noProof/>
        </w:rPr>
      </w:pPr>
      <w:r w:rsidRPr="00016998">
        <w:rPr>
          <w:noProof/>
        </w:rPr>
        <w:t xml:space="preserve">Government. 2019. </w:t>
      </w:r>
      <w:r w:rsidRPr="00016998">
        <w:rPr>
          <w:i/>
          <w:noProof/>
        </w:rPr>
        <w:t>Protection of personal information act</w:t>
      </w:r>
      <w:r w:rsidRPr="00016998">
        <w:rPr>
          <w:noProof/>
        </w:rPr>
        <w:t xml:space="preserve">. </w:t>
      </w:r>
      <w:hyperlink r:id="rId19" w:history="1">
        <w:r w:rsidRPr="00016998">
          <w:rPr>
            <w:rStyle w:val="Hyperlink"/>
            <w:noProof/>
            <w:sz w:val="22"/>
          </w:rPr>
          <w:t>https://popia.co.za/section-13-collection-for-specific-purpose/</w:t>
        </w:r>
      </w:hyperlink>
      <w:r w:rsidRPr="00016998">
        <w:rPr>
          <w:noProof/>
        </w:rPr>
        <w:t xml:space="preserve"> Date of access: 2022/04/10.</w:t>
      </w:r>
    </w:p>
    <w:p w14:paraId="140E71CC" w14:textId="77777777" w:rsidR="00016998" w:rsidRPr="00016998" w:rsidRDefault="00016998" w:rsidP="00016998">
      <w:pPr>
        <w:pStyle w:val="EndNoteBibliography"/>
        <w:rPr>
          <w:noProof/>
        </w:rPr>
      </w:pPr>
      <w:r w:rsidRPr="00016998">
        <w:rPr>
          <w:noProof/>
        </w:rPr>
        <w:t xml:space="preserve">Gupta, S., Thakur, K. &amp; Kumar, M. 2021. 2d-human face recognition using sift and surf descriptors of face’s feature regions. </w:t>
      </w:r>
      <w:r w:rsidRPr="00016998">
        <w:rPr>
          <w:i/>
          <w:noProof/>
        </w:rPr>
        <w:t>The Visual Computer</w:t>
      </w:r>
      <w:r w:rsidRPr="00016998">
        <w:rPr>
          <w:noProof/>
        </w:rPr>
        <w:t xml:space="preserve">, 37(3):447-456. </w:t>
      </w:r>
    </w:p>
    <w:p w14:paraId="2DBD6BEC" w14:textId="77777777" w:rsidR="00016998" w:rsidRPr="00016998" w:rsidRDefault="00016998" w:rsidP="00016998">
      <w:pPr>
        <w:pStyle w:val="EndNoteBibliography"/>
        <w:rPr>
          <w:noProof/>
        </w:rPr>
      </w:pPr>
      <w:r w:rsidRPr="00016998">
        <w:rPr>
          <w:noProof/>
        </w:rPr>
        <w:lastRenderedPageBreak/>
        <w:t xml:space="preserve">Heale, R. &amp; Twycross, A. 2015. Validity and reliability in quantitative studies. </w:t>
      </w:r>
      <w:r w:rsidRPr="00016998">
        <w:rPr>
          <w:i/>
          <w:noProof/>
        </w:rPr>
        <w:t>Evidence-based nursing</w:t>
      </w:r>
      <w:r w:rsidRPr="00016998">
        <w:rPr>
          <w:noProof/>
        </w:rPr>
        <w:t xml:space="preserve">, 18(3):66-67. </w:t>
      </w:r>
    </w:p>
    <w:p w14:paraId="35E2CC9E" w14:textId="77777777" w:rsidR="00016998" w:rsidRPr="00016998" w:rsidRDefault="00016998" w:rsidP="00016998">
      <w:pPr>
        <w:pStyle w:val="EndNoteBibliography"/>
        <w:rPr>
          <w:noProof/>
        </w:rPr>
      </w:pPr>
      <w:r w:rsidRPr="00016998">
        <w:rPr>
          <w:noProof/>
        </w:rPr>
        <w:t xml:space="preserve">Hunt, E. &amp; Pellegrino, J.W. 2002. Issues, examples, and challenges in formative assessment. </w:t>
      </w:r>
      <w:r w:rsidRPr="00016998">
        <w:rPr>
          <w:i/>
          <w:noProof/>
        </w:rPr>
        <w:t>New directions for Teaching and Learning</w:t>
      </w:r>
      <w:r w:rsidRPr="00016998">
        <w:rPr>
          <w:noProof/>
        </w:rPr>
        <w:t xml:space="preserve">, 2002(89):73-85. </w:t>
      </w:r>
    </w:p>
    <w:p w14:paraId="53F9D086" w14:textId="77777777" w:rsidR="00016998" w:rsidRPr="00016998" w:rsidRDefault="00016998" w:rsidP="00016998">
      <w:pPr>
        <w:pStyle w:val="EndNoteBibliography"/>
        <w:rPr>
          <w:noProof/>
        </w:rPr>
      </w:pPr>
      <w:r w:rsidRPr="00016998">
        <w:rPr>
          <w:noProof/>
        </w:rPr>
        <w:t xml:space="preserve">Institute, A.L. 2019. Beyond face value: Public attitudes to facial recognition technology. </w:t>
      </w:r>
    </w:p>
    <w:p w14:paraId="6AC89BD3" w14:textId="77777777" w:rsidR="00016998" w:rsidRPr="00016998" w:rsidRDefault="00016998" w:rsidP="00016998">
      <w:pPr>
        <w:pStyle w:val="EndNoteBibliography"/>
        <w:rPr>
          <w:noProof/>
        </w:rPr>
      </w:pPr>
      <w:r w:rsidRPr="00016998">
        <w:rPr>
          <w:noProof/>
        </w:rPr>
        <w:t xml:space="preserve">Ishaq, K., Rana, A.M.K. &amp; Zin, N.A.M. 2020. Exploring summative assessment and effects: Primary to higher education. </w:t>
      </w:r>
      <w:r w:rsidRPr="00016998">
        <w:rPr>
          <w:i/>
          <w:noProof/>
        </w:rPr>
        <w:t>Bulletin of Education and Research</w:t>
      </w:r>
      <w:r w:rsidRPr="00016998">
        <w:rPr>
          <w:noProof/>
        </w:rPr>
        <w:t xml:space="preserve">, 42(3):23-50. </w:t>
      </w:r>
    </w:p>
    <w:p w14:paraId="15293E72" w14:textId="77777777" w:rsidR="00016998" w:rsidRPr="00016998" w:rsidRDefault="00016998" w:rsidP="00016998">
      <w:pPr>
        <w:pStyle w:val="EndNoteBibliography"/>
        <w:rPr>
          <w:noProof/>
        </w:rPr>
      </w:pPr>
      <w:r w:rsidRPr="00016998">
        <w:rPr>
          <w:noProof/>
        </w:rPr>
        <w:t xml:space="preserve">Kar, N., Debbarma, M.K., Saha, A. &amp; Pal, D.R. 2012. Study of implementing automated attendance system using face recognition technique. </w:t>
      </w:r>
      <w:r w:rsidRPr="00016998">
        <w:rPr>
          <w:i/>
          <w:noProof/>
        </w:rPr>
        <w:t>International Journal of computer and communication engineering</w:t>
      </w:r>
      <w:r w:rsidRPr="00016998">
        <w:rPr>
          <w:noProof/>
        </w:rPr>
        <w:t xml:space="preserve">, 1(2):100. </w:t>
      </w:r>
    </w:p>
    <w:p w14:paraId="355675CA" w14:textId="77777777" w:rsidR="00016998" w:rsidRPr="00016998" w:rsidRDefault="00016998" w:rsidP="00016998">
      <w:pPr>
        <w:pStyle w:val="EndNoteBibliography"/>
        <w:rPr>
          <w:noProof/>
        </w:rPr>
      </w:pPr>
      <w:r w:rsidRPr="00016998">
        <w:rPr>
          <w:noProof/>
        </w:rPr>
        <w:t xml:space="preserve">Kettner, J.L. 2015. Clickers versus hand-raising in the physics college classroom: Do clickers make a difference? , </w:t>
      </w:r>
    </w:p>
    <w:p w14:paraId="722A36C1" w14:textId="77777777" w:rsidR="00016998" w:rsidRPr="00016998" w:rsidRDefault="00016998" w:rsidP="00016998">
      <w:pPr>
        <w:pStyle w:val="EndNoteBibliography"/>
        <w:rPr>
          <w:noProof/>
        </w:rPr>
      </w:pPr>
      <w:r w:rsidRPr="00016998">
        <w:rPr>
          <w:noProof/>
        </w:rPr>
        <w:t>Khan, M., Chakraborty, S., Astya, R. &amp; Khepra, S. 2019. Face detection and recognition using opencv</w:t>
      </w:r>
      <w:r w:rsidRPr="00016998">
        <w:rPr>
          <w:i/>
          <w:noProof/>
        </w:rPr>
        <w:t>.</w:t>
      </w:r>
      <w:r w:rsidRPr="00016998">
        <w:rPr>
          <w:noProof/>
        </w:rPr>
        <w:t xml:space="preserve"> In. 2019 International Conference on Computing, Communication, and Intelligent Systems (ICCCIS). IEEE. pp. 116-119.</w:t>
      </w:r>
    </w:p>
    <w:p w14:paraId="7B37F709" w14:textId="77777777" w:rsidR="00016998" w:rsidRPr="00016998" w:rsidRDefault="00016998" w:rsidP="00016998">
      <w:pPr>
        <w:pStyle w:val="EndNoteBibliography"/>
        <w:rPr>
          <w:noProof/>
        </w:rPr>
      </w:pPr>
      <w:r w:rsidRPr="00016998">
        <w:rPr>
          <w:noProof/>
        </w:rPr>
        <w:t xml:space="preserve">Kivunja, C. &amp; Kuyini, A.B. 2017. Understanding and applying research paradigms in educational contexts. </w:t>
      </w:r>
      <w:r w:rsidRPr="00016998">
        <w:rPr>
          <w:i/>
          <w:noProof/>
        </w:rPr>
        <w:t>International Journal of higher education</w:t>
      </w:r>
      <w:r w:rsidRPr="00016998">
        <w:rPr>
          <w:noProof/>
        </w:rPr>
        <w:t xml:space="preserve">, 6(5):26-41. </w:t>
      </w:r>
    </w:p>
    <w:p w14:paraId="2A252197" w14:textId="3A128C55" w:rsidR="00016998" w:rsidRPr="00016998" w:rsidRDefault="00016998" w:rsidP="00016998">
      <w:pPr>
        <w:pStyle w:val="EndNoteBibliography"/>
        <w:rPr>
          <w:noProof/>
        </w:rPr>
      </w:pPr>
      <w:r w:rsidRPr="00016998">
        <w:rPr>
          <w:noProof/>
        </w:rPr>
        <w:t xml:space="preserve">Kopf, S., Scheele, N. &amp; Effelsberg, W. 2005. The interactive lecture: Teaching and learning technologies for large classrooms. </w:t>
      </w:r>
      <w:hyperlink r:id="rId20" w:history="1">
        <w:r w:rsidRPr="00016998">
          <w:rPr>
            <w:rStyle w:val="Hyperlink"/>
            <w:noProof/>
            <w:sz w:val="22"/>
          </w:rPr>
          <w:t>https://madoc.bib.uni-mannheim.de/866/1/Kopf2005a.pdf</w:t>
        </w:r>
      </w:hyperlink>
    </w:p>
    <w:p w14:paraId="556975DC" w14:textId="77777777" w:rsidR="00016998" w:rsidRPr="00016998" w:rsidRDefault="00016998" w:rsidP="00016998">
      <w:pPr>
        <w:pStyle w:val="EndNoteBibliography"/>
        <w:rPr>
          <w:noProof/>
        </w:rPr>
      </w:pPr>
      <w:r w:rsidRPr="00016998">
        <w:rPr>
          <w:noProof/>
        </w:rPr>
        <w:t xml:space="preserve">Korshunov, P. &amp; Marcel, S. 2018. Deepfakes: A new threat to face recognition? Assessment and detection. </w:t>
      </w:r>
      <w:r w:rsidRPr="00016998">
        <w:rPr>
          <w:i/>
          <w:noProof/>
        </w:rPr>
        <w:t>arXiv preprint arXiv:1812.08685</w:t>
      </w:r>
      <w:r w:rsidRPr="00016998">
        <w:rPr>
          <w:noProof/>
        </w:rPr>
        <w:t xml:space="preserve">, </w:t>
      </w:r>
    </w:p>
    <w:p w14:paraId="6307C01C" w14:textId="77777777" w:rsidR="00016998" w:rsidRPr="00016998" w:rsidRDefault="00016998" w:rsidP="00016998">
      <w:pPr>
        <w:pStyle w:val="EndNoteBibliography"/>
        <w:rPr>
          <w:noProof/>
        </w:rPr>
      </w:pPr>
      <w:r w:rsidRPr="00016998">
        <w:rPr>
          <w:noProof/>
        </w:rPr>
        <w:t xml:space="preserve">Kuhn, T.S. 1970. </w:t>
      </w:r>
      <w:r w:rsidRPr="00016998">
        <w:rPr>
          <w:i/>
          <w:noProof/>
        </w:rPr>
        <w:t>The structure of scientific revolutions</w:t>
      </w:r>
      <w:r w:rsidRPr="00016998">
        <w:rPr>
          <w:noProof/>
        </w:rPr>
        <w:t>. 111. Chicago University of Chicago Press.</w:t>
      </w:r>
    </w:p>
    <w:p w14:paraId="32049EF4" w14:textId="77777777" w:rsidR="00016998" w:rsidRPr="00016998" w:rsidRDefault="00016998" w:rsidP="00016998">
      <w:pPr>
        <w:pStyle w:val="EndNoteBibliography"/>
        <w:rPr>
          <w:noProof/>
        </w:rPr>
      </w:pPr>
      <w:r w:rsidRPr="00016998">
        <w:rPr>
          <w:noProof/>
        </w:rPr>
        <w:t xml:space="preserve">Kumar, A., Kaur, A. &amp; Kumar, M. 2019. Face detection techniques: A review. </w:t>
      </w:r>
      <w:r w:rsidRPr="00016998">
        <w:rPr>
          <w:i/>
          <w:noProof/>
        </w:rPr>
        <w:t>Artificial Intelligence Review</w:t>
      </w:r>
      <w:r w:rsidRPr="00016998">
        <w:rPr>
          <w:noProof/>
        </w:rPr>
        <w:t xml:space="preserve">, 52(2):927-948. </w:t>
      </w:r>
    </w:p>
    <w:p w14:paraId="1AECD977" w14:textId="77777777" w:rsidR="00016998" w:rsidRPr="00016998" w:rsidRDefault="00016998" w:rsidP="00016998">
      <w:pPr>
        <w:pStyle w:val="EndNoteBibliography"/>
        <w:rPr>
          <w:noProof/>
        </w:rPr>
      </w:pPr>
      <w:r w:rsidRPr="00016998">
        <w:rPr>
          <w:noProof/>
        </w:rPr>
        <w:t xml:space="preserve">Lamanauskas, V. &amp; Makarskaite-Petkeviciene, R. 2021. Distance lectures in university studies: Advantages, disadvantages, improvement. </w:t>
      </w:r>
      <w:r w:rsidRPr="00016998">
        <w:rPr>
          <w:i/>
          <w:noProof/>
        </w:rPr>
        <w:t>Contemporary Educational Technology</w:t>
      </w:r>
      <w:r w:rsidRPr="00016998">
        <w:rPr>
          <w:noProof/>
        </w:rPr>
        <w:t xml:space="preserve">, 13(3), </w:t>
      </w:r>
    </w:p>
    <w:p w14:paraId="04DEEBFC" w14:textId="77777777" w:rsidR="00016998" w:rsidRPr="00016998" w:rsidRDefault="00016998" w:rsidP="00016998">
      <w:pPr>
        <w:pStyle w:val="EndNoteBibliography"/>
        <w:rPr>
          <w:noProof/>
        </w:rPr>
      </w:pPr>
      <w:r w:rsidRPr="00016998">
        <w:rPr>
          <w:noProof/>
        </w:rPr>
        <w:t>Li, T., Hou, W., Lyu, F., Lei, Y. &amp; Xiao, C. 2016. Face detection based on depth information using hog-lbp</w:t>
      </w:r>
      <w:r w:rsidRPr="00016998">
        <w:rPr>
          <w:i/>
          <w:noProof/>
        </w:rPr>
        <w:t>.</w:t>
      </w:r>
      <w:r w:rsidRPr="00016998">
        <w:rPr>
          <w:noProof/>
        </w:rPr>
        <w:t xml:space="preserve"> In. 2016 Sixth International Conference on Instrumentation &amp; Measurement, Computer, Communication and Control (IMCCC). IEEE. pp. 779-784.</w:t>
      </w:r>
    </w:p>
    <w:p w14:paraId="36336E9C" w14:textId="77777777" w:rsidR="00016998" w:rsidRPr="00016998" w:rsidRDefault="00016998" w:rsidP="00016998">
      <w:pPr>
        <w:pStyle w:val="EndNoteBibliography"/>
        <w:rPr>
          <w:noProof/>
        </w:rPr>
      </w:pPr>
      <w:r w:rsidRPr="00016998">
        <w:rPr>
          <w:noProof/>
        </w:rPr>
        <w:t xml:space="preserve">Libby, C. &amp; Ehrenfeld, J. 2021. Facial recognition technology in 2021: Masks, bias, and the future of healthcare. </w:t>
      </w:r>
      <w:r w:rsidRPr="00016998">
        <w:rPr>
          <w:i/>
          <w:noProof/>
        </w:rPr>
        <w:t>Journal of Medical Systems</w:t>
      </w:r>
      <w:r w:rsidRPr="00016998">
        <w:rPr>
          <w:noProof/>
        </w:rPr>
        <w:t xml:space="preserve">, 45(4):1-3. </w:t>
      </w:r>
    </w:p>
    <w:p w14:paraId="56DA6431" w14:textId="77777777" w:rsidR="00016998" w:rsidRPr="00016998" w:rsidRDefault="00016998" w:rsidP="00016998">
      <w:pPr>
        <w:pStyle w:val="EndNoteBibliography"/>
        <w:rPr>
          <w:noProof/>
        </w:rPr>
      </w:pPr>
      <w:r w:rsidRPr="00016998">
        <w:rPr>
          <w:noProof/>
        </w:rPr>
        <w:t xml:space="preserve">Lindeberg, T. 2012. Scale invariant feature transform. </w:t>
      </w:r>
    </w:p>
    <w:p w14:paraId="79BD39DE" w14:textId="0C828779" w:rsidR="00016998" w:rsidRPr="00016998" w:rsidRDefault="00016998" w:rsidP="00016998">
      <w:pPr>
        <w:pStyle w:val="EndNoteBibliography"/>
        <w:rPr>
          <w:noProof/>
        </w:rPr>
      </w:pPr>
      <w:r w:rsidRPr="00016998">
        <w:rPr>
          <w:noProof/>
        </w:rPr>
        <w:t xml:space="preserve">McTighe, J. 2021. </w:t>
      </w:r>
      <w:r w:rsidRPr="00016998">
        <w:rPr>
          <w:i/>
          <w:noProof/>
        </w:rPr>
        <w:t>8 quick checks for understanding</w:t>
      </w:r>
      <w:r w:rsidRPr="00016998">
        <w:rPr>
          <w:noProof/>
        </w:rPr>
        <w:t xml:space="preserve">. </w:t>
      </w:r>
      <w:hyperlink r:id="rId21" w:history="1">
        <w:r w:rsidRPr="00016998">
          <w:rPr>
            <w:rStyle w:val="Hyperlink"/>
            <w:noProof/>
            <w:sz w:val="22"/>
          </w:rPr>
          <w:t>https://www.edutopia.org/article/8-quick-checks-understanding</w:t>
        </w:r>
      </w:hyperlink>
      <w:r w:rsidRPr="00016998">
        <w:rPr>
          <w:noProof/>
        </w:rPr>
        <w:t xml:space="preserve"> Date of access: </w:t>
      </w:r>
    </w:p>
    <w:p w14:paraId="28B53234" w14:textId="77777777" w:rsidR="00016998" w:rsidRPr="00016998" w:rsidRDefault="00016998" w:rsidP="00016998">
      <w:pPr>
        <w:pStyle w:val="EndNoteBibliography"/>
        <w:rPr>
          <w:noProof/>
        </w:rPr>
      </w:pPr>
      <w:r w:rsidRPr="00016998">
        <w:rPr>
          <w:noProof/>
        </w:rPr>
        <w:t xml:space="preserve">Mohammad, S.M. 2020. Facial recognition technology. </w:t>
      </w:r>
      <w:r w:rsidRPr="00016998">
        <w:rPr>
          <w:i/>
          <w:noProof/>
        </w:rPr>
        <w:t>Available at SSRN 3622882</w:t>
      </w:r>
      <w:r w:rsidRPr="00016998">
        <w:rPr>
          <w:noProof/>
        </w:rPr>
        <w:t xml:space="preserve">, </w:t>
      </w:r>
    </w:p>
    <w:p w14:paraId="33690B08" w14:textId="77777777" w:rsidR="00016998" w:rsidRPr="00016998" w:rsidRDefault="00016998" w:rsidP="00016998">
      <w:pPr>
        <w:pStyle w:val="EndNoteBibliography"/>
        <w:rPr>
          <w:noProof/>
        </w:rPr>
      </w:pPr>
      <w:r w:rsidRPr="00016998">
        <w:rPr>
          <w:noProof/>
        </w:rPr>
        <w:lastRenderedPageBreak/>
        <w:t>Nagpal, G.S., Singh, G., Singh, J. &amp; Yadav, N. 2018. Facial detection and recognition using opencv on raspberry pi zero</w:t>
      </w:r>
      <w:r w:rsidRPr="00016998">
        <w:rPr>
          <w:i/>
          <w:noProof/>
        </w:rPr>
        <w:t>.</w:t>
      </w:r>
      <w:r w:rsidRPr="00016998">
        <w:rPr>
          <w:noProof/>
        </w:rPr>
        <w:t xml:space="preserve"> In. 2018 International Conference on Advances in Computing, Communication Control and Networking (ICACCCN). IEEE. pp. 945-950.</w:t>
      </w:r>
    </w:p>
    <w:p w14:paraId="696F9B80" w14:textId="77777777" w:rsidR="00016998" w:rsidRPr="00016998" w:rsidRDefault="00016998" w:rsidP="00016998">
      <w:pPr>
        <w:pStyle w:val="EndNoteBibliography"/>
        <w:rPr>
          <w:noProof/>
        </w:rPr>
      </w:pPr>
      <w:r w:rsidRPr="00016998">
        <w:rPr>
          <w:noProof/>
        </w:rPr>
        <w:t xml:space="preserve">Omoyiola, B.O. 2018. Overview of biometric and facial recognition techniques. </w:t>
      </w:r>
      <w:r w:rsidRPr="00016998">
        <w:rPr>
          <w:i/>
          <w:noProof/>
        </w:rPr>
        <w:t>IOSR journal of computer engineering (IOSRJCE)</w:t>
      </w:r>
      <w:r w:rsidRPr="00016998">
        <w:rPr>
          <w:noProof/>
        </w:rPr>
        <w:t xml:space="preserve">, 20(4):1-5. </w:t>
      </w:r>
    </w:p>
    <w:p w14:paraId="053EB3AA" w14:textId="77777777" w:rsidR="00016998" w:rsidRPr="00016998" w:rsidRDefault="00016998" w:rsidP="00016998">
      <w:pPr>
        <w:pStyle w:val="EndNoteBibliography"/>
        <w:rPr>
          <w:noProof/>
        </w:rPr>
      </w:pPr>
      <w:r w:rsidRPr="00016998">
        <w:rPr>
          <w:noProof/>
        </w:rPr>
        <w:t xml:space="preserve">Owayjan, M., Dergham, A., Haber, G., Fakih, N., Hamoush, A. &amp; Abdo, E. 2015. Face recognition security system. </w:t>
      </w:r>
      <w:r w:rsidRPr="00016998">
        <w:rPr>
          <w:i/>
          <w:noProof/>
        </w:rPr>
        <w:t>New trends in networking, computing, E-learning, systems sciences, and engineering</w:t>
      </w:r>
      <w:r w:rsidRPr="00016998">
        <w:rPr>
          <w:noProof/>
        </w:rPr>
        <w:t xml:space="preserve">:343-348. </w:t>
      </w:r>
    </w:p>
    <w:p w14:paraId="19D83E64" w14:textId="77777777" w:rsidR="00016998" w:rsidRPr="00016998" w:rsidRDefault="00016998" w:rsidP="00016998">
      <w:pPr>
        <w:pStyle w:val="EndNoteBibliography"/>
        <w:rPr>
          <w:noProof/>
        </w:rPr>
      </w:pPr>
      <w:r w:rsidRPr="00016998">
        <w:rPr>
          <w:noProof/>
        </w:rPr>
        <w:t xml:space="preserve">Pang, Y., Yuan, Y., Li, X. &amp; Pan, J. 2011. Efficient hog human detection. </w:t>
      </w:r>
      <w:r w:rsidRPr="00016998">
        <w:rPr>
          <w:i/>
          <w:noProof/>
        </w:rPr>
        <w:t>Signal processing</w:t>
      </w:r>
      <w:r w:rsidRPr="00016998">
        <w:rPr>
          <w:noProof/>
        </w:rPr>
        <w:t xml:space="preserve">, 91(4):773-781. </w:t>
      </w:r>
    </w:p>
    <w:p w14:paraId="551B38D4" w14:textId="77777777" w:rsidR="00016998" w:rsidRPr="00016998" w:rsidRDefault="00016998" w:rsidP="00016998">
      <w:pPr>
        <w:pStyle w:val="EndNoteBibliography"/>
        <w:rPr>
          <w:noProof/>
        </w:rPr>
      </w:pPr>
      <w:r w:rsidRPr="00016998">
        <w:rPr>
          <w:noProof/>
        </w:rPr>
        <w:t xml:space="preserve">Park, Y.S., Konge, L. &amp; Artino, A.R. 2020. The positivism paradigm of research. </w:t>
      </w:r>
      <w:r w:rsidRPr="00016998">
        <w:rPr>
          <w:i/>
          <w:noProof/>
        </w:rPr>
        <w:t>Academic Medicine</w:t>
      </w:r>
      <w:r w:rsidRPr="00016998">
        <w:rPr>
          <w:noProof/>
        </w:rPr>
        <w:t xml:space="preserve">, 95(5):690-694. </w:t>
      </w:r>
    </w:p>
    <w:p w14:paraId="4D123B48" w14:textId="77777777" w:rsidR="00016998" w:rsidRPr="00016998" w:rsidRDefault="00016998" w:rsidP="00016998">
      <w:pPr>
        <w:pStyle w:val="EndNoteBibliography"/>
        <w:rPr>
          <w:noProof/>
        </w:rPr>
      </w:pPr>
      <w:r w:rsidRPr="00016998">
        <w:rPr>
          <w:noProof/>
        </w:rPr>
        <w:t xml:space="preserve">Paudel, P. 2021. Online education: Benefits, challenges and strategies during and after covid-19 in higher education. </w:t>
      </w:r>
      <w:r w:rsidRPr="00016998">
        <w:rPr>
          <w:i/>
          <w:noProof/>
        </w:rPr>
        <w:t>International Journal on Studies in Education</w:t>
      </w:r>
      <w:r w:rsidRPr="00016998">
        <w:rPr>
          <w:noProof/>
        </w:rPr>
        <w:t xml:space="preserve">, 3(2):70-85. </w:t>
      </w:r>
    </w:p>
    <w:p w14:paraId="1CC5A778" w14:textId="77777777" w:rsidR="00016998" w:rsidRPr="00016998" w:rsidRDefault="00016998" w:rsidP="00016998">
      <w:pPr>
        <w:pStyle w:val="EndNoteBibliography"/>
        <w:rPr>
          <w:noProof/>
        </w:rPr>
      </w:pPr>
      <w:r w:rsidRPr="00016998">
        <w:rPr>
          <w:noProof/>
        </w:rPr>
        <w:t xml:space="preserve">Peffers, K., Tuunanen, T., Rothenberger, M.A. &amp; Chatterjee, S. 2007. A design science research methodology for information systems research. </w:t>
      </w:r>
      <w:r w:rsidRPr="00016998">
        <w:rPr>
          <w:i/>
          <w:noProof/>
        </w:rPr>
        <w:t>Journal of management information systems</w:t>
      </w:r>
      <w:r w:rsidRPr="00016998">
        <w:rPr>
          <w:noProof/>
        </w:rPr>
        <w:t xml:space="preserve">, 24(3):45-77. </w:t>
      </w:r>
    </w:p>
    <w:p w14:paraId="3A947EBA" w14:textId="77777777" w:rsidR="00016998" w:rsidRPr="00016998" w:rsidRDefault="00016998" w:rsidP="00016998">
      <w:pPr>
        <w:pStyle w:val="EndNoteBibliography"/>
        <w:rPr>
          <w:noProof/>
        </w:rPr>
      </w:pPr>
      <w:r w:rsidRPr="00016998">
        <w:rPr>
          <w:noProof/>
        </w:rPr>
        <w:t xml:space="preserve">Ping, S.T.Y., Weng, C.H. &amp; Lau, B. 2003. Face detection through template matching and color segmentation. </w:t>
      </w:r>
      <w:r w:rsidRPr="00016998">
        <w:rPr>
          <w:i/>
          <w:noProof/>
        </w:rPr>
        <w:t>Nevim: Nevim</w:t>
      </w:r>
      <w:r w:rsidRPr="00016998">
        <w:rPr>
          <w:noProof/>
        </w:rPr>
        <w:t xml:space="preserve">, 89, </w:t>
      </w:r>
    </w:p>
    <w:p w14:paraId="22547AD9" w14:textId="095E791E" w:rsidR="00016998" w:rsidRPr="00016998" w:rsidRDefault="00016998" w:rsidP="00016998">
      <w:pPr>
        <w:pStyle w:val="EndNoteBibliography"/>
        <w:rPr>
          <w:noProof/>
        </w:rPr>
      </w:pPr>
      <w:r w:rsidRPr="00016998">
        <w:rPr>
          <w:noProof/>
        </w:rPr>
        <w:t xml:space="preserve">Price, J.H. &amp; Murnan, J. 2004. Research limitations and the necessity of reporting them. </w:t>
      </w:r>
      <w:r w:rsidRPr="00016998">
        <w:rPr>
          <w:i/>
          <w:noProof/>
        </w:rPr>
        <w:t>American journal of health education</w:t>
      </w:r>
      <w:r w:rsidRPr="00016998">
        <w:rPr>
          <w:noProof/>
        </w:rPr>
        <w:t xml:space="preserve">, 35(2):66. </w:t>
      </w:r>
      <w:hyperlink r:id="rId22" w:history="1">
        <w:r w:rsidRPr="00016998">
          <w:rPr>
            <w:rStyle w:val="Hyperlink"/>
            <w:noProof/>
            <w:sz w:val="22"/>
          </w:rPr>
          <w:t>https://www.proquest.com/openview/b6991f124333fca111dfbc6ef96d080c/1?pq-origsite=gscholar&amp;cbl=44607</w:t>
        </w:r>
      </w:hyperlink>
    </w:p>
    <w:p w14:paraId="58E29163" w14:textId="77777777" w:rsidR="00016998" w:rsidRPr="00016998" w:rsidRDefault="00016998" w:rsidP="00016998">
      <w:pPr>
        <w:pStyle w:val="EndNoteBibliography"/>
        <w:rPr>
          <w:noProof/>
        </w:rPr>
      </w:pPr>
      <w:r w:rsidRPr="00016998">
        <w:rPr>
          <w:noProof/>
        </w:rPr>
        <w:t xml:space="preserve">Qu, W. &amp; Zhang, C. 2013. The analysis of summative assessment and formative assessment and their roles in college english assessment system. </w:t>
      </w:r>
      <w:r w:rsidRPr="00016998">
        <w:rPr>
          <w:i/>
          <w:noProof/>
        </w:rPr>
        <w:t>Journal of Language Teaching and Research</w:t>
      </w:r>
      <w:r w:rsidRPr="00016998">
        <w:rPr>
          <w:noProof/>
        </w:rPr>
        <w:t xml:space="preserve">, 4(2):335. </w:t>
      </w:r>
    </w:p>
    <w:p w14:paraId="1831C2EB" w14:textId="77777777" w:rsidR="00016998" w:rsidRPr="00016998" w:rsidRDefault="00016998" w:rsidP="00016998">
      <w:pPr>
        <w:pStyle w:val="EndNoteBibliography"/>
        <w:rPr>
          <w:noProof/>
        </w:rPr>
      </w:pPr>
      <w:r w:rsidRPr="00016998">
        <w:rPr>
          <w:noProof/>
        </w:rPr>
        <w:t xml:space="preserve">Quinzio-Zafran, A.M. &amp; Wilkins, E.A. 2020. </w:t>
      </w:r>
      <w:r w:rsidRPr="00016998">
        <w:rPr>
          <w:i/>
          <w:noProof/>
        </w:rPr>
        <w:t>The new teacher's guide to overcoming common challenges: Curated advice from award-winning teachers</w:t>
      </w:r>
      <w:r w:rsidRPr="00016998">
        <w:rPr>
          <w:noProof/>
        </w:rPr>
        <w:t>. Routledge.</w:t>
      </w:r>
    </w:p>
    <w:p w14:paraId="15E0F95D" w14:textId="77777777" w:rsidR="00016998" w:rsidRPr="00016998" w:rsidRDefault="00016998" w:rsidP="00016998">
      <w:pPr>
        <w:pStyle w:val="EndNoteBibliography"/>
        <w:rPr>
          <w:noProof/>
        </w:rPr>
      </w:pPr>
      <w:r w:rsidRPr="00016998">
        <w:rPr>
          <w:noProof/>
        </w:rPr>
        <w:t xml:space="preserve">Rehman, A.A. &amp; Alharthi, K. 2016. An introduction to research paradigms. </w:t>
      </w:r>
      <w:r w:rsidRPr="00016998">
        <w:rPr>
          <w:i/>
          <w:noProof/>
        </w:rPr>
        <w:t>International Journal of Educational Investigations</w:t>
      </w:r>
      <w:r w:rsidRPr="00016998">
        <w:rPr>
          <w:noProof/>
        </w:rPr>
        <w:t xml:space="preserve">, 3(8):51-59. </w:t>
      </w:r>
    </w:p>
    <w:p w14:paraId="5CD8A313" w14:textId="77777777" w:rsidR="00016998" w:rsidRPr="00016998" w:rsidRDefault="00016998" w:rsidP="00016998">
      <w:pPr>
        <w:pStyle w:val="EndNoteBibliography"/>
        <w:rPr>
          <w:noProof/>
        </w:rPr>
      </w:pPr>
      <w:r w:rsidRPr="00016998">
        <w:rPr>
          <w:noProof/>
        </w:rPr>
        <w:t xml:space="preserve">Revina, I.M. &amp; Emmanuel, W.S. 2021. A survey on human face expression recognition techniques. </w:t>
      </w:r>
      <w:r w:rsidRPr="00016998">
        <w:rPr>
          <w:i/>
          <w:noProof/>
        </w:rPr>
        <w:t>Journal of King Saud University-Computer and Information Sciences</w:t>
      </w:r>
      <w:r w:rsidRPr="00016998">
        <w:rPr>
          <w:noProof/>
        </w:rPr>
        <w:t xml:space="preserve">, 33(6):619-628. </w:t>
      </w:r>
    </w:p>
    <w:p w14:paraId="0A5D8308" w14:textId="77777777" w:rsidR="00016998" w:rsidRPr="00016998" w:rsidRDefault="00016998" w:rsidP="00016998">
      <w:pPr>
        <w:pStyle w:val="EndNoteBibliography"/>
        <w:rPr>
          <w:noProof/>
        </w:rPr>
      </w:pPr>
      <w:r w:rsidRPr="00016998">
        <w:rPr>
          <w:noProof/>
        </w:rPr>
        <w:t xml:space="preserve">Russel, S.J. &amp; Norvig, P. 2021. </w:t>
      </w:r>
      <w:r w:rsidRPr="00016998">
        <w:rPr>
          <w:i/>
          <w:noProof/>
        </w:rPr>
        <w:t>Artificial intelligence - a modern approach</w:t>
      </w:r>
      <w:r w:rsidRPr="00016998">
        <w:rPr>
          <w:noProof/>
        </w:rPr>
        <w:t>. Fourth. New Jersey: Pearson Education Inc. (Pearson).</w:t>
      </w:r>
    </w:p>
    <w:p w14:paraId="68079A70" w14:textId="77777777" w:rsidR="00016998" w:rsidRPr="00016998" w:rsidRDefault="00016998" w:rsidP="00016998">
      <w:pPr>
        <w:pStyle w:val="EndNoteBibliography"/>
        <w:rPr>
          <w:noProof/>
        </w:rPr>
      </w:pPr>
      <w:r w:rsidRPr="00016998">
        <w:rPr>
          <w:noProof/>
        </w:rPr>
        <w:t xml:space="preserve">Sathik, M. &amp; Jonathan, S.G. 2013. Effect of facial expressions on student’s comprehension recognition in virtual educational environments. </w:t>
      </w:r>
      <w:r w:rsidRPr="00016998">
        <w:rPr>
          <w:i/>
          <w:noProof/>
        </w:rPr>
        <w:t>SpringerPlus</w:t>
      </w:r>
      <w:r w:rsidRPr="00016998">
        <w:rPr>
          <w:noProof/>
        </w:rPr>
        <w:t xml:space="preserve">, 2(1):1-9. </w:t>
      </w:r>
    </w:p>
    <w:p w14:paraId="0DDBF096" w14:textId="77777777" w:rsidR="00016998" w:rsidRPr="00016998" w:rsidRDefault="00016998" w:rsidP="00016998">
      <w:pPr>
        <w:pStyle w:val="EndNoteBibliography"/>
        <w:rPr>
          <w:noProof/>
        </w:rPr>
      </w:pPr>
      <w:r w:rsidRPr="00016998">
        <w:rPr>
          <w:noProof/>
        </w:rPr>
        <w:t xml:space="preserve">Smith, A. 2019. More than half of us adults trust law enforcement to use facial recognition responsibly. </w:t>
      </w:r>
      <w:r w:rsidRPr="00016998">
        <w:rPr>
          <w:i/>
          <w:noProof/>
        </w:rPr>
        <w:t>Pew Research Center</w:t>
      </w:r>
      <w:r w:rsidRPr="00016998">
        <w:rPr>
          <w:noProof/>
        </w:rPr>
        <w:t xml:space="preserve">, 5, </w:t>
      </w:r>
    </w:p>
    <w:p w14:paraId="0EDC450F" w14:textId="77777777" w:rsidR="00016998" w:rsidRPr="00016998" w:rsidRDefault="00016998" w:rsidP="00016998">
      <w:pPr>
        <w:pStyle w:val="EndNoteBibliography"/>
        <w:rPr>
          <w:noProof/>
        </w:rPr>
      </w:pPr>
      <w:r w:rsidRPr="00016998">
        <w:rPr>
          <w:noProof/>
        </w:rPr>
        <w:lastRenderedPageBreak/>
        <w:t xml:space="preserve">Sousa, F.J. 2010. Metatheories in research: Positivism, postmodernism, and critical realism. In. </w:t>
      </w:r>
      <w:r w:rsidRPr="00016998">
        <w:rPr>
          <w:i/>
          <w:noProof/>
        </w:rPr>
        <w:t>Organizational culture, business-to-business relationships, and interfirm networks</w:t>
      </w:r>
      <w:r w:rsidRPr="00016998">
        <w:rPr>
          <w:noProof/>
        </w:rPr>
        <w:t xml:space="preserve">: Emerald Group Publishing Limited. </w:t>
      </w:r>
    </w:p>
    <w:p w14:paraId="6FC8F477" w14:textId="7C25A95E" w:rsidR="00016998" w:rsidRPr="00016998" w:rsidRDefault="00016998" w:rsidP="00016998">
      <w:pPr>
        <w:pStyle w:val="EndNoteBibliography"/>
        <w:rPr>
          <w:noProof/>
        </w:rPr>
      </w:pPr>
      <w:r w:rsidRPr="00016998">
        <w:rPr>
          <w:noProof/>
        </w:rPr>
        <w:t xml:space="preserve">Sporer, J. 2022, </w:t>
      </w:r>
      <w:r w:rsidRPr="00016998">
        <w:rPr>
          <w:i/>
          <w:noProof/>
        </w:rPr>
        <w:t>Is summative or formative more important?</w:t>
      </w:r>
      <w:r w:rsidRPr="00016998">
        <w:rPr>
          <w:noProof/>
        </w:rPr>
        <w:t xml:space="preserve"> [Blog post]. </w:t>
      </w:r>
      <w:hyperlink r:id="rId23" w:history="1">
        <w:r w:rsidRPr="00016998">
          <w:rPr>
            <w:rStyle w:val="Hyperlink"/>
            <w:noProof/>
            <w:sz w:val="22"/>
          </w:rPr>
          <w:t>https://faq-blog.com/is-summative-or-formative-more-important</w:t>
        </w:r>
      </w:hyperlink>
      <w:r w:rsidRPr="00016998">
        <w:rPr>
          <w:noProof/>
        </w:rPr>
        <w:t xml:space="preserve"> Date of access: </w:t>
      </w:r>
    </w:p>
    <w:p w14:paraId="63D6F6BD" w14:textId="77777777" w:rsidR="00016998" w:rsidRPr="00016998" w:rsidRDefault="00016998" w:rsidP="00016998">
      <w:pPr>
        <w:pStyle w:val="EndNoteBibliography"/>
        <w:rPr>
          <w:noProof/>
        </w:rPr>
      </w:pPr>
      <w:r w:rsidRPr="00016998">
        <w:rPr>
          <w:noProof/>
        </w:rPr>
        <w:t xml:space="preserve">Sukamolson, S. 2007. Fundamentals of quantitative research. </w:t>
      </w:r>
      <w:r w:rsidRPr="00016998">
        <w:rPr>
          <w:i/>
          <w:noProof/>
        </w:rPr>
        <w:t>Language Institute Chulalongkorn University</w:t>
      </w:r>
      <w:r w:rsidRPr="00016998">
        <w:rPr>
          <w:noProof/>
        </w:rPr>
        <w:t xml:space="preserve">, 1(3):1-20. </w:t>
      </w:r>
    </w:p>
    <w:p w14:paraId="38F08BEE" w14:textId="441E78D6" w:rsidR="00016998" w:rsidRPr="00016998" w:rsidRDefault="00016998" w:rsidP="00016998">
      <w:pPr>
        <w:pStyle w:val="EndNoteBibliography"/>
        <w:rPr>
          <w:noProof/>
        </w:rPr>
      </w:pPr>
      <w:r w:rsidRPr="00016998">
        <w:rPr>
          <w:noProof/>
        </w:rPr>
        <w:t xml:space="preserve">Sürücü, L. &amp; Maslakçi, A. 2020. Validity and reliability in quantitative research. </w:t>
      </w:r>
      <w:r w:rsidRPr="00016998">
        <w:rPr>
          <w:i/>
          <w:noProof/>
        </w:rPr>
        <w:t>Business &amp; Management Studies: An International Journal</w:t>
      </w:r>
      <w:r w:rsidRPr="00016998">
        <w:rPr>
          <w:noProof/>
        </w:rPr>
        <w:t xml:space="preserve">, 8(3):2694-2726. </w:t>
      </w:r>
      <w:hyperlink r:id="rId24" w:history="1">
        <w:r w:rsidRPr="00016998">
          <w:rPr>
            <w:rStyle w:val="Hyperlink"/>
            <w:noProof/>
            <w:sz w:val="22"/>
          </w:rPr>
          <w:t>http://dx.doi.org/10.15295/bmij.v8i3.1540</w:t>
        </w:r>
      </w:hyperlink>
    </w:p>
    <w:p w14:paraId="209394AB" w14:textId="77777777" w:rsidR="00016998" w:rsidRPr="00016998" w:rsidRDefault="00016998" w:rsidP="00016998">
      <w:pPr>
        <w:pStyle w:val="EndNoteBibliography"/>
        <w:rPr>
          <w:noProof/>
        </w:rPr>
      </w:pPr>
      <w:r w:rsidRPr="00016998">
        <w:rPr>
          <w:noProof/>
        </w:rPr>
        <w:t xml:space="preserve">Taras, M. 2008. Summative and formative assessment: Perceptions and realities. </w:t>
      </w:r>
      <w:r w:rsidRPr="00016998">
        <w:rPr>
          <w:i/>
          <w:noProof/>
        </w:rPr>
        <w:t>Active learning in higher education</w:t>
      </w:r>
      <w:r w:rsidRPr="00016998">
        <w:rPr>
          <w:noProof/>
        </w:rPr>
        <w:t xml:space="preserve">, 9(2):172-192. </w:t>
      </w:r>
    </w:p>
    <w:p w14:paraId="1DFDA951" w14:textId="77777777" w:rsidR="00016998" w:rsidRPr="00016998" w:rsidRDefault="00016998" w:rsidP="00016998">
      <w:pPr>
        <w:pStyle w:val="EndNoteBibliography"/>
        <w:rPr>
          <w:noProof/>
        </w:rPr>
      </w:pPr>
      <w:r w:rsidRPr="00016998">
        <w:rPr>
          <w:noProof/>
        </w:rPr>
        <w:t xml:space="preserve">Taylor, G.J. 2000. Recent developments in alexithymia theory and research. </w:t>
      </w:r>
      <w:r w:rsidRPr="00016998">
        <w:rPr>
          <w:i/>
          <w:noProof/>
        </w:rPr>
        <w:t>The Canadian Journal of Psychiatry</w:t>
      </w:r>
      <w:r w:rsidRPr="00016998">
        <w:rPr>
          <w:noProof/>
        </w:rPr>
        <w:t xml:space="preserve">, 45(2):134-142. </w:t>
      </w:r>
    </w:p>
    <w:p w14:paraId="537F56F2" w14:textId="77777777" w:rsidR="00016998" w:rsidRPr="00016998" w:rsidRDefault="00016998" w:rsidP="00016998">
      <w:pPr>
        <w:pStyle w:val="EndNoteBibliography"/>
        <w:rPr>
          <w:noProof/>
        </w:rPr>
      </w:pPr>
      <w:r w:rsidRPr="00016998">
        <w:rPr>
          <w:noProof/>
        </w:rPr>
        <w:t xml:space="preserve">Tosuncuoglu, I. 2018. Importance of assessment in elt. </w:t>
      </w:r>
      <w:r w:rsidRPr="00016998">
        <w:rPr>
          <w:i/>
          <w:noProof/>
        </w:rPr>
        <w:t>Journal of Education and Training Studies</w:t>
      </w:r>
      <w:r w:rsidRPr="00016998">
        <w:rPr>
          <w:noProof/>
        </w:rPr>
        <w:t xml:space="preserve">, 6(9):163-167. </w:t>
      </w:r>
    </w:p>
    <w:p w14:paraId="035FFA6D" w14:textId="77777777" w:rsidR="00016998" w:rsidRPr="00016998" w:rsidRDefault="00016998" w:rsidP="00016998">
      <w:pPr>
        <w:pStyle w:val="EndNoteBibliography"/>
        <w:rPr>
          <w:noProof/>
        </w:rPr>
      </w:pPr>
      <w:r w:rsidRPr="00016998">
        <w:rPr>
          <w:noProof/>
        </w:rPr>
        <w:t xml:space="preserve">üge Çarıkçı, M. &amp; Özen, F. 2012. A face recognition system based on eigenfaces method. </w:t>
      </w:r>
      <w:r w:rsidRPr="00016998">
        <w:rPr>
          <w:i/>
          <w:noProof/>
        </w:rPr>
        <w:t>Procedia Technology</w:t>
      </w:r>
      <w:r w:rsidRPr="00016998">
        <w:rPr>
          <w:noProof/>
        </w:rPr>
        <w:t xml:space="preserve">, 1:118-123. </w:t>
      </w:r>
    </w:p>
    <w:p w14:paraId="384854AA" w14:textId="77777777" w:rsidR="00016998" w:rsidRPr="00016998" w:rsidRDefault="00016998" w:rsidP="00016998">
      <w:pPr>
        <w:pStyle w:val="EndNoteBibliography"/>
        <w:rPr>
          <w:noProof/>
        </w:rPr>
      </w:pPr>
      <w:r w:rsidRPr="00016998">
        <w:rPr>
          <w:noProof/>
        </w:rPr>
        <w:t xml:space="preserve">Vazquez-Fernandez, E. &amp; Gonzalez-Jimenez, D. 2016. Face recognition for authentication on mobile devices. </w:t>
      </w:r>
      <w:r w:rsidRPr="00016998">
        <w:rPr>
          <w:i/>
          <w:noProof/>
        </w:rPr>
        <w:t>Image and Vision Computing</w:t>
      </w:r>
      <w:r w:rsidRPr="00016998">
        <w:rPr>
          <w:noProof/>
        </w:rPr>
        <w:t xml:space="preserve">, 55:31-33. </w:t>
      </w:r>
    </w:p>
    <w:p w14:paraId="678F6406" w14:textId="77777777" w:rsidR="00016998" w:rsidRPr="00016998" w:rsidRDefault="00016998" w:rsidP="00016998">
      <w:pPr>
        <w:pStyle w:val="EndNoteBibliography"/>
        <w:rPr>
          <w:noProof/>
        </w:rPr>
      </w:pPr>
      <w:r w:rsidRPr="00016998">
        <w:rPr>
          <w:noProof/>
        </w:rPr>
        <w:t xml:space="preserve">Woodward Jr, J.D., Horn, C., Gatune, J. &amp; Thomas, A. 2003. Biometrics: A look at facial recognition. In. Santa Monica: RAND CORP SANTA MONICA CA. </w:t>
      </w:r>
    </w:p>
    <w:p w14:paraId="4197256D" w14:textId="77777777" w:rsidR="00016998" w:rsidRPr="00016998" w:rsidRDefault="00016998" w:rsidP="00016998">
      <w:pPr>
        <w:pStyle w:val="EndNoteBibliography"/>
        <w:rPr>
          <w:noProof/>
        </w:rPr>
      </w:pPr>
      <w:r w:rsidRPr="00016998">
        <w:rPr>
          <w:noProof/>
        </w:rPr>
        <w:t xml:space="preserve">Wright, E. 2018. The future of facial recognition is not fully known: Developing privacy and security regulatory mechanisms for facial recognition in the retail sector. </w:t>
      </w:r>
      <w:r w:rsidRPr="00016998">
        <w:rPr>
          <w:i/>
          <w:noProof/>
        </w:rPr>
        <w:t>Fordham Intell. Prop. Media &amp; Ent. LJ</w:t>
      </w:r>
      <w:r w:rsidRPr="00016998">
        <w:rPr>
          <w:noProof/>
        </w:rPr>
        <w:t xml:space="preserve">, 29:611. </w:t>
      </w:r>
    </w:p>
    <w:p w14:paraId="5F67E23A" w14:textId="77777777" w:rsidR="00016998" w:rsidRPr="00016998" w:rsidRDefault="00016998" w:rsidP="00016998">
      <w:pPr>
        <w:pStyle w:val="EndNoteBibliography"/>
        <w:rPr>
          <w:noProof/>
        </w:rPr>
      </w:pPr>
      <w:r w:rsidRPr="00016998">
        <w:rPr>
          <w:noProof/>
        </w:rPr>
        <w:t>Yang, Z. &amp; Hirschberg, J. 2018. Predicting arousal and valence from waveforms and spectrograms using deep neural networks</w:t>
      </w:r>
      <w:r w:rsidRPr="00016998">
        <w:rPr>
          <w:i/>
          <w:noProof/>
        </w:rPr>
        <w:t>.</w:t>
      </w:r>
      <w:r w:rsidRPr="00016998">
        <w:rPr>
          <w:noProof/>
        </w:rPr>
        <w:t xml:space="preserve"> In. Interspeech. pp. 3092-3096.</w:t>
      </w:r>
    </w:p>
    <w:p w14:paraId="22D6E2E3" w14:textId="77777777" w:rsidR="00016998" w:rsidRPr="00016998" w:rsidRDefault="00016998" w:rsidP="00016998">
      <w:pPr>
        <w:pStyle w:val="EndNoteBibliography"/>
        <w:rPr>
          <w:noProof/>
        </w:rPr>
      </w:pPr>
      <w:r w:rsidRPr="00016998">
        <w:rPr>
          <w:noProof/>
        </w:rPr>
        <w:t xml:space="preserve">Youssif, A.A. &amp; Asker, W.A. 2011. Automatic facial expression recognition system based on geometric and appearance features. </w:t>
      </w:r>
      <w:r w:rsidRPr="00016998">
        <w:rPr>
          <w:i/>
          <w:noProof/>
        </w:rPr>
        <w:t>Computer and Information Science</w:t>
      </w:r>
      <w:r w:rsidRPr="00016998">
        <w:rPr>
          <w:noProof/>
        </w:rPr>
        <w:t xml:space="preserve">, 4(2):115. </w:t>
      </w:r>
    </w:p>
    <w:p w14:paraId="099CA870" w14:textId="77777777" w:rsidR="00016998" w:rsidRPr="00016998" w:rsidRDefault="00016998" w:rsidP="00016998">
      <w:pPr>
        <w:pStyle w:val="EndNoteBibliography"/>
        <w:rPr>
          <w:noProof/>
        </w:rPr>
      </w:pPr>
      <w:r w:rsidRPr="00016998">
        <w:rPr>
          <w:noProof/>
        </w:rPr>
        <w:t>Yu, H. &amp; Liu, H. 2015. Combining appearance and geometric features for facial expression recognition</w:t>
      </w:r>
      <w:r w:rsidRPr="00016998">
        <w:rPr>
          <w:i/>
          <w:noProof/>
        </w:rPr>
        <w:t>.</w:t>
      </w:r>
      <w:r w:rsidRPr="00016998">
        <w:rPr>
          <w:noProof/>
        </w:rPr>
        <w:t xml:space="preserve"> In. Sixth International Conference on Graphic and Image Processing (ICGIP 2014). SPIE. pp. 40-45.</w:t>
      </w:r>
    </w:p>
    <w:p w14:paraId="7A9FF46D" w14:textId="28CADD68" w:rsidR="00F11685" w:rsidRPr="00847980" w:rsidRDefault="00CC40B0" w:rsidP="00847980">
      <w:pPr>
        <w:spacing w:line="240" w:lineRule="auto"/>
        <w:jc w:val="left"/>
        <w:rPr>
          <w:b/>
          <w:sz w:val="28"/>
          <w:szCs w:val="24"/>
        </w:rPr>
      </w:pPr>
      <w:r w:rsidRPr="004522CB">
        <w:rPr>
          <w:lang w:eastAsia="en-ZA"/>
        </w:rPr>
        <w:fldChar w:fldCharType="end"/>
      </w:r>
      <w:bookmarkEnd w:id="208"/>
      <w:bookmarkEnd w:id="209"/>
    </w:p>
    <w:sectPr w:rsidR="00F11685" w:rsidRPr="00847980" w:rsidSect="00264AB3">
      <w:footerReference w:type="default" r:id="rId25"/>
      <w:type w:val="continuous"/>
      <w:pgSz w:w="11907" w:h="16840" w:code="9"/>
      <w:pgMar w:top="1134" w:right="1134" w:bottom="1418" w:left="1418" w:header="851" w:footer="1134" w:gutter="0"/>
      <w:cols w:space="709"/>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HENRI VAN RENSBURG" w:date="2022-08-17T10:15:00Z" w:initials="HVR">
    <w:p w14:paraId="3CED6CEE" w14:textId="77777777" w:rsidR="003C7596" w:rsidRDefault="003C7596" w:rsidP="00D049E2">
      <w:pPr>
        <w:pStyle w:val="CommentText"/>
        <w:jc w:val="left"/>
      </w:pPr>
      <w:r>
        <w:rPr>
          <w:rStyle w:val="CommentReference"/>
        </w:rPr>
        <w:annotationRef/>
      </w:r>
      <w:proofErr w:type="spellStart"/>
      <w:r>
        <w:t>Kom</w:t>
      </w:r>
      <w:proofErr w:type="spellEnd"/>
      <w:r>
        <w:t xml:space="preserve"> </w:t>
      </w:r>
      <w:proofErr w:type="spellStart"/>
      <w:r>
        <w:t>ons</w:t>
      </w:r>
      <w:proofErr w:type="spellEnd"/>
      <w:r>
        <w:t xml:space="preserve"> revisit net </w:t>
      </w:r>
      <w:proofErr w:type="spellStart"/>
      <w:r>
        <w:t>vinnig</w:t>
      </w:r>
      <w:proofErr w:type="spellEnd"/>
      <w:r>
        <w:t xml:space="preserve"> die Keywords as </w:t>
      </w:r>
      <w:proofErr w:type="spellStart"/>
      <w:r>
        <w:t>jou</w:t>
      </w:r>
      <w:proofErr w:type="spellEnd"/>
      <w:r>
        <w:t xml:space="preserve"> </w:t>
      </w:r>
      <w:proofErr w:type="spellStart"/>
      <w:r>
        <w:t>artefak</w:t>
      </w:r>
      <w:proofErr w:type="spellEnd"/>
      <w:r>
        <w:t xml:space="preserve"> </w:t>
      </w:r>
      <w:proofErr w:type="spellStart"/>
      <w:r>
        <w:t>amper</w:t>
      </w:r>
      <w:proofErr w:type="spellEnd"/>
      <w:r>
        <w:t xml:space="preserve"> </w:t>
      </w:r>
      <w:proofErr w:type="spellStart"/>
      <w:r>
        <w:t>klaar</w:t>
      </w:r>
      <w:proofErr w:type="spellEnd"/>
      <w:r>
        <w:t xml:space="preserve"> is</w:t>
      </w:r>
    </w:p>
  </w:comment>
  <w:comment w:id="334" w:author="HENRI VAN RENSBURG" w:date="2022-08-17T10:33:00Z" w:initials="HVR">
    <w:p w14:paraId="0A1EAF39" w14:textId="77777777" w:rsidR="003C7596" w:rsidRDefault="003C7596" w:rsidP="00D049E2">
      <w:pPr>
        <w:pStyle w:val="CommentText"/>
        <w:jc w:val="left"/>
      </w:pPr>
      <w:r>
        <w:rPr>
          <w:rStyle w:val="CommentReference"/>
        </w:rPr>
        <w:annotationRef/>
      </w:r>
      <w:proofErr w:type="spellStart"/>
      <w:r>
        <w:t>Hierdie</w:t>
      </w:r>
      <w:proofErr w:type="spellEnd"/>
      <w:r>
        <w:t xml:space="preserve"> </w:t>
      </w:r>
      <w:proofErr w:type="spellStart"/>
      <w:r>
        <w:t>tabel</w:t>
      </w:r>
      <w:proofErr w:type="spellEnd"/>
      <w:r>
        <w:t xml:space="preserve"> is </w:t>
      </w:r>
      <w:proofErr w:type="spellStart"/>
      <w:r>
        <w:t>nou</w:t>
      </w:r>
      <w:proofErr w:type="spellEnd"/>
      <w:r>
        <w:t xml:space="preserve"> PERFECT! </w:t>
      </w:r>
      <w:proofErr w:type="spellStart"/>
      <w:r>
        <w:t>Gaan</w:t>
      </w:r>
      <w:proofErr w:type="spellEnd"/>
      <w:r>
        <w:t xml:space="preserve"> later met </w:t>
      </w:r>
      <w:proofErr w:type="spellStart"/>
      <w:r>
        <w:t>jou</w:t>
      </w:r>
      <w:proofErr w:type="spellEnd"/>
      <w:r>
        <w:t xml:space="preserve"> </w:t>
      </w:r>
      <w:proofErr w:type="spellStart"/>
      <w:r>
        <w:t>resultate</w:t>
      </w:r>
      <w:proofErr w:type="spellEnd"/>
      <w:r>
        <w:t xml:space="preserve"> </w:t>
      </w:r>
      <w:proofErr w:type="spellStart"/>
      <w:r>
        <w:t>hierna</w:t>
      </w:r>
      <w:proofErr w:type="spellEnd"/>
      <w:r>
        <w:t xml:space="preserve"> </w:t>
      </w:r>
      <w:proofErr w:type="spellStart"/>
      <w:r>
        <w:t>kan</w:t>
      </w:r>
      <w:proofErr w:type="spellEnd"/>
      <w:r>
        <w:t xml:space="preserve"> </w:t>
      </w:r>
      <w:proofErr w:type="spellStart"/>
      <w:r>
        <w:t>verwys</w:t>
      </w:r>
      <w:proofErr w:type="spellEnd"/>
      <w:r>
        <w:t xml:space="preserve"> om </w:t>
      </w:r>
      <w:proofErr w:type="spellStart"/>
      <w:r>
        <w:t>te</w:t>
      </w:r>
      <w:proofErr w:type="spellEnd"/>
      <w:r>
        <w:t xml:space="preserve"> </w:t>
      </w:r>
      <w:proofErr w:type="spellStart"/>
      <w:r>
        <w:t>motiveer</w:t>
      </w:r>
      <w:proofErr w:type="spellEnd"/>
      <w:r>
        <w:t xml:space="preserve"> </w:t>
      </w:r>
      <w:proofErr w:type="spellStart"/>
      <w:r>
        <w:t>hoekom</w:t>
      </w:r>
      <w:proofErr w:type="spellEnd"/>
      <w:r>
        <w:t xml:space="preserve"> </w:t>
      </w:r>
      <w:proofErr w:type="spellStart"/>
      <w:r>
        <w:t>jou</w:t>
      </w:r>
      <w:proofErr w:type="spellEnd"/>
      <w:r>
        <w:t xml:space="preserve"> </w:t>
      </w:r>
      <w:proofErr w:type="spellStart"/>
      <w:r>
        <w:t>projek</w:t>
      </w:r>
      <w:proofErr w:type="spellEnd"/>
      <w:r>
        <w:t xml:space="preserve"> 'n successful </w:t>
      </w:r>
      <w:proofErr w:type="spellStart"/>
      <w:r>
        <w:t>benadering</w:t>
      </w:r>
      <w:proofErr w:type="spellEnd"/>
      <w:r>
        <w:t xml:space="preserve"> is om "potentially" die </w:t>
      </w:r>
      <w:proofErr w:type="spellStart"/>
      <w:r>
        <w:t>probleem</w:t>
      </w:r>
      <w:proofErr w:type="spellEnd"/>
      <w:r>
        <w:t xml:space="preserve"> op </w:t>
      </w:r>
      <w:proofErr w:type="spellStart"/>
      <w:r>
        <w:t>te</w:t>
      </w:r>
      <w:proofErr w:type="spellEnd"/>
      <w:r>
        <w:t xml:space="preserve"> </w:t>
      </w:r>
      <w:proofErr w:type="spellStart"/>
      <w:r>
        <w:t>los</w:t>
      </w:r>
      <w:proofErr w:type="spellEnd"/>
      <w:r>
        <w:t>. 😃</w:t>
      </w:r>
    </w:p>
  </w:comment>
  <w:comment w:id="336" w:author="HENRI VAN RENSBURG" w:date="2022-08-17T10:33:00Z" w:initials="HVR">
    <w:p w14:paraId="0B223874" w14:textId="77777777" w:rsidR="003C7596" w:rsidRDefault="003C7596" w:rsidP="00D049E2">
      <w:pPr>
        <w:pStyle w:val="CommentText"/>
        <w:jc w:val="left"/>
      </w:pPr>
      <w:r>
        <w:rPr>
          <w:rStyle w:val="CommentReference"/>
        </w:rPr>
        <w:annotationRef/>
      </w:r>
      <w:proofErr w:type="spellStart"/>
      <w:r>
        <w:t>Ek</w:t>
      </w:r>
      <w:proofErr w:type="spellEnd"/>
      <w:r>
        <w:t xml:space="preserve"> </w:t>
      </w:r>
      <w:proofErr w:type="spellStart"/>
      <w:r>
        <w:t>moet</w:t>
      </w:r>
      <w:proofErr w:type="spellEnd"/>
      <w:r>
        <w:t xml:space="preserve"> net in </w:t>
      </w:r>
      <w:proofErr w:type="spellStart"/>
      <w:r>
        <w:t>volgende</w:t>
      </w:r>
      <w:proofErr w:type="spellEnd"/>
      <w:r>
        <w:t xml:space="preserve"> week </w:t>
      </w:r>
      <w:proofErr w:type="spellStart"/>
      <w:r>
        <w:t>gou</w:t>
      </w:r>
      <w:proofErr w:type="spellEnd"/>
      <w:r>
        <w:t xml:space="preserve"> </w:t>
      </w:r>
      <w:proofErr w:type="spellStart"/>
      <w:r>
        <w:t>weer</w:t>
      </w:r>
      <w:proofErr w:type="spellEnd"/>
      <w:r>
        <w:t xml:space="preserve"> </w:t>
      </w:r>
      <w:proofErr w:type="spellStart"/>
      <w:r>
        <w:t>vir</w:t>
      </w:r>
      <w:proofErr w:type="spellEnd"/>
      <w:r>
        <w:t xml:space="preserve"> my </w:t>
      </w:r>
      <w:proofErr w:type="spellStart"/>
      <w:r>
        <w:t>studente</w:t>
      </w:r>
      <w:proofErr w:type="spellEnd"/>
      <w:r>
        <w:t xml:space="preserve"> </w:t>
      </w:r>
      <w:proofErr w:type="spellStart"/>
      <w:r>
        <w:t>vra</w:t>
      </w:r>
      <w:proofErr w:type="spellEnd"/>
      <w:r>
        <w:t xml:space="preserve"> om </w:t>
      </w:r>
      <w:proofErr w:type="spellStart"/>
      <w:r>
        <w:t>dit</w:t>
      </w:r>
      <w:proofErr w:type="spellEnd"/>
      <w:r>
        <w:t xml:space="preserve"> </w:t>
      </w:r>
      <w:proofErr w:type="spellStart"/>
      <w:r>
        <w:t>te</w:t>
      </w:r>
      <w:proofErr w:type="spellEnd"/>
      <w:r>
        <w:t xml:space="preserve"> </w:t>
      </w:r>
      <w:proofErr w:type="spellStart"/>
      <w:r>
        <w:t>voltooi</w:t>
      </w:r>
      <w:proofErr w:type="spellEnd"/>
    </w:p>
  </w:comment>
  <w:comment w:id="337" w:author="Hano Strydom" w:date="2022-09-09T18:28:00Z" w:initials="HS">
    <w:p w14:paraId="3F174732" w14:textId="77777777" w:rsidR="003C7596" w:rsidRDefault="003C7596" w:rsidP="00D545C5">
      <w:pPr>
        <w:pStyle w:val="CommentText"/>
        <w:jc w:val="left"/>
      </w:pPr>
      <w:r>
        <w:rPr>
          <w:rStyle w:val="CommentReference"/>
        </w:rPr>
        <w:annotationRef/>
      </w:r>
      <w:r>
        <w:t xml:space="preserve">Net nog 2 het </w:t>
      </w:r>
      <w:proofErr w:type="spellStart"/>
      <w:r>
        <w:t>ingevul</w:t>
      </w:r>
      <w:proofErr w:type="spellEnd"/>
    </w:p>
  </w:comment>
  <w:comment w:id="339" w:author="HENRI VAN RENSBURG" w:date="2022-08-17T10:43:00Z" w:initials="HVR">
    <w:p w14:paraId="444BC47B" w14:textId="459BA44D" w:rsidR="003C7596" w:rsidRDefault="003C7596" w:rsidP="00D049E2">
      <w:pPr>
        <w:pStyle w:val="CommentText"/>
        <w:jc w:val="left"/>
      </w:pPr>
      <w:r>
        <w:rPr>
          <w:rStyle w:val="CommentReference"/>
        </w:rPr>
        <w:annotationRef/>
      </w:r>
      <w:r>
        <w:t xml:space="preserve">Great Summary </w:t>
      </w:r>
      <w:r>
        <w:rPr>
          <w:color w:val="4D5156"/>
          <w:highlight w:val="white"/>
        </w:rPr>
        <w:t>👍</w:t>
      </w:r>
      <w:r>
        <w:t xml:space="preserve"> </w:t>
      </w:r>
    </w:p>
  </w:comment>
  <w:comment w:id="342" w:author="HENRI VAN RENSBURG" w:date="2022-08-17T10:49:00Z" w:initials="HVR">
    <w:p w14:paraId="41DA97C2" w14:textId="77777777" w:rsidR="003C7596" w:rsidRDefault="003C7596" w:rsidP="00D049E2">
      <w:pPr>
        <w:pStyle w:val="CommentText"/>
        <w:jc w:val="left"/>
      </w:pPr>
      <w:r>
        <w:rPr>
          <w:rStyle w:val="CommentReference"/>
        </w:rPr>
        <w:annotationRef/>
      </w:r>
      <w:proofErr w:type="spellStart"/>
      <w:r>
        <w:t>Kan</w:t>
      </w:r>
      <w:proofErr w:type="spellEnd"/>
      <w:r>
        <w:t xml:space="preserve"> </w:t>
      </w:r>
      <w:proofErr w:type="spellStart"/>
      <w:r>
        <w:t>mens</w:t>
      </w:r>
      <w:proofErr w:type="spellEnd"/>
      <w:r>
        <w:t xml:space="preserve"> </w:t>
      </w:r>
      <w:proofErr w:type="spellStart"/>
      <w:r>
        <w:t>eerder</w:t>
      </w:r>
      <w:proofErr w:type="spellEnd"/>
      <w:r>
        <w:t xml:space="preserve"> </w:t>
      </w:r>
      <w:proofErr w:type="spellStart"/>
      <w:r>
        <w:t>sê</w:t>
      </w:r>
      <w:proofErr w:type="spellEnd"/>
      <w:r>
        <w:t xml:space="preserve"> "struggle to"?</w:t>
      </w:r>
    </w:p>
  </w:comment>
  <w:comment w:id="352" w:author="HENRI VAN RENSBURG" w:date="2022-08-17T11:13:00Z" w:initials="HVR">
    <w:p w14:paraId="23F0BE1F" w14:textId="77777777" w:rsidR="003C7596" w:rsidRDefault="003C7596" w:rsidP="00D049E2">
      <w:pPr>
        <w:pStyle w:val="CommentText"/>
        <w:jc w:val="left"/>
      </w:pPr>
      <w:r>
        <w:rPr>
          <w:rStyle w:val="CommentReference"/>
        </w:rPr>
        <w:annotationRef/>
      </w:r>
      <w:proofErr w:type="spellStart"/>
      <w:r>
        <w:t>Verander</w:t>
      </w:r>
      <w:proofErr w:type="spellEnd"/>
      <w:r>
        <w:t xml:space="preserve"> </w:t>
      </w:r>
      <w:proofErr w:type="spellStart"/>
      <w:r>
        <w:t>na</w:t>
      </w:r>
      <w:proofErr w:type="spellEnd"/>
      <w:r>
        <w:t>: "in his efforts to create a …"</w:t>
      </w:r>
    </w:p>
  </w:comment>
  <w:comment w:id="353" w:author="HENRI VAN RENSBURG" w:date="2022-08-17T11:14:00Z" w:initials="HVR">
    <w:p w14:paraId="5F9F2D8C" w14:textId="77777777" w:rsidR="003C7596" w:rsidRDefault="003C7596" w:rsidP="00D049E2">
      <w:pPr>
        <w:pStyle w:val="CommentText"/>
        <w:jc w:val="left"/>
      </w:pPr>
      <w:r>
        <w:rPr>
          <w:rStyle w:val="CommentReference"/>
        </w:rPr>
        <w:annotationRef/>
      </w:r>
      <w:proofErr w:type="spellStart"/>
      <w:r>
        <w:t>Goeie</w:t>
      </w:r>
      <w:proofErr w:type="spellEnd"/>
      <w:r>
        <w:t xml:space="preserve"> </w:t>
      </w:r>
      <w:proofErr w:type="spellStart"/>
      <w:r>
        <w:t>verduideliking</w:t>
      </w:r>
      <w:proofErr w:type="spellEnd"/>
      <w:r>
        <w:t xml:space="preserve"> </w:t>
      </w:r>
      <w:proofErr w:type="spellStart"/>
      <w:r>
        <w:t>oor</w:t>
      </w:r>
      <w:proofErr w:type="spellEnd"/>
      <w:r>
        <w:t xml:space="preserve"> die </w:t>
      </w:r>
      <w:proofErr w:type="spellStart"/>
      <w:r>
        <w:t>verskil</w:t>
      </w:r>
      <w:proofErr w:type="spellEnd"/>
      <w:r>
        <w:t xml:space="preserve"> ☺️</w:t>
      </w:r>
    </w:p>
  </w:comment>
  <w:comment w:id="356" w:author="HENRI VAN RENSBURG" w:date="2022-08-17T11:16:00Z" w:initials="HVR">
    <w:p w14:paraId="0834546A" w14:textId="77777777" w:rsidR="003C7596" w:rsidRDefault="003C7596" w:rsidP="00D049E2">
      <w:pPr>
        <w:pStyle w:val="CommentText"/>
        <w:jc w:val="left"/>
      </w:pPr>
      <w:r>
        <w:rPr>
          <w:rStyle w:val="CommentReference"/>
        </w:rPr>
        <w:annotationRef/>
      </w:r>
      <w:r>
        <w:t xml:space="preserve">Die </w:t>
      </w:r>
      <w:proofErr w:type="spellStart"/>
      <w:r>
        <w:t>opskrif</w:t>
      </w:r>
      <w:proofErr w:type="spellEnd"/>
      <w:r>
        <w:t xml:space="preserve"> is Facial Detection - maar </w:t>
      </w:r>
      <w:proofErr w:type="spellStart"/>
      <w:r>
        <w:t>jy</w:t>
      </w:r>
      <w:proofErr w:type="spellEnd"/>
      <w:r>
        <w:t xml:space="preserve"> </w:t>
      </w:r>
      <w:proofErr w:type="spellStart"/>
      <w:r>
        <w:t>praat</w:t>
      </w:r>
      <w:proofErr w:type="spellEnd"/>
      <w:r>
        <w:t xml:space="preserve"> net </w:t>
      </w:r>
      <w:proofErr w:type="spellStart"/>
      <w:r>
        <w:t>oor</w:t>
      </w:r>
      <w:proofErr w:type="spellEnd"/>
      <w:r>
        <w:t xml:space="preserve"> Facial </w:t>
      </w:r>
      <w:proofErr w:type="gramStart"/>
      <w:r>
        <w:t>Expression ??</w:t>
      </w:r>
      <w:proofErr w:type="gramEnd"/>
    </w:p>
  </w:comment>
  <w:comment w:id="357" w:author="Hano Strydom" w:date="2022-08-23T11:14:00Z" w:initials="HS">
    <w:p w14:paraId="4594D66A" w14:textId="3432D85D" w:rsidR="003C7596" w:rsidRDefault="003C7596">
      <w:pPr>
        <w:pStyle w:val="CommentText"/>
      </w:pPr>
      <w:r>
        <w:rPr>
          <w:rStyle w:val="CommentReference"/>
        </w:rPr>
        <w:annotationRef/>
      </w:r>
      <w:r>
        <w:t>Wat is facial detection</w:t>
      </w:r>
    </w:p>
  </w:comment>
  <w:comment w:id="359" w:author="HENRI VAN RENSBURG" w:date="2022-08-17T11:19:00Z" w:initials="HVR">
    <w:p w14:paraId="71A73A7D" w14:textId="77777777" w:rsidR="003C7596" w:rsidRDefault="003C7596" w:rsidP="00D049E2">
      <w:pPr>
        <w:pStyle w:val="CommentText"/>
        <w:jc w:val="left"/>
      </w:pPr>
      <w:r>
        <w:rPr>
          <w:rStyle w:val="CommentReference"/>
        </w:rPr>
        <w:annotationRef/>
      </w:r>
      <w:proofErr w:type="spellStart"/>
      <w:r>
        <w:t>Voeg</w:t>
      </w:r>
      <w:proofErr w:type="spellEnd"/>
      <w:r>
        <w:t xml:space="preserve"> </w:t>
      </w:r>
      <w:proofErr w:type="spellStart"/>
      <w:r>
        <w:t>een</w:t>
      </w:r>
      <w:proofErr w:type="spellEnd"/>
      <w:r>
        <w:t xml:space="preserve"> van die 2 </w:t>
      </w:r>
      <w:proofErr w:type="gramStart"/>
      <w:r>
        <w:t>by ?</w:t>
      </w:r>
      <w:proofErr w:type="gramEnd"/>
      <w:r>
        <w:t xml:space="preserve"> Wat dink </w:t>
      </w:r>
      <w:proofErr w:type="spellStart"/>
      <w:r>
        <w:t>jy</w:t>
      </w:r>
      <w:proofErr w:type="spellEnd"/>
      <w:r>
        <w:t xml:space="preserve">? </w:t>
      </w:r>
    </w:p>
  </w:comment>
  <w:comment w:id="360" w:author="HENRI VAN RENSBURG" w:date="2022-08-17T11:24:00Z" w:initials="HVR">
    <w:p w14:paraId="32204563" w14:textId="77777777" w:rsidR="003C7596" w:rsidRDefault="003C7596" w:rsidP="00D049E2">
      <w:pPr>
        <w:pStyle w:val="CommentText"/>
        <w:jc w:val="left"/>
      </w:pPr>
      <w:r>
        <w:rPr>
          <w:rStyle w:val="CommentReference"/>
        </w:rPr>
        <w:annotationRef/>
      </w:r>
      <w:proofErr w:type="spellStart"/>
      <w:r>
        <w:t>Dalk</w:t>
      </w:r>
      <w:proofErr w:type="spellEnd"/>
      <w:r>
        <w:t xml:space="preserve"> </w:t>
      </w:r>
      <w:proofErr w:type="spellStart"/>
      <w:r>
        <w:t>eerder</w:t>
      </w:r>
      <w:proofErr w:type="spellEnd"/>
      <w:r>
        <w:t xml:space="preserve"> </w:t>
      </w:r>
      <w:r>
        <w:rPr>
          <w:b/>
          <w:bCs/>
          <w:i/>
          <w:iCs/>
        </w:rPr>
        <w:t>Italics</w:t>
      </w:r>
      <w:r>
        <w:t xml:space="preserve"> </w:t>
      </w:r>
      <w:proofErr w:type="spellStart"/>
      <w:r>
        <w:t>maak</w:t>
      </w:r>
      <w:proofErr w:type="spellEnd"/>
      <w:r>
        <w:t xml:space="preserve"> in </w:t>
      </w:r>
      <w:proofErr w:type="spellStart"/>
      <w:r>
        <w:t>plaas</w:t>
      </w:r>
      <w:proofErr w:type="spellEnd"/>
      <w:r>
        <w:t xml:space="preserve"> van Section xx </w:t>
      </w:r>
      <w:proofErr w:type="spellStart"/>
      <w:r>
        <w:t>bysit</w:t>
      </w:r>
      <w:proofErr w:type="spellEnd"/>
      <w:r>
        <w:t xml:space="preserve"> </w:t>
      </w:r>
      <w:proofErr w:type="spellStart"/>
      <w:r>
        <w:t>soos</w:t>
      </w:r>
      <w:proofErr w:type="spellEnd"/>
      <w:r>
        <w:t xml:space="preserve"> wat </w:t>
      </w:r>
      <w:proofErr w:type="spellStart"/>
      <w:r>
        <w:t>ek</w:t>
      </w:r>
      <w:proofErr w:type="spellEnd"/>
      <w:r>
        <w:t xml:space="preserve"> by die </w:t>
      </w:r>
      <w:proofErr w:type="spellStart"/>
      <w:r>
        <w:t>vorige</w:t>
      </w:r>
      <w:proofErr w:type="spellEnd"/>
      <w:r>
        <w:t xml:space="preserve"> </w:t>
      </w:r>
      <w:proofErr w:type="spellStart"/>
      <w:r>
        <w:t>een</w:t>
      </w:r>
      <w:proofErr w:type="spellEnd"/>
      <w:r>
        <w:t xml:space="preserve"> </w:t>
      </w:r>
      <w:proofErr w:type="spellStart"/>
      <w:r>
        <w:t>gese</w:t>
      </w:r>
      <w:proofErr w:type="spellEnd"/>
      <w:r>
        <w:t xml:space="preserve"> het?</w:t>
      </w:r>
    </w:p>
  </w:comment>
  <w:comment w:id="361" w:author="Hano Strydom" w:date="2022-08-23T11:13:00Z" w:initials="HS">
    <w:p w14:paraId="4EB63AB0" w14:textId="421AB94E" w:rsidR="003C7596" w:rsidRDefault="003C7596">
      <w:pPr>
        <w:pStyle w:val="CommentText"/>
      </w:pPr>
      <w:r>
        <w:rPr>
          <w:rStyle w:val="CommentReference"/>
        </w:rPr>
        <w:annotationRef/>
      </w:r>
      <w:proofErr w:type="spellStart"/>
      <w:r>
        <w:t>Kyk</w:t>
      </w:r>
      <w:proofErr w:type="spellEnd"/>
      <w:r>
        <w:t xml:space="preserve"> </w:t>
      </w:r>
      <w:proofErr w:type="spellStart"/>
      <w:r>
        <w:t>hier</w:t>
      </w:r>
      <w:proofErr w:type="spellEnd"/>
      <w:r>
        <w:t xml:space="preserve"> </w:t>
      </w:r>
      <w:proofErr w:type="spellStart"/>
      <w:r>
        <w:t>rond</w:t>
      </w:r>
      <w:proofErr w:type="spellEnd"/>
    </w:p>
  </w:comment>
  <w:comment w:id="366" w:author="HENRI VAN RENSBURG" w:date="2022-08-17T11:31:00Z" w:initials="HVR">
    <w:p w14:paraId="40CACDD7" w14:textId="77777777" w:rsidR="003C7596" w:rsidRDefault="003C7596" w:rsidP="00D049E2">
      <w:pPr>
        <w:pStyle w:val="CommentText"/>
        <w:jc w:val="left"/>
      </w:pPr>
      <w:r>
        <w:rPr>
          <w:rStyle w:val="CommentReference"/>
        </w:rPr>
        <w:annotationRef/>
      </w:r>
      <w:proofErr w:type="spellStart"/>
      <w:r>
        <w:t>Nie</w:t>
      </w:r>
      <w:proofErr w:type="spellEnd"/>
      <w:r>
        <w:t xml:space="preserve"> </w:t>
      </w:r>
      <w:proofErr w:type="spellStart"/>
      <w:r>
        <w:t>genoeg</w:t>
      </w:r>
      <w:proofErr w:type="spellEnd"/>
      <w:r>
        <w:t xml:space="preserve"> "</w:t>
      </w:r>
      <w:proofErr w:type="spellStart"/>
      <w:r>
        <w:t>oemphhh</w:t>
      </w:r>
      <w:proofErr w:type="spellEnd"/>
      <w:r>
        <w:t xml:space="preserve">" </w:t>
      </w:r>
      <w:proofErr w:type="spellStart"/>
      <w:r>
        <w:t>nie</w:t>
      </w:r>
      <w:proofErr w:type="spellEnd"/>
      <w:proofErr w:type="gramStart"/>
      <w:r>
        <w:t>..</w:t>
      </w:r>
      <w:proofErr w:type="gramEnd"/>
      <w:r>
        <w:t xml:space="preserve"> </w:t>
      </w:r>
      <w:proofErr w:type="spellStart"/>
      <w:r>
        <w:t>Werk</w:t>
      </w:r>
      <w:proofErr w:type="spellEnd"/>
      <w:r>
        <w:t xml:space="preserve"> so </w:t>
      </w:r>
      <w:proofErr w:type="spellStart"/>
      <w:r>
        <w:t>klein</w:t>
      </w:r>
      <w:proofErr w:type="spellEnd"/>
      <w:r>
        <w:t xml:space="preserve"> </w:t>
      </w:r>
      <w:proofErr w:type="spellStart"/>
      <w:r>
        <w:t>bietjie</w:t>
      </w:r>
      <w:proofErr w:type="spellEnd"/>
      <w:r>
        <w:t xml:space="preserve"> </w:t>
      </w:r>
      <w:proofErr w:type="spellStart"/>
      <w:r>
        <w:t>aan</w:t>
      </w:r>
      <w:proofErr w:type="spellEnd"/>
      <w:r>
        <w:t xml:space="preserve"> </w:t>
      </w:r>
      <w:proofErr w:type="spellStart"/>
      <w:r>
        <w:t>hierdie</w:t>
      </w:r>
      <w:proofErr w:type="spellEnd"/>
      <w:r>
        <w:t xml:space="preserve"> heel </w:t>
      </w:r>
      <w:proofErr w:type="spellStart"/>
      <w:r>
        <w:t>laaste</w:t>
      </w:r>
      <w:proofErr w:type="spellEnd"/>
      <w:r>
        <w:t xml:space="preserve"> </w:t>
      </w:r>
      <w:proofErr w:type="spellStart"/>
      <w:r>
        <w:t>paragraaf</w:t>
      </w:r>
      <w:proofErr w:type="spellEnd"/>
      <w:r>
        <w:t xml:space="preserve">, </w:t>
      </w:r>
      <w:proofErr w:type="spellStart"/>
      <w:r>
        <w:t>herhaal</w:t>
      </w:r>
      <w:proofErr w:type="spellEnd"/>
      <w:r>
        <w:t xml:space="preserve"> </w:t>
      </w:r>
      <w:proofErr w:type="spellStart"/>
      <w:r>
        <w:t>dalk</w:t>
      </w:r>
      <w:proofErr w:type="spellEnd"/>
      <w:r>
        <w:t xml:space="preserve"> </w:t>
      </w:r>
      <w:proofErr w:type="spellStart"/>
      <w:r>
        <w:t>dat</w:t>
      </w:r>
      <w:proofErr w:type="spellEnd"/>
      <w:r>
        <w:t xml:space="preserve"> die proposed system die CFU disadvantages </w:t>
      </w:r>
      <w:proofErr w:type="spellStart"/>
      <w:r>
        <w:t>aanspreek</w:t>
      </w:r>
      <w:proofErr w:type="spellEnd"/>
      <w:r>
        <w:t xml:space="preserve">, </w:t>
      </w:r>
      <w:proofErr w:type="spellStart"/>
      <w:r>
        <w:t>ens</w:t>
      </w:r>
      <w:proofErr w:type="spellEnd"/>
      <w:r>
        <w:t xml:space="preserve">, </w:t>
      </w:r>
      <w:proofErr w:type="spellStart"/>
      <w:proofErr w:type="gramStart"/>
      <w:r>
        <w:t>ens</w:t>
      </w:r>
      <w:proofErr w:type="spellEnd"/>
      <w:r>
        <w:t>, …</w:t>
      </w:r>
      <w:proofErr w:type="gramEnd"/>
      <w:r>
        <w:t xml:space="preserve"> net so </w:t>
      </w:r>
      <w:proofErr w:type="spellStart"/>
      <w:r>
        <w:t>bietjie</w:t>
      </w:r>
      <w:proofErr w:type="spellEnd"/>
      <w:r>
        <w:t xml:space="preserve"> </w:t>
      </w:r>
      <w:proofErr w:type="spellStart"/>
      <w:r>
        <w:t>meer</w:t>
      </w:r>
      <w:proofErr w:type="spellEnd"/>
      <w:r>
        <w:t xml:space="preserve"> </w:t>
      </w:r>
      <w:proofErr w:type="spellStart"/>
      <w:r>
        <w:t>skop</w:t>
      </w:r>
      <w:proofErr w:type="spellEnd"/>
      <w:r>
        <w:t xml:space="preserve"> </w:t>
      </w:r>
      <w:proofErr w:type="spellStart"/>
      <w:r>
        <w:t>nodig</w:t>
      </w:r>
      <w:proofErr w:type="spellEnd"/>
      <w:r>
        <w:t xml:space="preserve"> ☺️</w:t>
      </w:r>
    </w:p>
  </w:comment>
  <w:comment w:id="373" w:author="Hano Strydom" w:date="2022-09-19T19:20:00Z" w:initials="HS">
    <w:p w14:paraId="316F1BFB" w14:textId="48C3F5A9" w:rsidR="00AD004C" w:rsidRPr="00AD004C" w:rsidRDefault="00AD004C">
      <w:pPr>
        <w:pStyle w:val="CommentText"/>
        <w:rPr>
          <w:sz w:val="16"/>
          <w:szCs w:val="16"/>
        </w:rPr>
      </w:pPr>
      <w:r>
        <w:rPr>
          <w:rStyle w:val="CommentReference"/>
        </w:rPr>
        <w:annotationRef/>
      </w:r>
      <w:r>
        <w:rPr>
          <w:rStyle w:val="CommentReference"/>
        </w:rPr>
        <w:t xml:space="preserve">Moet </w:t>
      </w:r>
      <w:proofErr w:type="spellStart"/>
      <w:r>
        <w:rPr>
          <w:rStyle w:val="CommentReference"/>
        </w:rPr>
        <w:t>daar</w:t>
      </w:r>
      <w:proofErr w:type="spellEnd"/>
      <w:r>
        <w:rPr>
          <w:rStyle w:val="CommentReference"/>
        </w:rPr>
        <w:t xml:space="preserve"> </w:t>
      </w:r>
      <w:proofErr w:type="spellStart"/>
      <w:r>
        <w:rPr>
          <w:rStyle w:val="CommentReference"/>
        </w:rPr>
        <w:t>sulke</w:t>
      </w:r>
      <w:proofErr w:type="spellEnd"/>
      <w:r>
        <w:rPr>
          <w:rStyle w:val="CommentReference"/>
        </w:rPr>
        <w:t xml:space="preserve"> </w:t>
      </w:r>
      <w:proofErr w:type="spellStart"/>
      <w:r>
        <w:rPr>
          <w:rStyle w:val="CommentReference"/>
        </w:rPr>
        <w:t>tiepe</w:t>
      </w:r>
      <w:proofErr w:type="spellEnd"/>
      <w:r>
        <w:rPr>
          <w:rStyle w:val="CommentReference"/>
        </w:rPr>
        <w:t xml:space="preserve"> </w:t>
      </w:r>
      <w:proofErr w:type="spellStart"/>
      <w:r>
        <w:rPr>
          <w:rStyle w:val="CommentReference"/>
        </w:rPr>
        <w:t>goed</w:t>
      </w:r>
      <w:proofErr w:type="spellEnd"/>
      <w:r>
        <w:rPr>
          <w:rStyle w:val="CommentReference"/>
        </w:rPr>
        <w:t xml:space="preserve"> in wees?</w:t>
      </w:r>
    </w:p>
  </w:comment>
  <w:comment w:id="375" w:author="Hano Strydom" w:date="2022-09-19T19:20:00Z" w:initials="HS">
    <w:p w14:paraId="088A2A31" w14:textId="4D5B994D" w:rsidR="00AD004C" w:rsidRDefault="00AD004C">
      <w:pPr>
        <w:pStyle w:val="CommentText"/>
      </w:pPr>
      <w:r>
        <w:rPr>
          <w:rStyle w:val="CommentReference"/>
        </w:rPr>
        <w:annotationRef/>
      </w:r>
      <w:r>
        <w:t xml:space="preserve">Moet e keen </w:t>
      </w:r>
      <w:proofErr w:type="spellStart"/>
      <w:r>
        <w:t>gaan</w:t>
      </w:r>
      <w:proofErr w:type="spellEnd"/>
      <w:r>
        <w:t xml:space="preserve"> </w:t>
      </w:r>
      <w:proofErr w:type="spellStart"/>
      <w:r>
        <w:t>bysit</w:t>
      </w:r>
      <w:proofErr w:type="spellEnd"/>
      <w:r>
        <w:t xml:space="preserve"> by Chapter </w:t>
      </w:r>
      <w:proofErr w:type="spellStart"/>
      <w:r>
        <w:t>een</w:t>
      </w:r>
      <w:proofErr w:type="spellEnd"/>
      <w:r>
        <w:t xml:space="preserve">? </w:t>
      </w:r>
      <w:proofErr w:type="spellStart"/>
      <w:r>
        <w:t>Soos</w:t>
      </w:r>
      <w:proofErr w:type="spellEnd"/>
      <w:r>
        <w:t xml:space="preserve"> Agile Development Life Cycle</w:t>
      </w:r>
    </w:p>
  </w:comment>
  <w:comment w:id="386" w:author="HENRI VAN RENSBURG" w:date="2022-08-17T11:33:00Z" w:initials="HVR">
    <w:p w14:paraId="3637967E" w14:textId="77777777" w:rsidR="003C7596" w:rsidRDefault="003C7596" w:rsidP="00D049E2">
      <w:pPr>
        <w:pStyle w:val="CommentText"/>
        <w:jc w:val="left"/>
      </w:pPr>
      <w:r>
        <w:rPr>
          <w:rStyle w:val="CommentReference"/>
        </w:rPr>
        <w:annotationRef/>
      </w:r>
      <w:r>
        <w:t xml:space="preserve">Die 2de </w:t>
      </w:r>
      <w:proofErr w:type="spellStart"/>
      <w:r>
        <w:t>bron</w:t>
      </w:r>
      <w:proofErr w:type="spellEnd"/>
      <w:r>
        <w:t xml:space="preserve"> is </w:t>
      </w:r>
      <w:proofErr w:type="spellStart"/>
      <w:r>
        <w:t>nie</w:t>
      </w:r>
      <w:proofErr w:type="spellEnd"/>
      <w:r>
        <w:t xml:space="preserve"> </w:t>
      </w:r>
      <w:proofErr w:type="spellStart"/>
      <w:r>
        <w:t>lekker</w:t>
      </w:r>
      <w:proofErr w:type="spellEnd"/>
      <w:r>
        <w:t xml:space="preserve"> </w:t>
      </w:r>
      <w:proofErr w:type="spellStart"/>
      <w:r>
        <w:t>nie</w:t>
      </w:r>
      <w:proofErr w:type="spellEnd"/>
      <w:r>
        <w:t xml:space="preserve">, </w:t>
      </w:r>
      <w:proofErr w:type="spellStart"/>
      <w:r>
        <w:t>dit</w:t>
      </w:r>
      <w:proofErr w:type="spellEnd"/>
      <w:r>
        <w:t xml:space="preserve"> </w:t>
      </w:r>
      <w:proofErr w:type="spellStart"/>
      <w:r>
        <w:t>gaan</w:t>
      </w:r>
      <w:proofErr w:type="spellEnd"/>
      <w:r>
        <w:t xml:space="preserve"> </w:t>
      </w:r>
      <w:proofErr w:type="spellStart"/>
      <w:r>
        <w:t>na</w:t>
      </w:r>
      <w:proofErr w:type="spellEnd"/>
      <w:r>
        <w:t xml:space="preserve"> die </w:t>
      </w:r>
      <w:proofErr w:type="spellStart"/>
      <w:r>
        <w:t>volgende</w:t>
      </w:r>
      <w:proofErr w:type="spellEnd"/>
      <w:r>
        <w:t xml:space="preserve"> </w:t>
      </w:r>
      <w:proofErr w:type="spellStart"/>
      <w:r>
        <w:t>lyn</w:t>
      </w:r>
      <w:proofErr w:type="spellEnd"/>
      <w:r>
        <w:t xml:space="preserve"> /n </w:t>
      </w:r>
      <w:proofErr w:type="spellStart"/>
      <w:r>
        <w:t>voordat</w:t>
      </w:r>
      <w:proofErr w:type="spellEnd"/>
      <w:r>
        <w:t xml:space="preserve"> die sin </w:t>
      </w:r>
      <w:proofErr w:type="spellStart"/>
      <w:r>
        <w:t>klaar</w:t>
      </w:r>
      <w:proofErr w:type="spellEnd"/>
      <w:r>
        <w:t xml:space="preserve"> is.</w:t>
      </w:r>
    </w:p>
  </w:comment>
  <w:comment w:id="387" w:author="HENRI VAN RENSBURG" w:date="2022-08-17T11:34:00Z" w:initials="HVR">
    <w:p w14:paraId="36ECBB2D" w14:textId="77777777" w:rsidR="003C7596" w:rsidRDefault="003C7596" w:rsidP="00D049E2">
      <w:pPr>
        <w:pStyle w:val="CommentText"/>
        <w:jc w:val="left"/>
      </w:pPr>
      <w:r>
        <w:rPr>
          <w:rStyle w:val="CommentReference"/>
        </w:rPr>
        <w:annotationRef/>
      </w:r>
      <w:proofErr w:type="spellStart"/>
      <w:r>
        <w:t>Bibiliografie</w:t>
      </w:r>
      <w:proofErr w:type="spellEnd"/>
      <w:r>
        <w:t xml:space="preserve"> </w:t>
      </w:r>
      <w:proofErr w:type="spellStart"/>
      <w:r>
        <w:t>moet</w:t>
      </w:r>
      <w:proofErr w:type="spellEnd"/>
      <w:r>
        <w:t xml:space="preserve"> NIE </w:t>
      </w:r>
      <w:proofErr w:type="spellStart"/>
      <w:r>
        <w:t>gejustify</w:t>
      </w:r>
      <w:proofErr w:type="spellEnd"/>
      <w:r>
        <w:t xml:space="preserve"> wees </w:t>
      </w:r>
      <w:proofErr w:type="spellStart"/>
      <w:r>
        <w:t>nie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ED6CEE" w15:done="0"/>
  <w15:commentEx w15:paraId="0A1EAF39" w15:done="1"/>
  <w15:commentEx w15:paraId="0B223874" w15:done="0"/>
  <w15:commentEx w15:paraId="3F174732" w15:paraIdParent="0B223874" w15:done="0"/>
  <w15:commentEx w15:paraId="444BC47B" w15:done="1"/>
  <w15:commentEx w15:paraId="41DA97C2" w15:done="1"/>
  <w15:commentEx w15:paraId="23F0BE1F" w15:done="1"/>
  <w15:commentEx w15:paraId="5F9F2D8C" w15:done="1"/>
  <w15:commentEx w15:paraId="0834546A" w15:done="0"/>
  <w15:commentEx w15:paraId="4594D66A" w15:paraIdParent="0834546A" w15:done="0"/>
  <w15:commentEx w15:paraId="71A73A7D" w15:done="1"/>
  <w15:commentEx w15:paraId="32204563" w15:done="1"/>
  <w15:commentEx w15:paraId="4EB63AB0" w15:paraIdParent="32204563" w15:done="1"/>
  <w15:commentEx w15:paraId="40CACDD7" w15:done="0"/>
  <w15:commentEx w15:paraId="316F1BFB" w15:done="0"/>
  <w15:commentEx w15:paraId="088A2A31" w15:done="0"/>
  <w15:commentEx w15:paraId="3637967E" w15:done="0"/>
  <w15:commentEx w15:paraId="36ECBB2D" w15:paraIdParent="363796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73E58" w16cex:dateUtc="2022-08-17T08:15:00Z"/>
  <w16cex:commentExtensible w16cex:durableId="26A74260" w16cex:dateUtc="2022-08-17T08:33:00Z"/>
  <w16cex:commentExtensible w16cex:durableId="26A7428B" w16cex:dateUtc="2022-08-17T08:33:00Z"/>
  <w16cex:commentExtensible w16cex:durableId="26C6044C" w16cex:dateUtc="2022-09-09T16:28:00Z"/>
  <w16cex:commentExtensible w16cex:durableId="26A744C1" w16cex:dateUtc="2022-08-17T08:43:00Z"/>
  <w16cex:commentExtensible w16cex:durableId="26A74623" w16cex:dateUtc="2022-08-17T08:49:00Z"/>
  <w16cex:commentExtensible w16cex:durableId="26A74BE6" w16cex:dateUtc="2022-08-17T09:13:00Z"/>
  <w16cex:commentExtensible w16cex:durableId="26A74C23" w16cex:dateUtc="2022-08-17T09:14:00Z"/>
  <w16cex:commentExtensible w16cex:durableId="26A74CA1" w16cex:dateUtc="2022-08-17T09:16:00Z"/>
  <w16cex:commentExtensible w16cex:durableId="26A74D5A" w16cex:dateUtc="2022-08-17T09:19:00Z"/>
  <w16cex:commentExtensible w16cex:durableId="26A74E54" w16cex:dateUtc="2022-08-17T09:24:00Z"/>
  <w16cex:commentExtensible w16cex:durableId="26A75019" w16cex:dateUtc="2022-08-17T09:31:00Z"/>
  <w16cex:commentExtensible w16cex:durableId="26A750A6" w16cex:dateUtc="2022-08-17T09:33:00Z"/>
  <w16cex:commentExtensible w16cex:durableId="26A750CC" w16cex:dateUtc="2022-08-17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ED6CEE" w16cid:durableId="26A73E58"/>
  <w16cid:commentId w16cid:paraId="0A1EAF39" w16cid:durableId="26A74260"/>
  <w16cid:commentId w16cid:paraId="0B223874" w16cid:durableId="26A7428B"/>
  <w16cid:commentId w16cid:paraId="3F174732" w16cid:durableId="26C6044C"/>
  <w16cid:commentId w16cid:paraId="444BC47B" w16cid:durableId="26A744C1"/>
  <w16cid:commentId w16cid:paraId="41DA97C2" w16cid:durableId="26A74623"/>
  <w16cid:commentId w16cid:paraId="23F0BE1F" w16cid:durableId="26A74BE6"/>
  <w16cid:commentId w16cid:paraId="5F9F2D8C" w16cid:durableId="26A74C23"/>
  <w16cid:commentId w16cid:paraId="0834546A" w16cid:durableId="26A74CA1"/>
  <w16cid:commentId w16cid:paraId="4594D66A" w16cid:durableId="26C600E8"/>
  <w16cid:commentId w16cid:paraId="71A73A7D" w16cid:durableId="26A74D5A"/>
  <w16cid:commentId w16cid:paraId="32204563" w16cid:durableId="26A74E54"/>
  <w16cid:commentId w16cid:paraId="4EB63AB0" w16cid:durableId="26C600EB"/>
  <w16cid:commentId w16cid:paraId="40CACDD7" w16cid:durableId="26A75019"/>
  <w16cid:commentId w16cid:paraId="3637967E" w16cid:durableId="26A750A6"/>
  <w16cid:commentId w16cid:paraId="36ECBB2D" w16cid:durableId="26A750C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231E2" w14:textId="77777777" w:rsidR="00935905" w:rsidRDefault="00935905">
      <w:pPr>
        <w:spacing w:after="0"/>
      </w:pPr>
      <w:r>
        <w:separator/>
      </w:r>
    </w:p>
    <w:p w14:paraId="51A06013" w14:textId="77777777" w:rsidR="00935905" w:rsidRDefault="00935905"/>
  </w:endnote>
  <w:endnote w:type="continuationSeparator" w:id="0">
    <w:p w14:paraId="647E58E3" w14:textId="77777777" w:rsidR="00935905" w:rsidRDefault="00935905">
      <w:pPr>
        <w:spacing w:after="0"/>
      </w:pPr>
      <w:r>
        <w:continuationSeparator/>
      </w:r>
    </w:p>
    <w:p w14:paraId="5E24F88B" w14:textId="77777777" w:rsidR="00935905" w:rsidRDefault="009359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w:altName w:val="Arial"/>
    <w:charset w:val="00"/>
    <w:family w:val="swiss"/>
    <w:pitch w:val="variable"/>
    <w:sig w:usb0="00000001" w:usb1="400078FF" w:usb2="00000021" w:usb3="00000000" w:csb0="0000019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2D2AB" w14:textId="449B113C" w:rsidR="003C7596" w:rsidRPr="00613F4C" w:rsidRDefault="003C7596" w:rsidP="00613F4C">
    <w:pPr>
      <w:pStyle w:val="Footer"/>
    </w:pPr>
    <w:r w:rsidRPr="00613F4C">
      <w:rPr>
        <w:rStyle w:val="PageNumber"/>
      </w:rPr>
      <w:fldChar w:fldCharType="begin"/>
    </w:r>
    <w:r w:rsidRPr="00613F4C">
      <w:rPr>
        <w:rStyle w:val="PageNumber"/>
      </w:rPr>
      <w:instrText xml:space="preserve"> PAGE </w:instrText>
    </w:r>
    <w:r w:rsidRPr="00613F4C">
      <w:rPr>
        <w:rStyle w:val="PageNumber"/>
      </w:rPr>
      <w:fldChar w:fldCharType="separate"/>
    </w:r>
    <w:r w:rsidR="007449E4">
      <w:rPr>
        <w:rStyle w:val="PageNumber"/>
        <w:noProof/>
      </w:rPr>
      <w:t>9</w:t>
    </w:r>
    <w:r w:rsidRPr="00613F4C">
      <w:rPr>
        <w:rStyle w:val="PageNumber"/>
      </w:rPr>
      <w:fldChar w:fldCharType="end"/>
    </w:r>
  </w:p>
  <w:p w14:paraId="7D78C3F5" w14:textId="77777777" w:rsidR="003C7596" w:rsidRDefault="003C759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F3D4F" w14:textId="77777777" w:rsidR="00935905" w:rsidRDefault="00935905">
      <w:pPr>
        <w:spacing w:after="0"/>
      </w:pPr>
      <w:r>
        <w:separator/>
      </w:r>
    </w:p>
    <w:p w14:paraId="2D6FD63E" w14:textId="77777777" w:rsidR="00935905" w:rsidRDefault="00935905"/>
  </w:footnote>
  <w:footnote w:type="continuationSeparator" w:id="0">
    <w:p w14:paraId="221D090A" w14:textId="77777777" w:rsidR="00935905" w:rsidRDefault="00935905">
      <w:pPr>
        <w:spacing w:after="0"/>
      </w:pPr>
      <w:r>
        <w:continuationSeparator/>
      </w:r>
    </w:p>
    <w:p w14:paraId="4EF08260" w14:textId="77777777" w:rsidR="00935905" w:rsidRDefault="0093590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D577A6D"/>
    <w:multiLevelType w:val="hybridMultilevel"/>
    <w:tmpl w:val="5DDE9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00F3942"/>
    <w:multiLevelType w:val="hybridMultilevel"/>
    <w:tmpl w:val="AD32F1CA"/>
    <w:lvl w:ilvl="0" w:tplc="3B3A877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3240BAA"/>
    <w:multiLevelType w:val="multilevel"/>
    <w:tmpl w:val="3D6266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3E86F9D"/>
    <w:multiLevelType w:val="hybridMultilevel"/>
    <w:tmpl w:val="428435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6FB587F"/>
    <w:multiLevelType w:val="hybridMultilevel"/>
    <w:tmpl w:val="2966996C"/>
    <w:lvl w:ilvl="0" w:tplc="FC5AAAF4">
      <w:start w:val="1"/>
      <w:numFmt w:val="decimal"/>
      <w:lvlText w:val="%1."/>
      <w:lvlJc w:val="left"/>
      <w:pPr>
        <w:ind w:left="1080" w:hanging="360"/>
      </w:pPr>
      <w:rPr>
        <w:rFonts w:hint="default"/>
        <w:color w:val="000000" w:themeColor="text1"/>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1A5D0FED"/>
    <w:multiLevelType w:val="hybridMultilevel"/>
    <w:tmpl w:val="E69CA976"/>
    <w:lvl w:ilvl="0" w:tplc="FFFFFFFF">
      <w:start w:val="1"/>
      <w:numFmt w:val="decimal"/>
      <w:lvlText w:val="%1."/>
      <w:lvlJc w:val="left"/>
      <w:pPr>
        <w:ind w:left="1080" w:hanging="360"/>
      </w:pPr>
      <w:rPr>
        <w:rFonts w:hint="default"/>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AD217A5"/>
    <w:multiLevelType w:val="hybridMultilevel"/>
    <w:tmpl w:val="D3EEE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D8642B5"/>
    <w:multiLevelType w:val="hybridMultilevel"/>
    <w:tmpl w:val="5AAE1B8E"/>
    <w:lvl w:ilvl="0" w:tplc="C8E804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C64387"/>
    <w:multiLevelType w:val="hybridMultilevel"/>
    <w:tmpl w:val="354E6CEC"/>
    <w:lvl w:ilvl="0" w:tplc="A78044C8">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71A28D7"/>
    <w:multiLevelType w:val="hybridMultilevel"/>
    <w:tmpl w:val="DB76FEC4"/>
    <w:lvl w:ilvl="0" w:tplc="C46A8E5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2"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7083C63"/>
    <w:multiLevelType w:val="hybridMultilevel"/>
    <w:tmpl w:val="C47A1EA2"/>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6" w15:restartNumberingAfterBreak="0">
    <w:nsid w:val="4C995825"/>
    <w:multiLevelType w:val="hybridMultilevel"/>
    <w:tmpl w:val="B60A256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3D97241"/>
    <w:multiLevelType w:val="hybridMultilevel"/>
    <w:tmpl w:val="EA0A0DC0"/>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8" w15:restartNumberingAfterBreak="0">
    <w:nsid w:val="550D263E"/>
    <w:multiLevelType w:val="hybridMultilevel"/>
    <w:tmpl w:val="8CE82A32"/>
    <w:lvl w:ilvl="0" w:tplc="3C5C22E2">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03157D"/>
    <w:multiLevelType w:val="hybridMultilevel"/>
    <w:tmpl w:val="86DC0E6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2923DA0"/>
    <w:multiLevelType w:val="multilevel"/>
    <w:tmpl w:val="D5969C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15:restartNumberingAfterBreak="0">
    <w:nsid w:val="665469FE"/>
    <w:multiLevelType w:val="hybridMultilevel"/>
    <w:tmpl w:val="B3AC6274"/>
    <w:lvl w:ilvl="0" w:tplc="FFFFFFFF">
      <w:start w:val="1"/>
      <w:numFmt w:val="decimal"/>
      <w:lvlText w:val="%1."/>
      <w:lvlJc w:val="left"/>
      <w:pPr>
        <w:ind w:left="720" w:hanging="360"/>
      </w:pPr>
    </w:lvl>
    <w:lvl w:ilvl="1" w:tplc="1C09000F">
      <w:start w:val="1"/>
      <w:numFmt w:val="decimal"/>
      <w:lvlText w:val="%2."/>
      <w:lvlJc w:val="left"/>
      <w:pPr>
        <w:ind w:left="107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FBB210F"/>
    <w:multiLevelType w:val="hybridMultilevel"/>
    <w:tmpl w:val="04F20E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7"/>
  </w:num>
  <w:num w:numId="8">
    <w:abstractNumId w:val="30"/>
  </w:num>
  <w:num w:numId="9">
    <w:abstractNumId w:val="20"/>
  </w:num>
  <w:num w:numId="10">
    <w:abstractNumId w:val="34"/>
  </w:num>
  <w:num w:numId="11">
    <w:abstractNumId w:val="19"/>
  </w:num>
  <w:num w:numId="12">
    <w:abstractNumId w:val="8"/>
  </w:num>
  <w:num w:numId="13">
    <w:abstractNumId w:val="24"/>
  </w:num>
  <w:num w:numId="14">
    <w:abstractNumId w:val="23"/>
  </w:num>
  <w:num w:numId="15">
    <w:abstractNumId w:val="36"/>
  </w:num>
  <w:num w:numId="16">
    <w:abstractNumId w:val="9"/>
  </w:num>
  <w:num w:numId="17">
    <w:abstractNumId w:val="6"/>
  </w:num>
  <w:num w:numId="18">
    <w:abstractNumId w:val="31"/>
  </w:num>
  <w:num w:numId="19">
    <w:abstractNumId w:val="32"/>
  </w:num>
  <w:num w:numId="20">
    <w:abstractNumId w:val="22"/>
  </w:num>
  <w:num w:numId="21">
    <w:abstractNumId w:val="29"/>
  </w:num>
  <w:num w:numId="22">
    <w:abstractNumId w:val="13"/>
  </w:num>
  <w:num w:numId="23">
    <w:abstractNumId w:val="10"/>
  </w:num>
  <w:num w:numId="24">
    <w:abstractNumId w:val="14"/>
  </w:num>
  <w:num w:numId="25">
    <w:abstractNumId w:val="33"/>
  </w:num>
  <w:num w:numId="26">
    <w:abstractNumId w:val="15"/>
  </w:num>
  <w:num w:numId="27">
    <w:abstractNumId w:val="21"/>
  </w:num>
  <w:num w:numId="28">
    <w:abstractNumId w:val="18"/>
  </w:num>
  <w:num w:numId="29">
    <w:abstractNumId w:val="12"/>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num>
  <w:num w:numId="37">
    <w:abstractNumId w:val="26"/>
  </w:num>
  <w:num w:numId="38">
    <w:abstractNumId w:val="17"/>
  </w:num>
  <w:num w:numId="39">
    <w:abstractNumId w:val="11"/>
  </w:num>
  <w:num w:numId="40">
    <w:abstractNumId w:val="27"/>
  </w:num>
  <w:num w:numId="41">
    <w:abstractNumId w:val="25"/>
  </w:num>
  <w:num w:numId="42">
    <w:abstractNumId w:val="28"/>
  </w:num>
  <w:num w:numId="43">
    <w:abstractNumId w:val="16"/>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I VAN RENSBURG">
    <w15:presenceInfo w15:providerId="None" w15:userId="HENRI VAN RENSBURG"/>
  </w15:person>
  <w15:person w15:author="Hano Strydom">
    <w15:presenceInfo w15:providerId="None" w15:userId="Hano Stryd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ZA" w:vendorID="64" w:dllVersion="131078" w:nlCheck="1" w:checkStyle="1"/>
  <w:activeWritingStyle w:appName="MSWord" w:lang="en-US" w:vendorID="64" w:dllVersion="131078" w:nlCheck="1" w:checkStyle="1"/>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WU_Harvar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eze0vex00p9adgep0rbv9w9752w5p5veezds&quot;&gt;My EndNote Library&lt;record-ids&gt;&lt;item&gt;6&lt;/item&gt;&lt;item&gt;11&lt;/item&gt;&lt;item&gt;12&lt;/item&gt;&lt;item&gt;13&lt;/item&gt;&lt;item&gt;15&lt;/item&gt;&lt;item&gt;17&lt;/item&gt;&lt;item&gt;19&lt;/item&gt;&lt;item&gt;21&lt;/item&gt;&lt;item&gt;22&lt;/item&gt;&lt;item&gt;23&lt;/item&gt;&lt;item&gt;24&lt;/item&gt;&lt;item&gt;25&lt;/item&gt;&lt;item&gt;27&lt;/item&gt;&lt;item&gt;30&lt;/item&gt;&lt;item&gt;32&lt;/item&gt;&lt;item&gt;33&lt;/item&gt;&lt;item&gt;34&lt;/item&gt;&lt;item&gt;35&lt;/item&gt;&lt;item&gt;36&lt;/item&gt;&lt;item&gt;37&lt;/item&gt;&lt;item&gt;73&lt;/item&gt;&lt;item&gt;74&lt;/item&gt;&lt;item&gt;75&lt;/item&gt;&lt;item&gt;76&lt;/item&gt;&lt;item&gt;77&lt;/item&gt;&lt;item&gt;79&lt;/item&gt;&lt;item&gt;80&lt;/item&gt;&lt;item&gt;81&lt;/item&gt;&lt;item&gt;83&lt;/item&gt;&lt;item&gt;87&lt;/item&gt;&lt;item&gt;88&lt;/item&gt;&lt;item&gt;89&lt;/item&gt;&lt;item&gt;90&lt;/item&gt;&lt;item&gt;91&lt;/item&gt;&lt;item&gt;92&lt;/item&gt;&lt;item&gt;93&lt;/item&gt;&lt;item&gt;94&lt;/item&gt;&lt;item&gt;96&lt;/item&gt;&lt;item&gt;98&lt;/item&gt;&lt;item&gt;99&lt;/item&gt;&lt;item&gt;101&lt;/item&gt;&lt;item&gt;102&lt;/item&gt;&lt;item&gt;103&lt;/item&gt;&lt;item&gt;104&lt;/item&gt;&lt;item&gt;105&lt;/item&gt;&lt;item&gt;106&lt;/item&gt;&lt;item&gt;107&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item&gt;171&lt;/item&gt;&lt;item&gt;172&lt;/item&gt;&lt;item&gt;173&lt;/item&gt;&lt;item&gt;174&lt;/item&gt;&lt;item&gt;182&lt;/item&gt;&lt;item&gt;183&lt;/item&gt;&lt;item&gt;184&lt;/item&gt;&lt;item&gt;186&lt;/item&gt;&lt;item&gt;187&lt;/item&gt;&lt;/record-ids&gt;&lt;/item&gt;&lt;/Libraries&gt;"/>
  </w:docVars>
  <w:rsids>
    <w:rsidRoot w:val="005C0B39"/>
    <w:rsid w:val="000000AA"/>
    <w:rsid w:val="0000131C"/>
    <w:rsid w:val="000019E2"/>
    <w:rsid w:val="00001AAA"/>
    <w:rsid w:val="00001C9D"/>
    <w:rsid w:val="000023B7"/>
    <w:rsid w:val="00002407"/>
    <w:rsid w:val="0000279B"/>
    <w:rsid w:val="00002C57"/>
    <w:rsid w:val="000033CD"/>
    <w:rsid w:val="00003C0D"/>
    <w:rsid w:val="00003E9D"/>
    <w:rsid w:val="000045EE"/>
    <w:rsid w:val="000049AB"/>
    <w:rsid w:val="00005893"/>
    <w:rsid w:val="000058C4"/>
    <w:rsid w:val="00005AA3"/>
    <w:rsid w:val="000061C2"/>
    <w:rsid w:val="000064C8"/>
    <w:rsid w:val="000065F7"/>
    <w:rsid w:val="000066AC"/>
    <w:rsid w:val="000067FF"/>
    <w:rsid w:val="00006ACD"/>
    <w:rsid w:val="00006E86"/>
    <w:rsid w:val="00006FF1"/>
    <w:rsid w:val="00007031"/>
    <w:rsid w:val="0000756C"/>
    <w:rsid w:val="00007AD8"/>
    <w:rsid w:val="000102E5"/>
    <w:rsid w:val="000105C1"/>
    <w:rsid w:val="0001107B"/>
    <w:rsid w:val="000111C3"/>
    <w:rsid w:val="0001122E"/>
    <w:rsid w:val="000117FE"/>
    <w:rsid w:val="00011821"/>
    <w:rsid w:val="000120B9"/>
    <w:rsid w:val="000120F4"/>
    <w:rsid w:val="0001242D"/>
    <w:rsid w:val="0001257B"/>
    <w:rsid w:val="00012F5D"/>
    <w:rsid w:val="00013AA4"/>
    <w:rsid w:val="00013AFA"/>
    <w:rsid w:val="00014070"/>
    <w:rsid w:val="00015246"/>
    <w:rsid w:val="0001575C"/>
    <w:rsid w:val="00015A35"/>
    <w:rsid w:val="0001675D"/>
    <w:rsid w:val="00016998"/>
    <w:rsid w:val="00016CC3"/>
    <w:rsid w:val="0001709F"/>
    <w:rsid w:val="0001796B"/>
    <w:rsid w:val="00017B08"/>
    <w:rsid w:val="00017C6D"/>
    <w:rsid w:val="00020547"/>
    <w:rsid w:val="0002077F"/>
    <w:rsid w:val="00020CB7"/>
    <w:rsid w:val="00020FF9"/>
    <w:rsid w:val="0002173B"/>
    <w:rsid w:val="00022463"/>
    <w:rsid w:val="00022595"/>
    <w:rsid w:val="0002329E"/>
    <w:rsid w:val="000245E9"/>
    <w:rsid w:val="00024965"/>
    <w:rsid w:val="00024AD7"/>
    <w:rsid w:val="000253C0"/>
    <w:rsid w:val="00025D88"/>
    <w:rsid w:val="00025FCB"/>
    <w:rsid w:val="00026489"/>
    <w:rsid w:val="0002681F"/>
    <w:rsid w:val="00026AE7"/>
    <w:rsid w:val="00026B07"/>
    <w:rsid w:val="00026D2D"/>
    <w:rsid w:val="00026F07"/>
    <w:rsid w:val="00026FDC"/>
    <w:rsid w:val="00027ECD"/>
    <w:rsid w:val="00027F82"/>
    <w:rsid w:val="00030476"/>
    <w:rsid w:val="00030721"/>
    <w:rsid w:val="0003073F"/>
    <w:rsid w:val="00030B36"/>
    <w:rsid w:val="00030BC6"/>
    <w:rsid w:val="00030C21"/>
    <w:rsid w:val="00030D72"/>
    <w:rsid w:val="0003110E"/>
    <w:rsid w:val="00031841"/>
    <w:rsid w:val="00031865"/>
    <w:rsid w:val="000320F1"/>
    <w:rsid w:val="0003211E"/>
    <w:rsid w:val="00032417"/>
    <w:rsid w:val="0003265C"/>
    <w:rsid w:val="00032C8A"/>
    <w:rsid w:val="00032FBE"/>
    <w:rsid w:val="00033233"/>
    <w:rsid w:val="00033C04"/>
    <w:rsid w:val="00033DEF"/>
    <w:rsid w:val="00034031"/>
    <w:rsid w:val="00034ECF"/>
    <w:rsid w:val="00034F5F"/>
    <w:rsid w:val="0003561E"/>
    <w:rsid w:val="00035754"/>
    <w:rsid w:val="00035DDF"/>
    <w:rsid w:val="000363B0"/>
    <w:rsid w:val="00036426"/>
    <w:rsid w:val="00036463"/>
    <w:rsid w:val="0003662F"/>
    <w:rsid w:val="0003691A"/>
    <w:rsid w:val="00036EC9"/>
    <w:rsid w:val="00036F35"/>
    <w:rsid w:val="00037C85"/>
    <w:rsid w:val="00040086"/>
    <w:rsid w:val="000405BA"/>
    <w:rsid w:val="00041393"/>
    <w:rsid w:val="00041476"/>
    <w:rsid w:val="000417E5"/>
    <w:rsid w:val="00041DCD"/>
    <w:rsid w:val="00042079"/>
    <w:rsid w:val="0004215E"/>
    <w:rsid w:val="00042531"/>
    <w:rsid w:val="0004258D"/>
    <w:rsid w:val="0004272B"/>
    <w:rsid w:val="00042F33"/>
    <w:rsid w:val="00043139"/>
    <w:rsid w:val="00043753"/>
    <w:rsid w:val="00043F60"/>
    <w:rsid w:val="000441FA"/>
    <w:rsid w:val="00044464"/>
    <w:rsid w:val="000445CB"/>
    <w:rsid w:val="00044E9E"/>
    <w:rsid w:val="00045078"/>
    <w:rsid w:val="000452D3"/>
    <w:rsid w:val="000454D5"/>
    <w:rsid w:val="00045B3B"/>
    <w:rsid w:val="00045CD6"/>
    <w:rsid w:val="00045DB9"/>
    <w:rsid w:val="00045E06"/>
    <w:rsid w:val="000460D7"/>
    <w:rsid w:val="0004683D"/>
    <w:rsid w:val="00046F7D"/>
    <w:rsid w:val="00047516"/>
    <w:rsid w:val="00047D9B"/>
    <w:rsid w:val="00047EB3"/>
    <w:rsid w:val="00050800"/>
    <w:rsid w:val="00050839"/>
    <w:rsid w:val="00050B99"/>
    <w:rsid w:val="00050C65"/>
    <w:rsid w:val="00051C1D"/>
    <w:rsid w:val="000522D2"/>
    <w:rsid w:val="0005285A"/>
    <w:rsid w:val="000528EC"/>
    <w:rsid w:val="00052974"/>
    <w:rsid w:val="00052A0C"/>
    <w:rsid w:val="00053331"/>
    <w:rsid w:val="0005392E"/>
    <w:rsid w:val="000539CF"/>
    <w:rsid w:val="00053DA4"/>
    <w:rsid w:val="00053E6B"/>
    <w:rsid w:val="00053E6C"/>
    <w:rsid w:val="00054308"/>
    <w:rsid w:val="0005466A"/>
    <w:rsid w:val="000546EC"/>
    <w:rsid w:val="000547C3"/>
    <w:rsid w:val="00054E3E"/>
    <w:rsid w:val="0005507C"/>
    <w:rsid w:val="00055198"/>
    <w:rsid w:val="00055256"/>
    <w:rsid w:val="00055BC8"/>
    <w:rsid w:val="00056C52"/>
    <w:rsid w:val="000577E9"/>
    <w:rsid w:val="000601DD"/>
    <w:rsid w:val="0006132C"/>
    <w:rsid w:val="000616A3"/>
    <w:rsid w:val="000619A5"/>
    <w:rsid w:val="00061BBC"/>
    <w:rsid w:val="00061C5D"/>
    <w:rsid w:val="000624AE"/>
    <w:rsid w:val="000628E1"/>
    <w:rsid w:val="00062A1B"/>
    <w:rsid w:val="00062B18"/>
    <w:rsid w:val="00062D23"/>
    <w:rsid w:val="000632D7"/>
    <w:rsid w:val="0006357D"/>
    <w:rsid w:val="000637AC"/>
    <w:rsid w:val="00063E2C"/>
    <w:rsid w:val="0006408C"/>
    <w:rsid w:val="0006428F"/>
    <w:rsid w:val="000644A9"/>
    <w:rsid w:val="000645E6"/>
    <w:rsid w:val="0006549C"/>
    <w:rsid w:val="00065B12"/>
    <w:rsid w:val="000664D1"/>
    <w:rsid w:val="00066ACE"/>
    <w:rsid w:val="00066BF4"/>
    <w:rsid w:val="00066E06"/>
    <w:rsid w:val="00067183"/>
    <w:rsid w:val="00067A90"/>
    <w:rsid w:val="00067C19"/>
    <w:rsid w:val="00067EC1"/>
    <w:rsid w:val="000702D7"/>
    <w:rsid w:val="0007032F"/>
    <w:rsid w:val="0007091E"/>
    <w:rsid w:val="00071304"/>
    <w:rsid w:val="0007198E"/>
    <w:rsid w:val="00071C37"/>
    <w:rsid w:val="00071E4D"/>
    <w:rsid w:val="0007289A"/>
    <w:rsid w:val="00072A04"/>
    <w:rsid w:val="000745CE"/>
    <w:rsid w:val="000748C7"/>
    <w:rsid w:val="00074F16"/>
    <w:rsid w:val="00075592"/>
    <w:rsid w:val="00075C33"/>
    <w:rsid w:val="00075FED"/>
    <w:rsid w:val="0007726A"/>
    <w:rsid w:val="00077F0D"/>
    <w:rsid w:val="00080883"/>
    <w:rsid w:val="0008090A"/>
    <w:rsid w:val="00080D33"/>
    <w:rsid w:val="00081351"/>
    <w:rsid w:val="00081465"/>
    <w:rsid w:val="0008171F"/>
    <w:rsid w:val="00081C06"/>
    <w:rsid w:val="00081E3A"/>
    <w:rsid w:val="0008215A"/>
    <w:rsid w:val="000825AB"/>
    <w:rsid w:val="00083265"/>
    <w:rsid w:val="000838F3"/>
    <w:rsid w:val="00083A07"/>
    <w:rsid w:val="00083A2A"/>
    <w:rsid w:val="00083DA7"/>
    <w:rsid w:val="000840AE"/>
    <w:rsid w:val="000841B0"/>
    <w:rsid w:val="0008421B"/>
    <w:rsid w:val="00084658"/>
    <w:rsid w:val="000846A2"/>
    <w:rsid w:val="00084C84"/>
    <w:rsid w:val="000851FF"/>
    <w:rsid w:val="0008534D"/>
    <w:rsid w:val="000854F9"/>
    <w:rsid w:val="00085643"/>
    <w:rsid w:val="00085BCC"/>
    <w:rsid w:val="0008600B"/>
    <w:rsid w:val="00086425"/>
    <w:rsid w:val="00086833"/>
    <w:rsid w:val="00087312"/>
    <w:rsid w:val="0008773E"/>
    <w:rsid w:val="000905A4"/>
    <w:rsid w:val="00090BF4"/>
    <w:rsid w:val="00090EE8"/>
    <w:rsid w:val="00091FEE"/>
    <w:rsid w:val="0009206E"/>
    <w:rsid w:val="00093097"/>
    <w:rsid w:val="00093483"/>
    <w:rsid w:val="00093935"/>
    <w:rsid w:val="00093E8C"/>
    <w:rsid w:val="00094090"/>
    <w:rsid w:val="00094713"/>
    <w:rsid w:val="000947D3"/>
    <w:rsid w:val="00094C53"/>
    <w:rsid w:val="00094C83"/>
    <w:rsid w:val="00094D8F"/>
    <w:rsid w:val="0009513E"/>
    <w:rsid w:val="000951BF"/>
    <w:rsid w:val="000954CD"/>
    <w:rsid w:val="000961EA"/>
    <w:rsid w:val="0009666A"/>
    <w:rsid w:val="00096BAC"/>
    <w:rsid w:val="00096D99"/>
    <w:rsid w:val="00096EA0"/>
    <w:rsid w:val="00096F57"/>
    <w:rsid w:val="00097073"/>
    <w:rsid w:val="00097C92"/>
    <w:rsid w:val="000A09C1"/>
    <w:rsid w:val="000A0E68"/>
    <w:rsid w:val="000A11A9"/>
    <w:rsid w:val="000A1519"/>
    <w:rsid w:val="000A1CEC"/>
    <w:rsid w:val="000A203E"/>
    <w:rsid w:val="000A227F"/>
    <w:rsid w:val="000A2988"/>
    <w:rsid w:val="000A2BB5"/>
    <w:rsid w:val="000A3794"/>
    <w:rsid w:val="000A3A16"/>
    <w:rsid w:val="000A3E8B"/>
    <w:rsid w:val="000A4398"/>
    <w:rsid w:val="000A439E"/>
    <w:rsid w:val="000A478C"/>
    <w:rsid w:val="000A4836"/>
    <w:rsid w:val="000A4B42"/>
    <w:rsid w:val="000A4ECF"/>
    <w:rsid w:val="000A59BE"/>
    <w:rsid w:val="000A5A66"/>
    <w:rsid w:val="000A5D6B"/>
    <w:rsid w:val="000A6360"/>
    <w:rsid w:val="000A656F"/>
    <w:rsid w:val="000A70A3"/>
    <w:rsid w:val="000A731E"/>
    <w:rsid w:val="000A738B"/>
    <w:rsid w:val="000A76C4"/>
    <w:rsid w:val="000A79D4"/>
    <w:rsid w:val="000B1148"/>
    <w:rsid w:val="000B1FEE"/>
    <w:rsid w:val="000B21BB"/>
    <w:rsid w:val="000B221A"/>
    <w:rsid w:val="000B229C"/>
    <w:rsid w:val="000B2662"/>
    <w:rsid w:val="000B2C1D"/>
    <w:rsid w:val="000B2C3C"/>
    <w:rsid w:val="000B38D7"/>
    <w:rsid w:val="000B3F37"/>
    <w:rsid w:val="000B466C"/>
    <w:rsid w:val="000B4AE3"/>
    <w:rsid w:val="000B4E94"/>
    <w:rsid w:val="000B593F"/>
    <w:rsid w:val="000B5A70"/>
    <w:rsid w:val="000B5CA4"/>
    <w:rsid w:val="000B5CB9"/>
    <w:rsid w:val="000B5F84"/>
    <w:rsid w:val="000B70FD"/>
    <w:rsid w:val="000B7363"/>
    <w:rsid w:val="000B76D7"/>
    <w:rsid w:val="000B7FAF"/>
    <w:rsid w:val="000C019E"/>
    <w:rsid w:val="000C0CF1"/>
    <w:rsid w:val="000C1073"/>
    <w:rsid w:val="000C15F1"/>
    <w:rsid w:val="000C1677"/>
    <w:rsid w:val="000C1C17"/>
    <w:rsid w:val="000C27CD"/>
    <w:rsid w:val="000C27DC"/>
    <w:rsid w:val="000C2C16"/>
    <w:rsid w:val="000C351B"/>
    <w:rsid w:val="000C3781"/>
    <w:rsid w:val="000C4A78"/>
    <w:rsid w:val="000C4C2E"/>
    <w:rsid w:val="000C4F94"/>
    <w:rsid w:val="000C5193"/>
    <w:rsid w:val="000C526A"/>
    <w:rsid w:val="000C5417"/>
    <w:rsid w:val="000C59DD"/>
    <w:rsid w:val="000C5EC0"/>
    <w:rsid w:val="000C5EFA"/>
    <w:rsid w:val="000C62F3"/>
    <w:rsid w:val="000C63BC"/>
    <w:rsid w:val="000C6ABA"/>
    <w:rsid w:val="000C7202"/>
    <w:rsid w:val="000C7431"/>
    <w:rsid w:val="000C798B"/>
    <w:rsid w:val="000D0048"/>
    <w:rsid w:val="000D040A"/>
    <w:rsid w:val="000D0483"/>
    <w:rsid w:val="000D04D2"/>
    <w:rsid w:val="000D0915"/>
    <w:rsid w:val="000D13A1"/>
    <w:rsid w:val="000D1410"/>
    <w:rsid w:val="000D20FD"/>
    <w:rsid w:val="000D2363"/>
    <w:rsid w:val="000D259D"/>
    <w:rsid w:val="000D2BE5"/>
    <w:rsid w:val="000D2C33"/>
    <w:rsid w:val="000D303F"/>
    <w:rsid w:val="000D3178"/>
    <w:rsid w:val="000D36DA"/>
    <w:rsid w:val="000D3DDF"/>
    <w:rsid w:val="000D4020"/>
    <w:rsid w:val="000D4601"/>
    <w:rsid w:val="000D4E85"/>
    <w:rsid w:val="000D4EE7"/>
    <w:rsid w:val="000D5430"/>
    <w:rsid w:val="000D62DE"/>
    <w:rsid w:val="000D647A"/>
    <w:rsid w:val="000D69D6"/>
    <w:rsid w:val="000D747E"/>
    <w:rsid w:val="000D74D5"/>
    <w:rsid w:val="000E03DA"/>
    <w:rsid w:val="000E0AD7"/>
    <w:rsid w:val="000E1711"/>
    <w:rsid w:val="000E1AAF"/>
    <w:rsid w:val="000E1B75"/>
    <w:rsid w:val="000E1BCB"/>
    <w:rsid w:val="000E1F1B"/>
    <w:rsid w:val="000E2011"/>
    <w:rsid w:val="000E20BE"/>
    <w:rsid w:val="000E2927"/>
    <w:rsid w:val="000E2E0C"/>
    <w:rsid w:val="000E386B"/>
    <w:rsid w:val="000E3C3F"/>
    <w:rsid w:val="000E3CD1"/>
    <w:rsid w:val="000E4090"/>
    <w:rsid w:val="000E4408"/>
    <w:rsid w:val="000E4929"/>
    <w:rsid w:val="000E4983"/>
    <w:rsid w:val="000E4C34"/>
    <w:rsid w:val="000E589A"/>
    <w:rsid w:val="000E64C6"/>
    <w:rsid w:val="000E6578"/>
    <w:rsid w:val="000E66C4"/>
    <w:rsid w:val="000E6B0D"/>
    <w:rsid w:val="000E6D54"/>
    <w:rsid w:val="000E6D5F"/>
    <w:rsid w:val="000E6FE4"/>
    <w:rsid w:val="000E79C9"/>
    <w:rsid w:val="000E7B6D"/>
    <w:rsid w:val="000E7B76"/>
    <w:rsid w:val="000E7C16"/>
    <w:rsid w:val="000E7C20"/>
    <w:rsid w:val="000E7C78"/>
    <w:rsid w:val="000E7E97"/>
    <w:rsid w:val="000E7F32"/>
    <w:rsid w:val="000F04A0"/>
    <w:rsid w:val="000F0EDA"/>
    <w:rsid w:val="000F1372"/>
    <w:rsid w:val="000F165E"/>
    <w:rsid w:val="000F1A00"/>
    <w:rsid w:val="000F22C2"/>
    <w:rsid w:val="000F238C"/>
    <w:rsid w:val="000F252F"/>
    <w:rsid w:val="000F2B5B"/>
    <w:rsid w:val="000F3040"/>
    <w:rsid w:val="000F34DD"/>
    <w:rsid w:val="000F3688"/>
    <w:rsid w:val="000F3AFE"/>
    <w:rsid w:val="000F3B93"/>
    <w:rsid w:val="000F403F"/>
    <w:rsid w:val="000F41AE"/>
    <w:rsid w:val="000F42DC"/>
    <w:rsid w:val="000F45CE"/>
    <w:rsid w:val="000F5225"/>
    <w:rsid w:val="000F55A8"/>
    <w:rsid w:val="000F5F37"/>
    <w:rsid w:val="000F63CC"/>
    <w:rsid w:val="000F63E0"/>
    <w:rsid w:val="000F6998"/>
    <w:rsid w:val="000F6A71"/>
    <w:rsid w:val="000F6D93"/>
    <w:rsid w:val="000F73F2"/>
    <w:rsid w:val="000F74CA"/>
    <w:rsid w:val="000F765F"/>
    <w:rsid w:val="000F7E19"/>
    <w:rsid w:val="001005DB"/>
    <w:rsid w:val="00100843"/>
    <w:rsid w:val="00100878"/>
    <w:rsid w:val="00100AD3"/>
    <w:rsid w:val="00100AF9"/>
    <w:rsid w:val="00100C45"/>
    <w:rsid w:val="00100D6E"/>
    <w:rsid w:val="00100E84"/>
    <w:rsid w:val="00101F5D"/>
    <w:rsid w:val="0010213C"/>
    <w:rsid w:val="00102A2F"/>
    <w:rsid w:val="00103225"/>
    <w:rsid w:val="0010356D"/>
    <w:rsid w:val="0010366F"/>
    <w:rsid w:val="001036BC"/>
    <w:rsid w:val="0010379D"/>
    <w:rsid w:val="001037FA"/>
    <w:rsid w:val="0010482F"/>
    <w:rsid w:val="00104919"/>
    <w:rsid w:val="00104983"/>
    <w:rsid w:val="001050C6"/>
    <w:rsid w:val="001056BA"/>
    <w:rsid w:val="00105D1A"/>
    <w:rsid w:val="00105DE2"/>
    <w:rsid w:val="0010604D"/>
    <w:rsid w:val="001063DC"/>
    <w:rsid w:val="00106815"/>
    <w:rsid w:val="001074F4"/>
    <w:rsid w:val="001078F6"/>
    <w:rsid w:val="0011064A"/>
    <w:rsid w:val="00110804"/>
    <w:rsid w:val="0011091D"/>
    <w:rsid w:val="001109C9"/>
    <w:rsid w:val="00111157"/>
    <w:rsid w:val="00111313"/>
    <w:rsid w:val="00111341"/>
    <w:rsid w:val="0011173D"/>
    <w:rsid w:val="00111DA6"/>
    <w:rsid w:val="00111F1E"/>
    <w:rsid w:val="001124DF"/>
    <w:rsid w:val="00112523"/>
    <w:rsid w:val="0011254E"/>
    <w:rsid w:val="00112A84"/>
    <w:rsid w:val="00113F40"/>
    <w:rsid w:val="0011438D"/>
    <w:rsid w:val="00115104"/>
    <w:rsid w:val="001151C1"/>
    <w:rsid w:val="001153BD"/>
    <w:rsid w:val="00115592"/>
    <w:rsid w:val="001168B2"/>
    <w:rsid w:val="00116F01"/>
    <w:rsid w:val="0011731E"/>
    <w:rsid w:val="0011779E"/>
    <w:rsid w:val="001179CF"/>
    <w:rsid w:val="001179DC"/>
    <w:rsid w:val="0012098F"/>
    <w:rsid w:val="001209B6"/>
    <w:rsid w:val="001209E9"/>
    <w:rsid w:val="00120AC9"/>
    <w:rsid w:val="00120D0C"/>
    <w:rsid w:val="001213D9"/>
    <w:rsid w:val="00121D76"/>
    <w:rsid w:val="00122770"/>
    <w:rsid w:val="00122848"/>
    <w:rsid w:val="00122AA8"/>
    <w:rsid w:val="00122B41"/>
    <w:rsid w:val="00122E77"/>
    <w:rsid w:val="001232CB"/>
    <w:rsid w:val="00123884"/>
    <w:rsid w:val="00123CB2"/>
    <w:rsid w:val="0012498D"/>
    <w:rsid w:val="0012499A"/>
    <w:rsid w:val="00124CC6"/>
    <w:rsid w:val="001254A9"/>
    <w:rsid w:val="0012568E"/>
    <w:rsid w:val="00126563"/>
    <w:rsid w:val="001268FF"/>
    <w:rsid w:val="00126970"/>
    <w:rsid w:val="00126E1F"/>
    <w:rsid w:val="001270AE"/>
    <w:rsid w:val="00127B62"/>
    <w:rsid w:val="00127C57"/>
    <w:rsid w:val="00127C67"/>
    <w:rsid w:val="00127DE4"/>
    <w:rsid w:val="00131365"/>
    <w:rsid w:val="00131896"/>
    <w:rsid w:val="0013198E"/>
    <w:rsid w:val="00132D41"/>
    <w:rsid w:val="00132FEB"/>
    <w:rsid w:val="00133305"/>
    <w:rsid w:val="0013339A"/>
    <w:rsid w:val="001334C4"/>
    <w:rsid w:val="00133FC8"/>
    <w:rsid w:val="00134082"/>
    <w:rsid w:val="001342C8"/>
    <w:rsid w:val="001347F5"/>
    <w:rsid w:val="0013483F"/>
    <w:rsid w:val="001348CA"/>
    <w:rsid w:val="00134B0B"/>
    <w:rsid w:val="0013500C"/>
    <w:rsid w:val="0013500F"/>
    <w:rsid w:val="00135054"/>
    <w:rsid w:val="001354F9"/>
    <w:rsid w:val="00135B25"/>
    <w:rsid w:val="001360E4"/>
    <w:rsid w:val="0013610E"/>
    <w:rsid w:val="001362CD"/>
    <w:rsid w:val="00136DB6"/>
    <w:rsid w:val="00136FEE"/>
    <w:rsid w:val="00137A5E"/>
    <w:rsid w:val="00137EAA"/>
    <w:rsid w:val="00140283"/>
    <w:rsid w:val="00140866"/>
    <w:rsid w:val="001412D8"/>
    <w:rsid w:val="00141516"/>
    <w:rsid w:val="0014175A"/>
    <w:rsid w:val="0014198A"/>
    <w:rsid w:val="00141EB4"/>
    <w:rsid w:val="001421C8"/>
    <w:rsid w:val="001421DE"/>
    <w:rsid w:val="0014220E"/>
    <w:rsid w:val="00142622"/>
    <w:rsid w:val="00142999"/>
    <w:rsid w:val="00142B91"/>
    <w:rsid w:val="00143158"/>
    <w:rsid w:val="001435E1"/>
    <w:rsid w:val="00143873"/>
    <w:rsid w:val="00143B2D"/>
    <w:rsid w:val="00144D18"/>
    <w:rsid w:val="00145056"/>
    <w:rsid w:val="001461F3"/>
    <w:rsid w:val="00146314"/>
    <w:rsid w:val="00146705"/>
    <w:rsid w:val="00146891"/>
    <w:rsid w:val="00146D23"/>
    <w:rsid w:val="001470AC"/>
    <w:rsid w:val="00147383"/>
    <w:rsid w:val="001473BD"/>
    <w:rsid w:val="00147719"/>
    <w:rsid w:val="00150037"/>
    <w:rsid w:val="00150C2F"/>
    <w:rsid w:val="00150E1A"/>
    <w:rsid w:val="001513A2"/>
    <w:rsid w:val="001517EE"/>
    <w:rsid w:val="00151983"/>
    <w:rsid w:val="00151BDC"/>
    <w:rsid w:val="0015233B"/>
    <w:rsid w:val="0015238E"/>
    <w:rsid w:val="00152AD2"/>
    <w:rsid w:val="001530BF"/>
    <w:rsid w:val="00153459"/>
    <w:rsid w:val="00153656"/>
    <w:rsid w:val="0015435A"/>
    <w:rsid w:val="001554EE"/>
    <w:rsid w:val="001559F7"/>
    <w:rsid w:val="00155F22"/>
    <w:rsid w:val="0015622A"/>
    <w:rsid w:val="00156396"/>
    <w:rsid w:val="0015668A"/>
    <w:rsid w:val="00156ACE"/>
    <w:rsid w:val="00156D49"/>
    <w:rsid w:val="001573C0"/>
    <w:rsid w:val="0015743A"/>
    <w:rsid w:val="0015773D"/>
    <w:rsid w:val="00157E2E"/>
    <w:rsid w:val="0016092E"/>
    <w:rsid w:val="00161764"/>
    <w:rsid w:val="001619A2"/>
    <w:rsid w:val="00161BF4"/>
    <w:rsid w:val="001625F0"/>
    <w:rsid w:val="0016268E"/>
    <w:rsid w:val="001629D6"/>
    <w:rsid w:val="00162A63"/>
    <w:rsid w:val="00162BDC"/>
    <w:rsid w:val="00163B23"/>
    <w:rsid w:val="00163C15"/>
    <w:rsid w:val="001640CB"/>
    <w:rsid w:val="00164794"/>
    <w:rsid w:val="00164E92"/>
    <w:rsid w:val="00164EE1"/>
    <w:rsid w:val="00165141"/>
    <w:rsid w:val="0016545B"/>
    <w:rsid w:val="00165A97"/>
    <w:rsid w:val="00165C44"/>
    <w:rsid w:val="00165E29"/>
    <w:rsid w:val="00165F68"/>
    <w:rsid w:val="001660C2"/>
    <w:rsid w:val="00166813"/>
    <w:rsid w:val="00167077"/>
    <w:rsid w:val="00167761"/>
    <w:rsid w:val="0016780D"/>
    <w:rsid w:val="001678F4"/>
    <w:rsid w:val="0016792F"/>
    <w:rsid w:val="00167FCF"/>
    <w:rsid w:val="00170BDC"/>
    <w:rsid w:val="00170FBF"/>
    <w:rsid w:val="00170FEC"/>
    <w:rsid w:val="001720B8"/>
    <w:rsid w:val="001720E5"/>
    <w:rsid w:val="00172237"/>
    <w:rsid w:val="0017262C"/>
    <w:rsid w:val="001727C3"/>
    <w:rsid w:val="001728FC"/>
    <w:rsid w:val="00172A6D"/>
    <w:rsid w:val="00172A7D"/>
    <w:rsid w:val="00173382"/>
    <w:rsid w:val="0017368C"/>
    <w:rsid w:val="001737EB"/>
    <w:rsid w:val="00173EAD"/>
    <w:rsid w:val="001740CB"/>
    <w:rsid w:val="00174519"/>
    <w:rsid w:val="001746B7"/>
    <w:rsid w:val="00174C50"/>
    <w:rsid w:val="00174E82"/>
    <w:rsid w:val="001750B0"/>
    <w:rsid w:val="001755C3"/>
    <w:rsid w:val="0017575C"/>
    <w:rsid w:val="00175896"/>
    <w:rsid w:val="0017651D"/>
    <w:rsid w:val="00176A15"/>
    <w:rsid w:val="00176E6D"/>
    <w:rsid w:val="00176FB2"/>
    <w:rsid w:val="001774E2"/>
    <w:rsid w:val="00177550"/>
    <w:rsid w:val="00177C7B"/>
    <w:rsid w:val="0018031C"/>
    <w:rsid w:val="00180363"/>
    <w:rsid w:val="00180690"/>
    <w:rsid w:val="0018091B"/>
    <w:rsid w:val="00180EF2"/>
    <w:rsid w:val="00181044"/>
    <w:rsid w:val="00181275"/>
    <w:rsid w:val="0018151E"/>
    <w:rsid w:val="00181A79"/>
    <w:rsid w:val="00181B15"/>
    <w:rsid w:val="00181E0F"/>
    <w:rsid w:val="00182102"/>
    <w:rsid w:val="00182365"/>
    <w:rsid w:val="001823F2"/>
    <w:rsid w:val="0018259E"/>
    <w:rsid w:val="00183031"/>
    <w:rsid w:val="0018321A"/>
    <w:rsid w:val="00183419"/>
    <w:rsid w:val="00183501"/>
    <w:rsid w:val="001835E2"/>
    <w:rsid w:val="00183895"/>
    <w:rsid w:val="00183C88"/>
    <w:rsid w:val="001846D8"/>
    <w:rsid w:val="001846F6"/>
    <w:rsid w:val="001847D5"/>
    <w:rsid w:val="00184997"/>
    <w:rsid w:val="00184A6E"/>
    <w:rsid w:val="00185215"/>
    <w:rsid w:val="0018532A"/>
    <w:rsid w:val="00185496"/>
    <w:rsid w:val="00185C82"/>
    <w:rsid w:val="00185E20"/>
    <w:rsid w:val="00185FD7"/>
    <w:rsid w:val="00186350"/>
    <w:rsid w:val="0018683E"/>
    <w:rsid w:val="00186BB1"/>
    <w:rsid w:val="00186C56"/>
    <w:rsid w:val="00186E93"/>
    <w:rsid w:val="001872BB"/>
    <w:rsid w:val="0018731D"/>
    <w:rsid w:val="00187407"/>
    <w:rsid w:val="001874D0"/>
    <w:rsid w:val="00187635"/>
    <w:rsid w:val="0018783D"/>
    <w:rsid w:val="001900DC"/>
    <w:rsid w:val="00190B21"/>
    <w:rsid w:val="0019117F"/>
    <w:rsid w:val="0019135B"/>
    <w:rsid w:val="00191571"/>
    <w:rsid w:val="001916B0"/>
    <w:rsid w:val="001919E6"/>
    <w:rsid w:val="001922CE"/>
    <w:rsid w:val="00192520"/>
    <w:rsid w:val="0019328B"/>
    <w:rsid w:val="00193588"/>
    <w:rsid w:val="001937E5"/>
    <w:rsid w:val="00193AA3"/>
    <w:rsid w:val="001945C7"/>
    <w:rsid w:val="00194AFE"/>
    <w:rsid w:val="0019539A"/>
    <w:rsid w:val="001957F7"/>
    <w:rsid w:val="00195F68"/>
    <w:rsid w:val="0019601A"/>
    <w:rsid w:val="001960E5"/>
    <w:rsid w:val="00196C09"/>
    <w:rsid w:val="00196D6C"/>
    <w:rsid w:val="00196F18"/>
    <w:rsid w:val="001972C6"/>
    <w:rsid w:val="001973EF"/>
    <w:rsid w:val="00197715"/>
    <w:rsid w:val="0019790C"/>
    <w:rsid w:val="00197A88"/>
    <w:rsid w:val="00197E39"/>
    <w:rsid w:val="001A12BD"/>
    <w:rsid w:val="001A12E8"/>
    <w:rsid w:val="001A1B47"/>
    <w:rsid w:val="001A1EC6"/>
    <w:rsid w:val="001A235F"/>
    <w:rsid w:val="001A2387"/>
    <w:rsid w:val="001A2EA0"/>
    <w:rsid w:val="001A3089"/>
    <w:rsid w:val="001A3567"/>
    <w:rsid w:val="001A359B"/>
    <w:rsid w:val="001A38D9"/>
    <w:rsid w:val="001A39B5"/>
    <w:rsid w:val="001A3C16"/>
    <w:rsid w:val="001A45CF"/>
    <w:rsid w:val="001A488E"/>
    <w:rsid w:val="001A4C15"/>
    <w:rsid w:val="001A4DBE"/>
    <w:rsid w:val="001A51F2"/>
    <w:rsid w:val="001A5650"/>
    <w:rsid w:val="001A5FAD"/>
    <w:rsid w:val="001A69F7"/>
    <w:rsid w:val="001A6A25"/>
    <w:rsid w:val="001A7009"/>
    <w:rsid w:val="001A722B"/>
    <w:rsid w:val="001A74F7"/>
    <w:rsid w:val="001A779C"/>
    <w:rsid w:val="001A7895"/>
    <w:rsid w:val="001A7BC9"/>
    <w:rsid w:val="001B025C"/>
    <w:rsid w:val="001B02BB"/>
    <w:rsid w:val="001B06F0"/>
    <w:rsid w:val="001B076C"/>
    <w:rsid w:val="001B08FC"/>
    <w:rsid w:val="001B0F58"/>
    <w:rsid w:val="001B13BE"/>
    <w:rsid w:val="001B17CF"/>
    <w:rsid w:val="001B18F8"/>
    <w:rsid w:val="001B19BC"/>
    <w:rsid w:val="001B1C86"/>
    <w:rsid w:val="001B1FAA"/>
    <w:rsid w:val="001B2496"/>
    <w:rsid w:val="001B2972"/>
    <w:rsid w:val="001B2DB0"/>
    <w:rsid w:val="001B3317"/>
    <w:rsid w:val="001B34C3"/>
    <w:rsid w:val="001B36B0"/>
    <w:rsid w:val="001B385E"/>
    <w:rsid w:val="001B3BC6"/>
    <w:rsid w:val="001B3D62"/>
    <w:rsid w:val="001B41DE"/>
    <w:rsid w:val="001B4268"/>
    <w:rsid w:val="001B42E5"/>
    <w:rsid w:val="001B52BB"/>
    <w:rsid w:val="001B59D0"/>
    <w:rsid w:val="001B6918"/>
    <w:rsid w:val="001B6BA4"/>
    <w:rsid w:val="001B6EF5"/>
    <w:rsid w:val="001C00D7"/>
    <w:rsid w:val="001C014A"/>
    <w:rsid w:val="001C01E7"/>
    <w:rsid w:val="001C04A8"/>
    <w:rsid w:val="001C0642"/>
    <w:rsid w:val="001C1FCE"/>
    <w:rsid w:val="001C2244"/>
    <w:rsid w:val="001C2262"/>
    <w:rsid w:val="001C2B32"/>
    <w:rsid w:val="001C2ECF"/>
    <w:rsid w:val="001C2F01"/>
    <w:rsid w:val="001C2FE7"/>
    <w:rsid w:val="001C3B2B"/>
    <w:rsid w:val="001C3D52"/>
    <w:rsid w:val="001C3D53"/>
    <w:rsid w:val="001C3DBD"/>
    <w:rsid w:val="001C4427"/>
    <w:rsid w:val="001C4483"/>
    <w:rsid w:val="001C46CE"/>
    <w:rsid w:val="001C4D44"/>
    <w:rsid w:val="001C58AD"/>
    <w:rsid w:val="001C5927"/>
    <w:rsid w:val="001C5D0E"/>
    <w:rsid w:val="001C5D8D"/>
    <w:rsid w:val="001C6062"/>
    <w:rsid w:val="001C67B2"/>
    <w:rsid w:val="001C720D"/>
    <w:rsid w:val="001C7A67"/>
    <w:rsid w:val="001D0466"/>
    <w:rsid w:val="001D07C0"/>
    <w:rsid w:val="001D0A9F"/>
    <w:rsid w:val="001D0C16"/>
    <w:rsid w:val="001D0EE4"/>
    <w:rsid w:val="001D0FE7"/>
    <w:rsid w:val="001D14EE"/>
    <w:rsid w:val="001D14F3"/>
    <w:rsid w:val="001D1635"/>
    <w:rsid w:val="001D17F0"/>
    <w:rsid w:val="001D29E9"/>
    <w:rsid w:val="001D2A0E"/>
    <w:rsid w:val="001D2ACD"/>
    <w:rsid w:val="001D2B34"/>
    <w:rsid w:val="001D2B7F"/>
    <w:rsid w:val="001D2E26"/>
    <w:rsid w:val="001D2F41"/>
    <w:rsid w:val="001D3A1B"/>
    <w:rsid w:val="001D3F2E"/>
    <w:rsid w:val="001D46AD"/>
    <w:rsid w:val="001D4BEB"/>
    <w:rsid w:val="001D4C6E"/>
    <w:rsid w:val="001D5375"/>
    <w:rsid w:val="001D56CD"/>
    <w:rsid w:val="001D6BF7"/>
    <w:rsid w:val="001D702D"/>
    <w:rsid w:val="001D766B"/>
    <w:rsid w:val="001D7770"/>
    <w:rsid w:val="001E0329"/>
    <w:rsid w:val="001E0365"/>
    <w:rsid w:val="001E06DB"/>
    <w:rsid w:val="001E0744"/>
    <w:rsid w:val="001E07D4"/>
    <w:rsid w:val="001E08B7"/>
    <w:rsid w:val="001E0B15"/>
    <w:rsid w:val="001E0C8B"/>
    <w:rsid w:val="001E0F22"/>
    <w:rsid w:val="001E102B"/>
    <w:rsid w:val="001E10C5"/>
    <w:rsid w:val="001E14B9"/>
    <w:rsid w:val="001E1584"/>
    <w:rsid w:val="001E15D6"/>
    <w:rsid w:val="001E2005"/>
    <w:rsid w:val="001E2176"/>
    <w:rsid w:val="001E21B9"/>
    <w:rsid w:val="001E28AD"/>
    <w:rsid w:val="001E28BF"/>
    <w:rsid w:val="001E29EB"/>
    <w:rsid w:val="001E2D91"/>
    <w:rsid w:val="001E2E53"/>
    <w:rsid w:val="001E3A96"/>
    <w:rsid w:val="001E452A"/>
    <w:rsid w:val="001E4C57"/>
    <w:rsid w:val="001E4F24"/>
    <w:rsid w:val="001E51DA"/>
    <w:rsid w:val="001E51E3"/>
    <w:rsid w:val="001E5281"/>
    <w:rsid w:val="001E52AC"/>
    <w:rsid w:val="001E58C5"/>
    <w:rsid w:val="001E5963"/>
    <w:rsid w:val="001E5F9A"/>
    <w:rsid w:val="001E6EC9"/>
    <w:rsid w:val="001E6F4F"/>
    <w:rsid w:val="001E738F"/>
    <w:rsid w:val="001E7D1F"/>
    <w:rsid w:val="001E7E27"/>
    <w:rsid w:val="001E7FF3"/>
    <w:rsid w:val="001F014F"/>
    <w:rsid w:val="001F027C"/>
    <w:rsid w:val="001F0391"/>
    <w:rsid w:val="001F1458"/>
    <w:rsid w:val="001F1D1F"/>
    <w:rsid w:val="001F1F87"/>
    <w:rsid w:val="001F21D7"/>
    <w:rsid w:val="001F26DE"/>
    <w:rsid w:val="001F392C"/>
    <w:rsid w:val="001F3D76"/>
    <w:rsid w:val="001F40DF"/>
    <w:rsid w:val="001F42DC"/>
    <w:rsid w:val="001F4D51"/>
    <w:rsid w:val="001F5054"/>
    <w:rsid w:val="001F536B"/>
    <w:rsid w:val="001F5D51"/>
    <w:rsid w:val="001F6470"/>
    <w:rsid w:val="001F662B"/>
    <w:rsid w:val="001F670E"/>
    <w:rsid w:val="001F687E"/>
    <w:rsid w:val="001F6C12"/>
    <w:rsid w:val="001F7586"/>
    <w:rsid w:val="001F7B42"/>
    <w:rsid w:val="00200633"/>
    <w:rsid w:val="0020078B"/>
    <w:rsid w:val="00201064"/>
    <w:rsid w:val="0020197C"/>
    <w:rsid w:val="002019AC"/>
    <w:rsid w:val="00202B6F"/>
    <w:rsid w:val="00202D7D"/>
    <w:rsid w:val="00203368"/>
    <w:rsid w:val="00203399"/>
    <w:rsid w:val="00203701"/>
    <w:rsid w:val="0020383D"/>
    <w:rsid w:val="00204392"/>
    <w:rsid w:val="0020449A"/>
    <w:rsid w:val="0020473F"/>
    <w:rsid w:val="00204AC9"/>
    <w:rsid w:val="00204D52"/>
    <w:rsid w:val="00204FDA"/>
    <w:rsid w:val="00204FEF"/>
    <w:rsid w:val="00205756"/>
    <w:rsid w:val="00206107"/>
    <w:rsid w:val="00206356"/>
    <w:rsid w:val="00206684"/>
    <w:rsid w:val="00206B6A"/>
    <w:rsid w:val="00206DB5"/>
    <w:rsid w:val="00206FB7"/>
    <w:rsid w:val="00207099"/>
    <w:rsid w:val="002076F9"/>
    <w:rsid w:val="0020776B"/>
    <w:rsid w:val="002078DB"/>
    <w:rsid w:val="00207C9C"/>
    <w:rsid w:val="00207D3A"/>
    <w:rsid w:val="00207FCA"/>
    <w:rsid w:val="00210015"/>
    <w:rsid w:val="00210410"/>
    <w:rsid w:val="0021056B"/>
    <w:rsid w:val="00210F55"/>
    <w:rsid w:val="00211196"/>
    <w:rsid w:val="002112C8"/>
    <w:rsid w:val="00211596"/>
    <w:rsid w:val="00211914"/>
    <w:rsid w:val="00211989"/>
    <w:rsid w:val="00211DED"/>
    <w:rsid w:val="00211EDC"/>
    <w:rsid w:val="00212390"/>
    <w:rsid w:val="00212448"/>
    <w:rsid w:val="00212AB4"/>
    <w:rsid w:val="00213478"/>
    <w:rsid w:val="002139E2"/>
    <w:rsid w:val="00213AA5"/>
    <w:rsid w:val="00213C48"/>
    <w:rsid w:val="0021493E"/>
    <w:rsid w:val="00214E3B"/>
    <w:rsid w:val="00215B39"/>
    <w:rsid w:val="00215C46"/>
    <w:rsid w:val="00216634"/>
    <w:rsid w:val="00216641"/>
    <w:rsid w:val="00216F07"/>
    <w:rsid w:val="002173C3"/>
    <w:rsid w:val="0021758A"/>
    <w:rsid w:val="00217989"/>
    <w:rsid w:val="0022016A"/>
    <w:rsid w:val="00220FA4"/>
    <w:rsid w:val="00221A02"/>
    <w:rsid w:val="00221BB2"/>
    <w:rsid w:val="00222265"/>
    <w:rsid w:val="00222551"/>
    <w:rsid w:val="00222B0A"/>
    <w:rsid w:val="00222FC6"/>
    <w:rsid w:val="002233DC"/>
    <w:rsid w:val="00223C1D"/>
    <w:rsid w:val="002248AC"/>
    <w:rsid w:val="00224EDB"/>
    <w:rsid w:val="00224F6B"/>
    <w:rsid w:val="002252C1"/>
    <w:rsid w:val="0022536B"/>
    <w:rsid w:val="002254D5"/>
    <w:rsid w:val="002257A4"/>
    <w:rsid w:val="00225979"/>
    <w:rsid w:val="00225B32"/>
    <w:rsid w:val="00225CE0"/>
    <w:rsid w:val="0022606B"/>
    <w:rsid w:val="0022628A"/>
    <w:rsid w:val="00226983"/>
    <w:rsid w:val="00226B28"/>
    <w:rsid w:val="0022755A"/>
    <w:rsid w:val="002275E6"/>
    <w:rsid w:val="002305C2"/>
    <w:rsid w:val="0023084E"/>
    <w:rsid w:val="00230A75"/>
    <w:rsid w:val="00230DAB"/>
    <w:rsid w:val="00230F1B"/>
    <w:rsid w:val="00231855"/>
    <w:rsid w:val="00231B48"/>
    <w:rsid w:val="002329FD"/>
    <w:rsid w:val="00232A44"/>
    <w:rsid w:val="00232D7C"/>
    <w:rsid w:val="002333BA"/>
    <w:rsid w:val="002335EB"/>
    <w:rsid w:val="002342D2"/>
    <w:rsid w:val="0023434B"/>
    <w:rsid w:val="00234665"/>
    <w:rsid w:val="00234AD7"/>
    <w:rsid w:val="00234BBD"/>
    <w:rsid w:val="00234CEC"/>
    <w:rsid w:val="002354BF"/>
    <w:rsid w:val="00236650"/>
    <w:rsid w:val="002369C7"/>
    <w:rsid w:val="00236CF1"/>
    <w:rsid w:val="00236ED2"/>
    <w:rsid w:val="00237158"/>
    <w:rsid w:val="002373A3"/>
    <w:rsid w:val="002379D0"/>
    <w:rsid w:val="002402B8"/>
    <w:rsid w:val="0024082F"/>
    <w:rsid w:val="00240873"/>
    <w:rsid w:val="00240B62"/>
    <w:rsid w:val="00240C77"/>
    <w:rsid w:val="00240DFB"/>
    <w:rsid w:val="00240FA7"/>
    <w:rsid w:val="00241138"/>
    <w:rsid w:val="00241280"/>
    <w:rsid w:val="002416CB"/>
    <w:rsid w:val="002419DA"/>
    <w:rsid w:val="00242854"/>
    <w:rsid w:val="00243092"/>
    <w:rsid w:val="00243418"/>
    <w:rsid w:val="00243932"/>
    <w:rsid w:val="00243C10"/>
    <w:rsid w:val="00243E2B"/>
    <w:rsid w:val="00243FF7"/>
    <w:rsid w:val="00244DF4"/>
    <w:rsid w:val="0024563C"/>
    <w:rsid w:val="0024666C"/>
    <w:rsid w:val="00246A31"/>
    <w:rsid w:val="00246DE6"/>
    <w:rsid w:val="00247004"/>
    <w:rsid w:val="002473F2"/>
    <w:rsid w:val="00247C73"/>
    <w:rsid w:val="00247E05"/>
    <w:rsid w:val="00247F66"/>
    <w:rsid w:val="002502CB"/>
    <w:rsid w:val="00250678"/>
    <w:rsid w:val="002509D4"/>
    <w:rsid w:val="0025117C"/>
    <w:rsid w:val="00251404"/>
    <w:rsid w:val="0025157D"/>
    <w:rsid w:val="00251AB2"/>
    <w:rsid w:val="00251BFA"/>
    <w:rsid w:val="00251F8B"/>
    <w:rsid w:val="00252049"/>
    <w:rsid w:val="00252174"/>
    <w:rsid w:val="00252413"/>
    <w:rsid w:val="002525E1"/>
    <w:rsid w:val="00252FCB"/>
    <w:rsid w:val="00253F58"/>
    <w:rsid w:val="00254035"/>
    <w:rsid w:val="002541D7"/>
    <w:rsid w:val="00254A84"/>
    <w:rsid w:val="00254B3C"/>
    <w:rsid w:val="00254B7D"/>
    <w:rsid w:val="002550F9"/>
    <w:rsid w:val="002551D1"/>
    <w:rsid w:val="002551DF"/>
    <w:rsid w:val="002558F4"/>
    <w:rsid w:val="00256091"/>
    <w:rsid w:val="0025609A"/>
    <w:rsid w:val="002561C7"/>
    <w:rsid w:val="00256203"/>
    <w:rsid w:val="002562D9"/>
    <w:rsid w:val="0025631D"/>
    <w:rsid w:val="00256321"/>
    <w:rsid w:val="00256949"/>
    <w:rsid w:val="00256C94"/>
    <w:rsid w:val="002571FC"/>
    <w:rsid w:val="00257A8A"/>
    <w:rsid w:val="00257B6E"/>
    <w:rsid w:val="00260224"/>
    <w:rsid w:val="00260418"/>
    <w:rsid w:val="002605B7"/>
    <w:rsid w:val="00260617"/>
    <w:rsid w:val="002608AF"/>
    <w:rsid w:val="0026096E"/>
    <w:rsid w:val="00260CEB"/>
    <w:rsid w:val="00261320"/>
    <w:rsid w:val="00261B2F"/>
    <w:rsid w:val="00261D60"/>
    <w:rsid w:val="0026271E"/>
    <w:rsid w:val="002627D2"/>
    <w:rsid w:val="00262FF1"/>
    <w:rsid w:val="002631D4"/>
    <w:rsid w:val="00263578"/>
    <w:rsid w:val="00263609"/>
    <w:rsid w:val="002638A3"/>
    <w:rsid w:val="002640C0"/>
    <w:rsid w:val="0026417E"/>
    <w:rsid w:val="00264708"/>
    <w:rsid w:val="00264AB3"/>
    <w:rsid w:val="00264FC4"/>
    <w:rsid w:val="002654CA"/>
    <w:rsid w:val="0026572D"/>
    <w:rsid w:val="00265D02"/>
    <w:rsid w:val="0026653D"/>
    <w:rsid w:val="0026671F"/>
    <w:rsid w:val="00267169"/>
    <w:rsid w:val="00267628"/>
    <w:rsid w:val="002676E1"/>
    <w:rsid w:val="00270514"/>
    <w:rsid w:val="00270E62"/>
    <w:rsid w:val="0027142B"/>
    <w:rsid w:val="00271BB3"/>
    <w:rsid w:val="00271D45"/>
    <w:rsid w:val="00271D61"/>
    <w:rsid w:val="00271DA6"/>
    <w:rsid w:val="00271E33"/>
    <w:rsid w:val="0027268E"/>
    <w:rsid w:val="00272E17"/>
    <w:rsid w:val="002730BE"/>
    <w:rsid w:val="00273647"/>
    <w:rsid w:val="002738C4"/>
    <w:rsid w:val="00273BAA"/>
    <w:rsid w:val="00273CDE"/>
    <w:rsid w:val="00273F46"/>
    <w:rsid w:val="00274092"/>
    <w:rsid w:val="00274098"/>
    <w:rsid w:val="0027506A"/>
    <w:rsid w:val="00275130"/>
    <w:rsid w:val="00275862"/>
    <w:rsid w:val="00275A0F"/>
    <w:rsid w:val="00275A29"/>
    <w:rsid w:val="0027665A"/>
    <w:rsid w:val="00276F02"/>
    <w:rsid w:val="00277770"/>
    <w:rsid w:val="00277C40"/>
    <w:rsid w:val="00277ECC"/>
    <w:rsid w:val="0028073E"/>
    <w:rsid w:val="0028185D"/>
    <w:rsid w:val="00281C63"/>
    <w:rsid w:val="00282028"/>
    <w:rsid w:val="00282431"/>
    <w:rsid w:val="002827BA"/>
    <w:rsid w:val="002827C4"/>
    <w:rsid w:val="002840DC"/>
    <w:rsid w:val="002846BF"/>
    <w:rsid w:val="00285177"/>
    <w:rsid w:val="0028538B"/>
    <w:rsid w:val="00285420"/>
    <w:rsid w:val="0028579A"/>
    <w:rsid w:val="00285ADA"/>
    <w:rsid w:val="00285B8E"/>
    <w:rsid w:val="00285C8E"/>
    <w:rsid w:val="00285CF0"/>
    <w:rsid w:val="00285F64"/>
    <w:rsid w:val="00286E90"/>
    <w:rsid w:val="0028706C"/>
    <w:rsid w:val="0028710F"/>
    <w:rsid w:val="002872E0"/>
    <w:rsid w:val="00287506"/>
    <w:rsid w:val="00287B51"/>
    <w:rsid w:val="002903CF"/>
    <w:rsid w:val="0029074C"/>
    <w:rsid w:val="00290B46"/>
    <w:rsid w:val="00290E2E"/>
    <w:rsid w:val="002910F4"/>
    <w:rsid w:val="00291D7A"/>
    <w:rsid w:val="00291F19"/>
    <w:rsid w:val="002925F7"/>
    <w:rsid w:val="00292B5D"/>
    <w:rsid w:val="00292C75"/>
    <w:rsid w:val="0029311C"/>
    <w:rsid w:val="0029388D"/>
    <w:rsid w:val="0029451B"/>
    <w:rsid w:val="002948FE"/>
    <w:rsid w:val="0029493C"/>
    <w:rsid w:val="00294F36"/>
    <w:rsid w:val="00296558"/>
    <w:rsid w:val="00297360"/>
    <w:rsid w:val="00297ECE"/>
    <w:rsid w:val="00297F92"/>
    <w:rsid w:val="00297FBD"/>
    <w:rsid w:val="002A0470"/>
    <w:rsid w:val="002A0706"/>
    <w:rsid w:val="002A0C19"/>
    <w:rsid w:val="002A0FFB"/>
    <w:rsid w:val="002A1170"/>
    <w:rsid w:val="002A1B85"/>
    <w:rsid w:val="002A20BD"/>
    <w:rsid w:val="002A21D5"/>
    <w:rsid w:val="002A221B"/>
    <w:rsid w:val="002A2271"/>
    <w:rsid w:val="002A2676"/>
    <w:rsid w:val="002A2A19"/>
    <w:rsid w:val="002A2D4E"/>
    <w:rsid w:val="002A2D75"/>
    <w:rsid w:val="002A32D6"/>
    <w:rsid w:val="002A3579"/>
    <w:rsid w:val="002A374D"/>
    <w:rsid w:val="002A456F"/>
    <w:rsid w:val="002A4903"/>
    <w:rsid w:val="002A4A45"/>
    <w:rsid w:val="002A4CBE"/>
    <w:rsid w:val="002A4E90"/>
    <w:rsid w:val="002A50E1"/>
    <w:rsid w:val="002A5103"/>
    <w:rsid w:val="002A598B"/>
    <w:rsid w:val="002A5A08"/>
    <w:rsid w:val="002A5DF4"/>
    <w:rsid w:val="002A668B"/>
    <w:rsid w:val="002A7317"/>
    <w:rsid w:val="002A7511"/>
    <w:rsid w:val="002A7603"/>
    <w:rsid w:val="002A7B56"/>
    <w:rsid w:val="002A7D2A"/>
    <w:rsid w:val="002A7DD5"/>
    <w:rsid w:val="002B048E"/>
    <w:rsid w:val="002B062C"/>
    <w:rsid w:val="002B0B85"/>
    <w:rsid w:val="002B0F94"/>
    <w:rsid w:val="002B1328"/>
    <w:rsid w:val="002B18B8"/>
    <w:rsid w:val="002B1C09"/>
    <w:rsid w:val="002B2029"/>
    <w:rsid w:val="002B2099"/>
    <w:rsid w:val="002B224E"/>
    <w:rsid w:val="002B275F"/>
    <w:rsid w:val="002B2E9B"/>
    <w:rsid w:val="002B32E1"/>
    <w:rsid w:val="002B34A4"/>
    <w:rsid w:val="002B34F4"/>
    <w:rsid w:val="002B3A71"/>
    <w:rsid w:val="002B3D94"/>
    <w:rsid w:val="002B41A6"/>
    <w:rsid w:val="002B4266"/>
    <w:rsid w:val="002B42E0"/>
    <w:rsid w:val="002B4716"/>
    <w:rsid w:val="002B4B5D"/>
    <w:rsid w:val="002B4BC9"/>
    <w:rsid w:val="002B4ED2"/>
    <w:rsid w:val="002B61CC"/>
    <w:rsid w:val="002B6475"/>
    <w:rsid w:val="002B6965"/>
    <w:rsid w:val="002B69EC"/>
    <w:rsid w:val="002B7162"/>
    <w:rsid w:val="002B730C"/>
    <w:rsid w:val="002B7741"/>
    <w:rsid w:val="002B7AA7"/>
    <w:rsid w:val="002C09E6"/>
    <w:rsid w:val="002C0B2F"/>
    <w:rsid w:val="002C0E2C"/>
    <w:rsid w:val="002C1241"/>
    <w:rsid w:val="002C29F8"/>
    <w:rsid w:val="002C2AE1"/>
    <w:rsid w:val="002C30C0"/>
    <w:rsid w:val="002C3116"/>
    <w:rsid w:val="002C3441"/>
    <w:rsid w:val="002C38F3"/>
    <w:rsid w:val="002C45A6"/>
    <w:rsid w:val="002C4C29"/>
    <w:rsid w:val="002C5109"/>
    <w:rsid w:val="002C5564"/>
    <w:rsid w:val="002C59B2"/>
    <w:rsid w:val="002C6259"/>
    <w:rsid w:val="002C69C4"/>
    <w:rsid w:val="002C6C90"/>
    <w:rsid w:val="002C702E"/>
    <w:rsid w:val="002C7095"/>
    <w:rsid w:val="002C7339"/>
    <w:rsid w:val="002C76FD"/>
    <w:rsid w:val="002C77A4"/>
    <w:rsid w:val="002C790E"/>
    <w:rsid w:val="002D003D"/>
    <w:rsid w:val="002D0175"/>
    <w:rsid w:val="002D02FC"/>
    <w:rsid w:val="002D0E83"/>
    <w:rsid w:val="002D12CA"/>
    <w:rsid w:val="002D1AC0"/>
    <w:rsid w:val="002D1F66"/>
    <w:rsid w:val="002D2225"/>
    <w:rsid w:val="002D22B1"/>
    <w:rsid w:val="002D2C7E"/>
    <w:rsid w:val="002D2E09"/>
    <w:rsid w:val="002D31C3"/>
    <w:rsid w:val="002D33EF"/>
    <w:rsid w:val="002D3648"/>
    <w:rsid w:val="002D36ED"/>
    <w:rsid w:val="002D3779"/>
    <w:rsid w:val="002D386C"/>
    <w:rsid w:val="002D38E4"/>
    <w:rsid w:val="002D39D8"/>
    <w:rsid w:val="002D3AE2"/>
    <w:rsid w:val="002D3E8B"/>
    <w:rsid w:val="002D3FEB"/>
    <w:rsid w:val="002D40E3"/>
    <w:rsid w:val="002D41E0"/>
    <w:rsid w:val="002D4367"/>
    <w:rsid w:val="002D46FD"/>
    <w:rsid w:val="002D4910"/>
    <w:rsid w:val="002D49CC"/>
    <w:rsid w:val="002D521B"/>
    <w:rsid w:val="002D5954"/>
    <w:rsid w:val="002D5ED5"/>
    <w:rsid w:val="002D5F61"/>
    <w:rsid w:val="002D60A7"/>
    <w:rsid w:val="002D65CA"/>
    <w:rsid w:val="002D706A"/>
    <w:rsid w:val="002D725D"/>
    <w:rsid w:val="002D7477"/>
    <w:rsid w:val="002D7AEA"/>
    <w:rsid w:val="002D7CDF"/>
    <w:rsid w:val="002E02D7"/>
    <w:rsid w:val="002E02FC"/>
    <w:rsid w:val="002E042C"/>
    <w:rsid w:val="002E051C"/>
    <w:rsid w:val="002E0617"/>
    <w:rsid w:val="002E0CCF"/>
    <w:rsid w:val="002E1161"/>
    <w:rsid w:val="002E1936"/>
    <w:rsid w:val="002E1953"/>
    <w:rsid w:val="002E20D9"/>
    <w:rsid w:val="002E24B6"/>
    <w:rsid w:val="002E255E"/>
    <w:rsid w:val="002E2696"/>
    <w:rsid w:val="002E2A3A"/>
    <w:rsid w:val="002E30A8"/>
    <w:rsid w:val="002E3112"/>
    <w:rsid w:val="002E34BA"/>
    <w:rsid w:val="002E3555"/>
    <w:rsid w:val="002E3B84"/>
    <w:rsid w:val="002E3C11"/>
    <w:rsid w:val="002E4348"/>
    <w:rsid w:val="002E43AF"/>
    <w:rsid w:val="002E4919"/>
    <w:rsid w:val="002E4A99"/>
    <w:rsid w:val="002E4EF4"/>
    <w:rsid w:val="002E51C5"/>
    <w:rsid w:val="002E5537"/>
    <w:rsid w:val="002E553E"/>
    <w:rsid w:val="002E5811"/>
    <w:rsid w:val="002E58F3"/>
    <w:rsid w:val="002E5A54"/>
    <w:rsid w:val="002E670C"/>
    <w:rsid w:val="002E6980"/>
    <w:rsid w:val="002E72AA"/>
    <w:rsid w:val="002E7305"/>
    <w:rsid w:val="002E752C"/>
    <w:rsid w:val="002E75CA"/>
    <w:rsid w:val="002F0443"/>
    <w:rsid w:val="002F0AA4"/>
    <w:rsid w:val="002F0B58"/>
    <w:rsid w:val="002F162C"/>
    <w:rsid w:val="002F2FBF"/>
    <w:rsid w:val="002F3097"/>
    <w:rsid w:val="002F3155"/>
    <w:rsid w:val="002F3351"/>
    <w:rsid w:val="002F37DC"/>
    <w:rsid w:val="002F3849"/>
    <w:rsid w:val="002F3A33"/>
    <w:rsid w:val="002F3C0E"/>
    <w:rsid w:val="002F3C93"/>
    <w:rsid w:val="002F3EE3"/>
    <w:rsid w:val="002F404F"/>
    <w:rsid w:val="002F40B8"/>
    <w:rsid w:val="002F4440"/>
    <w:rsid w:val="002F45E9"/>
    <w:rsid w:val="002F4974"/>
    <w:rsid w:val="002F4D58"/>
    <w:rsid w:val="002F545B"/>
    <w:rsid w:val="002F5A54"/>
    <w:rsid w:val="002F5E07"/>
    <w:rsid w:val="002F5E36"/>
    <w:rsid w:val="002F60B4"/>
    <w:rsid w:val="002F63F7"/>
    <w:rsid w:val="002F6B56"/>
    <w:rsid w:val="002F6E4D"/>
    <w:rsid w:val="002F71D6"/>
    <w:rsid w:val="002F72B6"/>
    <w:rsid w:val="002F7B45"/>
    <w:rsid w:val="002F7FA8"/>
    <w:rsid w:val="003003BB"/>
    <w:rsid w:val="0030087C"/>
    <w:rsid w:val="00300F3B"/>
    <w:rsid w:val="003010EE"/>
    <w:rsid w:val="0030158D"/>
    <w:rsid w:val="003015A0"/>
    <w:rsid w:val="00301E58"/>
    <w:rsid w:val="00301E64"/>
    <w:rsid w:val="00301F60"/>
    <w:rsid w:val="0030242E"/>
    <w:rsid w:val="00302C96"/>
    <w:rsid w:val="00302E07"/>
    <w:rsid w:val="00302F1C"/>
    <w:rsid w:val="00303765"/>
    <w:rsid w:val="00303AB7"/>
    <w:rsid w:val="00304469"/>
    <w:rsid w:val="003044CB"/>
    <w:rsid w:val="00304D7D"/>
    <w:rsid w:val="00304EF4"/>
    <w:rsid w:val="00304FA9"/>
    <w:rsid w:val="0030519E"/>
    <w:rsid w:val="0030549A"/>
    <w:rsid w:val="00305808"/>
    <w:rsid w:val="00305A7F"/>
    <w:rsid w:val="00305E66"/>
    <w:rsid w:val="0030627B"/>
    <w:rsid w:val="003062ED"/>
    <w:rsid w:val="003063DD"/>
    <w:rsid w:val="00306436"/>
    <w:rsid w:val="00306BC2"/>
    <w:rsid w:val="00306E2C"/>
    <w:rsid w:val="00307803"/>
    <w:rsid w:val="00310B89"/>
    <w:rsid w:val="00310DA2"/>
    <w:rsid w:val="00311696"/>
    <w:rsid w:val="00311F28"/>
    <w:rsid w:val="003120D5"/>
    <w:rsid w:val="003122CC"/>
    <w:rsid w:val="00312B0E"/>
    <w:rsid w:val="00313035"/>
    <w:rsid w:val="0031323C"/>
    <w:rsid w:val="00313419"/>
    <w:rsid w:val="003135A1"/>
    <w:rsid w:val="003137A7"/>
    <w:rsid w:val="00313950"/>
    <w:rsid w:val="00313957"/>
    <w:rsid w:val="00313E47"/>
    <w:rsid w:val="003142D2"/>
    <w:rsid w:val="003143DC"/>
    <w:rsid w:val="00314547"/>
    <w:rsid w:val="0031479F"/>
    <w:rsid w:val="00314853"/>
    <w:rsid w:val="00314B93"/>
    <w:rsid w:val="00315231"/>
    <w:rsid w:val="0031526A"/>
    <w:rsid w:val="00315501"/>
    <w:rsid w:val="00315A3D"/>
    <w:rsid w:val="0031654F"/>
    <w:rsid w:val="003166E9"/>
    <w:rsid w:val="00317900"/>
    <w:rsid w:val="00317D50"/>
    <w:rsid w:val="00317E84"/>
    <w:rsid w:val="00317F6B"/>
    <w:rsid w:val="00317FEC"/>
    <w:rsid w:val="00320300"/>
    <w:rsid w:val="0032054A"/>
    <w:rsid w:val="00320843"/>
    <w:rsid w:val="00320A25"/>
    <w:rsid w:val="003210E1"/>
    <w:rsid w:val="003210E9"/>
    <w:rsid w:val="003217A2"/>
    <w:rsid w:val="00321DA5"/>
    <w:rsid w:val="003222E4"/>
    <w:rsid w:val="003223EB"/>
    <w:rsid w:val="00323039"/>
    <w:rsid w:val="003235C1"/>
    <w:rsid w:val="00323763"/>
    <w:rsid w:val="003238CA"/>
    <w:rsid w:val="00323986"/>
    <w:rsid w:val="00323B42"/>
    <w:rsid w:val="00323B4A"/>
    <w:rsid w:val="00323DA2"/>
    <w:rsid w:val="003242CD"/>
    <w:rsid w:val="00324C28"/>
    <w:rsid w:val="00324CC9"/>
    <w:rsid w:val="00324E8C"/>
    <w:rsid w:val="003250E3"/>
    <w:rsid w:val="00325198"/>
    <w:rsid w:val="003258D8"/>
    <w:rsid w:val="00325AA8"/>
    <w:rsid w:val="00325D33"/>
    <w:rsid w:val="00325E3B"/>
    <w:rsid w:val="00325E3C"/>
    <w:rsid w:val="00325F84"/>
    <w:rsid w:val="0032623C"/>
    <w:rsid w:val="00326425"/>
    <w:rsid w:val="003264A3"/>
    <w:rsid w:val="003267EE"/>
    <w:rsid w:val="00326E2B"/>
    <w:rsid w:val="003270CE"/>
    <w:rsid w:val="0032754A"/>
    <w:rsid w:val="00327B60"/>
    <w:rsid w:val="00327CD0"/>
    <w:rsid w:val="00327DD0"/>
    <w:rsid w:val="00330178"/>
    <w:rsid w:val="003305C2"/>
    <w:rsid w:val="00330AD7"/>
    <w:rsid w:val="003313D4"/>
    <w:rsid w:val="003318CF"/>
    <w:rsid w:val="003318D3"/>
    <w:rsid w:val="00331B16"/>
    <w:rsid w:val="00331FD4"/>
    <w:rsid w:val="003329F2"/>
    <w:rsid w:val="00332A45"/>
    <w:rsid w:val="0033311F"/>
    <w:rsid w:val="0033470C"/>
    <w:rsid w:val="00334D35"/>
    <w:rsid w:val="00334DDC"/>
    <w:rsid w:val="00334F91"/>
    <w:rsid w:val="003356F6"/>
    <w:rsid w:val="00336452"/>
    <w:rsid w:val="0033669D"/>
    <w:rsid w:val="00336C91"/>
    <w:rsid w:val="00336FBC"/>
    <w:rsid w:val="00337B02"/>
    <w:rsid w:val="00337C31"/>
    <w:rsid w:val="00337C8A"/>
    <w:rsid w:val="0034009A"/>
    <w:rsid w:val="0034061F"/>
    <w:rsid w:val="003407FF"/>
    <w:rsid w:val="00340A3F"/>
    <w:rsid w:val="00340DA1"/>
    <w:rsid w:val="0034106F"/>
    <w:rsid w:val="0034107B"/>
    <w:rsid w:val="00341361"/>
    <w:rsid w:val="0034197B"/>
    <w:rsid w:val="00341CCC"/>
    <w:rsid w:val="00342509"/>
    <w:rsid w:val="0034257F"/>
    <w:rsid w:val="003427B9"/>
    <w:rsid w:val="003428E7"/>
    <w:rsid w:val="00342A5A"/>
    <w:rsid w:val="00342BDD"/>
    <w:rsid w:val="00343027"/>
    <w:rsid w:val="00343043"/>
    <w:rsid w:val="003434B1"/>
    <w:rsid w:val="00343A56"/>
    <w:rsid w:val="003443B9"/>
    <w:rsid w:val="003446DA"/>
    <w:rsid w:val="00344870"/>
    <w:rsid w:val="00344AFD"/>
    <w:rsid w:val="00345400"/>
    <w:rsid w:val="00345A46"/>
    <w:rsid w:val="00345B51"/>
    <w:rsid w:val="00346AF4"/>
    <w:rsid w:val="00346DD7"/>
    <w:rsid w:val="00347102"/>
    <w:rsid w:val="00347A82"/>
    <w:rsid w:val="00347E3C"/>
    <w:rsid w:val="003502C4"/>
    <w:rsid w:val="00350311"/>
    <w:rsid w:val="003503E6"/>
    <w:rsid w:val="003509CC"/>
    <w:rsid w:val="0035132B"/>
    <w:rsid w:val="0035140F"/>
    <w:rsid w:val="003518E6"/>
    <w:rsid w:val="00351A67"/>
    <w:rsid w:val="00351E57"/>
    <w:rsid w:val="0035201C"/>
    <w:rsid w:val="003522DF"/>
    <w:rsid w:val="00352C80"/>
    <w:rsid w:val="00352CF3"/>
    <w:rsid w:val="00352CFC"/>
    <w:rsid w:val="00352E10"/>
    <w:rsid w:val="003535F9"/>
    <w:rsid w:val="00353A24"/>
    <w:rsid w:val="00353CF2"/>
    <w:rsid w:val="00353E82"/>
    <w:rsid w:val="00354034"/>
    <w:rsid w:val="003541D7"/>
    <w:rsid w:val="003542CF"/>
    <w:rsid w:val="0035443A"/>
    <w:rsid w:val="00354CD5"/>
    <w:rsid w:val="00355359"/>
    <w:rsid w:val="00355B6E"/>
    <w:rsid w:val="0035619F"/>
    <w:rsid w:val="003567F2"/>
    <w:rsid w:val="003568EF"/>
    <w:rsid w:val="00356A24"/>
    <w:rsid w:val="00356D0C"/>
    <w:rsid w:val="003572AD"/>
    <w:rsid w:val="0035797E"/>
    <w:rsid w:val="00357BDB"/>
    <w:rsid w:val="003600D1"/>
    <w:rsid w:val="00360353"/>
    <w:rsid w:val="003605E4"/>
    <w:rsid w:val="00360BAB"/>
    <w:rsid w:val="003618EE"/>
    <w:rsid w:val="00361DA2"/>
    <w:rsid w:val="003625B6"/>
    <w:rsid w:val="0036399E"/>
    <w:rsid w:val="00363C29"/>
    <w:rsid w:val="00363C62"/>
    <w:rsid w:val="00364099"/>
    <w:rsid w:val="003645A0"/>
    <w:rsid w:val="003646F4"/>
    <w:rsid w:val="00364EBC"/>
    <w:rsid w:val="00364EC7"/>
    <w:rsid w:val="00365418"/>
    <w:rsid w:val="00365793"/>
    <w:rsid w:val="00365A4F"/>
    <w:rsid w:val="00365AD2"/>
    <w:rsid w:val="00366581"/>
    <w:rsid w:val="0036689B"/>
    <w:rsid w:val="003668F2"/>
    <w:rsid w:val="003674F3"/>
    <w:rsid w:val="003675C0"/>
    <w:rsid w:val="00367678"/>
    <w:rsid w:val="0036773A"/>
    <w:rsid w:val="003677C3"/>
    <w:rsid w:val="00367CDF"/>
    <w:rsid w:val="00367E8F"/>
    <w:rsid w:val="00370228"/>
    <w:rsid w:val="00370E3B"/>
    <w:rsid w:val="00370E55"/>
    <w:rsid w:val="00370F31"/>
    <w:rsid w:val="003712BA"/>
    <w:rsid w:val="0037176D"/>
    <w:rsid w:val="00371F8C"/>
    <w:rsid w:val="00372110"/>
    <w:rsid w:val="00372240"/>
    <w:rsid w:val="0037251F"/>
    <w:rsid w:val="00372ADA"/>
    <w:rsid w:val="00372EBE"/>
    <w:rsid w:val="00373017"/>
    <w:rsid w:val="00373448"/>
    <w:rsid w:val="0037356F"/>
    <w:rsid w:val="003735C7"/>
    <w:rsid w:val="0037397A"/>
    <w:rsid w:val="00373A84"/>
    <w:rsid w:val="00373B52"/>
    <w:rsid w:val="0037453C"/>
    <w:rsid w:val="0037481F"/>
    <w:rsid w:val="00374986"/>
    <w:rsid w:val="00374AA6"/>
    <w:rsid w:val="0037514B"/>
    <w:rsid w:val="0037531E"/>
    <w:rsid w:val="003754BF"/>
    <w:rsid w:val="00375927"/>
    <w:rsid w:val="00375ABB"/>
    <w:rsid w:val="00375D98"/>
    <w:rsid w:val="00375ED5"/>
    <w:rsid w:val="00376107"/>
    <w:rsid w:val="0037613E"/>
    <w:rsid w:val="0037631F"/>
    <w:rsid w:val="00376EB7"/>
    <w:rsid w:val="00377055"/>
    <w:rsid w:val="003774B9"/>
    <w:rsid w:val="00377725"/>
    <w:rsid w:val="00380073"/>
    <w:rsid w:val="00380140"/>
    <w:rsid w:val="003806B4"/>
    <w:rsid w:val="003807D0"/>
    <w:rsid w:val="00380887"/>
    <w:rsid w:val="00380A23"/>
    <w:rsid w:val="00380ED2"/>
    <w:rsid w:val="00381323"/>
    <w:rsid w:val="00381740"/>
    <w:rsid w:val="00381A2C"/>
    <w:rsid w:val="0038230C"/>
    <w:rsid w:val="00382741"/>
    <w:rsid w:val="00382A48"/>
    <w:rsid w:val="00382E5E"/>
    <w:rsid w:val="00383CDA"/>
    <w:rsid w:val="00383F40"/>
    <w:rsid w:val="00384394"/>
    <w:rsid w:val="00384477"/>
    <w:rsid w:val="0038450F"/>
    <w:rsid w:val="003845F0"/>
    <w:rsid w:val="00384C45"/>
    <w:rsid w:val="00384E3C"/>
    <w:rsid w:val="00385680"/>
    <w:rsid w:val="0038584A"/>
    <w:rsid w:val="003864EA"/>
    <w:rsid w:val="00386BDF"/>
    <w:rsid w:val="0038703D"/>
    <w:rsid w:val="0038791B"/>
    <w:rsid w:val="00387ED8"/>
    <w:rsid w:val="0039041F"/>
    <w:rsid w:val="00390A7A"/>
    <w:rsid w:val="00390AB9"/>
    <w:rsid w:val="00390B63"/>
    <w:rsid w:val="00390BAE"/>
    <w:rsid w:val="00390BB1"/>
    <w:rsid w:val="00390DD3"/>
    <w:rsid w:val="003912E7"/>
    <w:rsid w:val="0039162C"/>
    <w:rsid w:val="00392514"/>
    <w:rsid w:val="003928EE"/>
    <w:rsid w:val="00392B9B"/>
    <w:rsid w:val="00392D15"/>
    <w:rsid w:val="0039305F"/>
    <w:rsid w:val="00393140"/>
    <w:rsid w:val="0039336E"/>
    <w:rsid w:val="0039339D"/>
    <w:rsid w:val="00393777"/>
    <w:rsid w:val="0039381D"/>
    <w:rsid w:val="0039395D"/>
    <w:rsid w:val="00393C2F"/>
    <w:rsid w:val="00393CC4"/>
    <w:rsid w:val="00393DBF"/>
    <w:rsid w:val="00394F64"/>
    <w:rsid w:val="00394FB7"/>
    <w:rsid w:val="003950E1"/>
    <w:rsid w:val="003952BA"/>
    <w:rsid w:val="003957AD"/>
    <w:rsid w:val="0039630F"/>
    <w:rsid w:val="003963AF"/>
    <w:rsid w:val="003964F9"/>
    <w:rsid w:val="0039676A"/>
    <w:rsid w:val="00396C32"/>
    <w:rsid w:val="003970A8"/>
    <w:rsid w:val="003A0113"/>
    <w:rsid w:val="003A0514"/>
    <w:rsid w:val="003A0517"/>
    <w:rsid w:val="003A05E9"/>
    <w:rsid w:val="003A076F"/>
    <w:rsid w:val="003A0A85"/>
    <w:rsid w:val="003A11FE"/>
    <w:rsid w:val="003A1248"/>
    <w:rsid w:val="003A1296"/>
    <w:rsid w:val="003A165A"/>
    <w:rsid w:val="003A2086"/>
    <w:rsid w:val="003A2268"/>
    <w:rsid w:val="003A24AC"/>
    <w:rsid w:val="003A277B"/>
    <w:rsid w:val="003A31E3"/>
    <w:rsid w:val="003A34C6"/>
    <w:rsid w:val="003A3BC3"/>
    <w:rsid w:val="003A3D7D"/>
    <w:rsid w:val="003A3E84"/>
    <w:rsid w:val="003A451F"/>
    <w:rsid w:val="003A4961"/>
    <w:rsid w:val="003A4D4D"/>
    <w:rsid w:val="003A5375"/>
    <w:rsid w:val="003A54C8"/>
    <w:rsid w:val="003A5A07"/>
    <w:rsid w:val="003A65CE"/>
    <w:rsid w:val="003A66F8"/>
    <w:rsid w:val="003A6F5D"/>
    <w:rsid w:val="003A700D"/>
    <w:rsid w:val="003A70B0"/>
    <w:rsid w:val="003A70C5"/>
    <w:rsid w:val="003A713D"/>
    <w:rsid w:val="003A7176"/>
    <w:rsid w:val="003A71A8"/>
    <w:rsid w:val="003A731D"/>
    <w:rsid w:val="003A75C6"/>
    <w:rsid w:val="003A7917"/>
    <w:rsid w:val="003A7C21"/>
    <w:rsid w:val="003B03CE"/>
    <w:rsid w:val="003B0882"/>
    <w:rsid w:val="003B09A1"/>
    <w:rsid w:val="003B11FD"/>
    <w:rsid w:val="003B14D9"/>
    <w:rsid w:val="003B1767"/>
    <w:rsid w:val="003B18B4"/>
    <w:rsid w:val="003B2490"/>
    <w:rsid w:val="003B2C8B"/>
    <w:rsid w:val="003B2D3D"/>
    <w:rsid w:val="003B2DAF"/>
    <w:rsid w:val="003B3036"/>
    <w:rsid w:val="003B343A"/>
    <w:rsid w:val="003B345B"/>
    <w:rsid w:val="003B4304"/>
    <w:rsid w:val="003B4389"/>
    <w:rsid w:val="003B43E1"/>
    <w:rsid w:val="003B4443"/>
    <w:rsid w:val="003B4651"/>
    <w:rsid w:val="003B4873"/>
    <w:rsid w:val="003B4B4D"/>
    <w:rsid w:val="003B4B75"/>
    <w:rsid w:val="003B4D74"/>
    <w:rsid w:val="003B55C1"/>
    <w:rsid w:val="003B5625"/>
    <w:rsid w:val="003B5970"/>
    <w:rsid w:val="003B597D"/>
    <w:rsid w:val="003B5F54"/>
    <w:rsid w:val="003B6957"/>
    <w:rsid w:val="003B6A37"/>
    <w:rsid w:val="003B6A64"/>
    <w:rsid w:val="003B6C17"/>
    <w:rsid w:val="003B711A"/>
    <w:rsid w:val="003B7B19"/>
    <w:rsid w:val="003C0D36"/>
    <w:rsid w:val="003C17E4"/>
    <w:rsid w:val="003C183F"/>
    <w:rsid w:val="003C18E5"/>
    <w:rsid w:val="003C1985"/>
    <w:rsid w:val="003C22BB"/>
    <w:rsid w:val="003C22E3"/>
    <w:rsid w:val="003C26A9"/>
    <w:rsid w:val="003C2B03"/>
    <w:rsid w:val="003C2D94"/>
    <w:rsid w:val="003C2EEE"/>
    <w:rsid w:val="003C3169"/>
    <w:rsid w:val="003C348F"/>
    <w:rsid w:val="003C3DB5"/>
    <w:rsid w:val="003C45CE"/>
    <w:rsid w:val="003C45D0"/>
    <w:rsid w:val="003C47D1"/>
    <w:rsid w:val="003C4A3A"/>
    <w:rsid w:val="003C4E0C"/>
    <w:rsid w:val="003C5218"/>
    <w:rsid w:val="003C52BC"/>
    <w:rsid w:val="003C54F7"/>
    <w:rsid w:val="003C5645"/>
    <w:rsid w:val="003C5EE1"/>
    <w:rsid w:val="003C5FFE"/>
    <w:rsid w:val="003C68F9"/>
    <w:rsid w:val="003C72C2"/>
    <w:rsid w:val="003C7596"/>
    <w:rsid w:val="003C7F43"/>
    <w:rsid w:val="003D0425"/>
    <w:rsid w:val="003D06D6"/>
    <w:rsid w:val="003D0F3A"/>
    <w:rsid w:val="003D1E8B"/>
    <w:rsid w:val="003D20A3"/>
    <w:rsid w:val="003D2476"/>
    <w:rsid w:val="003D3846"/>
    <w:rsid w:val="003D3947"/>
    <w:rsid w:val="003D3B3A"/>
    <w:rsid w:val="003D3FF4"/>
    <w:rsid w:val="003D4538"/>
    <w:rsid w:val="003D4AC4"/>
    <w:rsid w:val="003D4E80"/>
    <w:rsid w:val="003D534F"/>
    <w:rsid w:val="003D5507"/>
    <w:rsid w:val="003D5EFB"/>
    <w:rsid w:val="003D634D"/>
    <w:rsid w:val="003D6511"/>
    <w:rsid w:val="003D6529"/>
    <w:rsid w:val="003D66A2"/>
    <w:rsid w:val="003D6DFC"/>
    <w:rsid w:val="003D6F63"/>
    <w:rsid w:val="003D7209"/>
    <w:rsid w:val="003D732D"/>
    <w:rsid w:val="003D75A5"/>
    <w:rsid w:val="003D7836"/>
    <w:rsid w:val="003D7861"/>
    <w:rsid w:val="003E032C"/>
    <w:rsid w:val="003E03A5"/>
    <w:rsid w:val="003E0512"/>
    <w:rsid w:val="003E0555"/>
    <w:rsid w:val="003E09DB"/>
    <w:rsid w:val="003E0BFA"/>
    <w:rsid w:val="003E0D1A"/>
    <w:rsid w:val="003E114A"/>
    <w:rsid w:val="003E14D2"/>
    <w:rsid w:val="003E1638"/>
    <w:rsid w:val="003E1B45"/>
    <w:rsid w:val="003E270D"/>
    <w:rsid w:val="003E2B81"/>
    <w:rsid w:val="003E2BE4"/>
    <w:rsid w:val="003E316D"/>
    <w:rsid w:val="003E3497"/>
    <w:rsid w:val="003E34DA"/>
    <w:rsid w:val="003E3713"/>
    <w:rsid w:val="003E3F22"/>
    <w:rsid w:val="003E4734"/>
    <w:rsid w:val="003E49BC"/>
    <w:rsid w:val="003E4DE1"/>
    <w:rsid w:val="003E4F05"/>
    <w:rsid w:val="003E5133"/>
    <w:rsid w:val="003E520B"/>
    <w:rsid w:val="003E52F9"/>
    <w:rsid w:val="003E5361"/>
    <w:rsid w:val="003E5485"/>
    <w:rsid w:val="003E5606"/>
    <w:rsid w:val="003E5BF9"/>
    <w:rsid w:val="003E66FD"/>
    <w:rsid w:val="003E6913"/>
    <w:rsid w:val="003E6ADD"/>
    <w:rsid w:val="003E6BBB"/>
    <w:rsid w:val="003E6C5B"/>
    <w:rsid w:val="003E7280"/>
    <w:rsid w:val="003E736F"/>
    <w:rsid w:val="003E7BA0"/>
    <w:rsid w:val="003E7DEB"/>
    <w:rsid w:val="003F0206"/>
    <w:rsid w:val="003F0629"/>
    <w:rsid w:val="003F0738"/>
    <w:rsid w:val="003F0D8C"/>
    <w:rsid w:val="003F0F47"/>
    <w:rsid w:val="003F2087"/>
    <w:rsid w:val="003F20C6"/>
    <w:rsid w:val="003F217A"/>
    <w:rsid w:val="003F2430"/>
    <w:rsid w:val="003F336C"/>
    <w:rsid w:val="003F47E3"/>
    <w:rsid w:val="003F4FFC"/>
    <w:rsid w:val="003F518D"/>
    <w:rsid w:val="003F51EE"/>
    <w:rsid w:val="003F5580"/>
    <w:rsid w:val="003F55EB"/>
    <w:rsid w:val="003F56CB"/>
    <w:rsid w:val="003F5D56"/>
    <w:rsid w:val="003F5E66"/>
    <w:rsid w:val="003F632A"/>
    <w:rsid w:val="003F67E8"/>
    <w:rsid w:val="003F68D3"/>
    <w:rsid w:val="003F6DEA"/>
    <w:rsid w:val="003F6EAC"/>
    <w:rsid w:val="003F7125"/>
    <w:rsid w:val="003F7159"/>
    <w:rsid w:val="003F7A2F"/>
    <w:rsid w:val="00400462"/>
    <w:rsid w:val="00400589"/>
    <w:rsid w:val="004006C3"/>
    <w:rsid w:val="00400701"/>
    <w:rsid w:val="00400DF7"/>
    <w:rsid w:val="00400E91"/>
    <w:rsid w:val="00400ECB"/>
    <w:rsid w:val="004011D4"/>
    <w:rsid w:val="00401486"/>
    <w:rsid w:val="00401E3F"/>
    <w:rsid w:val="00401EC3"/>
    <w:rsid w:val="0040203B"/>
    <w:rsid w:val="00402773"/>
    <w:rsid w:val="00402904"/>
    <w:rsid w:val="00402ED4"/>
    <w:rsid w:val="00403B5E"/>
    <w:rsid w:val="00404CB3"/>
    <w:rsid w:val="004057D8"/>
    <w:rsid w:val="0040594F"/>
    <w:rsid w:val="00407291"/>
    <w:rsid w:val="00407320"/>
    <w:rsid w:val="00407707"/>
    <w:rsid w:val="00407817"/>
    <w:rsid w:val="00407DDC"/>
    <w:rsid w:val="00407E26"/>
    <w:rsid w:val="00407F27"/>
    <w:rsid w:val="00407FB5"/>
    <w:rsid w:val="004101AB"/>
    <w:rsid w:val="0041029C"/>
    <w:rsid w:val="00410379"/>
    <w:rsid w:val="00410542"/>
    <w:rsid w:val="004106C7"/>
    <w:rsid w:val="0041108C"/>
    <w:rsid w:val="004114DF"/>
    <w:rsid w:val="00411F32"/>
    <w:rsid w:val="00412328"/>
    <w:rsid w:val="004123B1"/>
    <w:rsid w:val="00412423"/>
    <w:rsid w:val="004126D6"/>
    <w:rsid w:val="00412E1A"/>
    <w:rsid w:val="004133ED"/>
    <w:rsid w:val="00414CBA"/>
    <w:rsid w:val="00415C71"/>
    <w:rsid w:val="00415E6B"/>
    <w:rsid w:val="00415FA6"/>
    <w:rsid w:val="0041616B"/>
    <w:rsid w:val="00416DED"/>
    <w:rsid w:val="0041715F"/>
    <w:rsid w:val="00417640"/>
    <w:rsid w:val="00417A85"/>
    <w:rsid w:val="0042063A"/>
    <w:rsid w:val="0042107D"/>
    <w:rsid w:val="00421569"/>
    <w:rsid w:val="00421942"/>
    <w:rsid w:val="00421BC6"/>
    <w:rsid w:val="0042211C"/>
    <w:rsid w:val="00422AAF"/>
    <w:rsid w:val="00422EE7"/>
    <w:rsid w:val="00423161"/>
    <w:rsid w:val="004232B6"/>
    <w:rsid w:val="0042363E"/>
    <w:rsid w:val="004239C9"/>
    <w:rsid w:val="00423D9C"/>
    <w:rsid w:val="00424008"/>
    <w:rsid w:val="004246F7"/>
    <w:rsid w:val="00424F05"/>
    <w:rsid w:val="0042543F"/>
    <w:rsid w:val="00425838"/>
    <w:rsid w:val="00425D05"/>
    <w:rsid w:val="00425FC8"/>
    <w:rsid w:val="004261FA"/>
    <w:rsid w:val="004263CC"/>
    <w:rsid w:val="00426D46"/>
    <w:rsid w:val="00427078"/>
    <w:rsid w:val="00427400"/>
    <w:rsid w:val="004300F5"/>
    <w:rsid w:val="0043191F"/>
    <w:rsid w:val="00431A52"/>
    <w:rsid w:val="0043244C"/>
    <w:rsid w:val="00432C54"/>
    <w:rsid w:val="00433353"/>
    <w:rsid w:val="004333FE"/>
    <w:rsid w:val="00433C68"/>
    <w:rsid w:val="00433E34"/>
    <w:rsid w:val="00434E12"/>
    <w:rsid w:val="0043546B"/>
    <w:rsid w:val="00435760"/>
    <w:rsid w:val="00435B42"/>
    <w:rsid w:val="00436BCD"/>
    <w:rsid w:val="00437295"/>
    <w:rsid w:val="004377C3"/>
    <w:rsid w:val="00437949"/>
    <w:rsid w:val="00437B93"/>
    <w:rsid w:val="00437C5A"/>
    <w:rsid w:val="00437C84"/>
    <w:rsid w:val="004400C4"/>
    <w:rsid w:val="004409DA"/>
    <w:rsid w:val="00440A5C"/>
    <w:rsid w:val="0044106F"/>
    <w:rsid w:val="00441597"/>
    <w:rsid w:val="00441629"/>
    <w:rsid w:val="0044192E"/>
    <w:rsid w:val="00441BAD"/>
    <w:rsid w:val="00441D50"/>
    <w:rsid w:val="00441D94"/>
    <w:rsid w:val="004424EF"/>
    <w:rsid w:val="004426DE"/>
    <w:rsid w:val="00442946"/>
    <w:rsid w:val="00442ADD"/>
    <w:rsid w:val="00442B40"/>
    <w:rsid w:val="00442B86"/>
    <w:rsid w:val="00442FC9"/>
    <w:rsid w:val="004431AB"/>
    <w:rsid w:val="0044335B"/>
    <w:rsid w:val="0044381C"/>
    <w:rsid w:val="004439A0"/>
    <w:rsid w:val="00443E47"/>
    <w:rsid w:val="00443E84"/>
    <w:rsid w:val="00443F2E"/>
    <w:rsid w:val="00444404"/>
    <w:rsid w:val="004444DC"/>
    <w:rsid w:val="00444680"/>
    <w:rsid w:val="00444DD4"/>
    <w:rsid w:val="00444F96"/>
    <w:rsid w:val="004454F1"/>
    <w:rsid w:val="00445A56"/>
    <w:rsid w:val="00445C7B"/>
    <w:rsid w:val="004462C7"/>
    <w:rsid w:val="004462FB"/>
    <w:rsid w:val="0044642D"/>
    <w:rsid w:val="004467DA"/>
    <w:rsid w:val="004468CB"/>
    <w:rsid w:val="00446BF2"/>
    <w:rsid w:val="00446E61"/>
    <w:rsid w:val="0044700B"/>
    <w:rsid w:val="00447239"/>
    <w:rsid w:val="004474B6"/>
    <w:rsid w:val="0044759F"/>
    <w:rsid w:val="0044795C"/>
    <w:rsid w:val="00450103"/>
    <w:rsid w:val="004507DC"/>
    <w:rsid w:val="004508D8"/>
    <w:rsid w:val="00450A26"/>
    <w:rsid w:val="00450A55"/>
    <w:rsid w:val="00450B2F"/>
    <w:rsid w:val="004510CC"/>
    <w:rsid w:val="004514E5"/>
    <w:rsid w:val="00451810"/>
    <w:rsid w:val="00451AF1"/>
    <w:rsid w:val="00451C2F"/>
    <w:rsid w:val="00451DF8"/>
    <w:rsid w:val="0045201F"/>
    <w:rsid w:val="004521F5"/>
    <w:rsid w:val="004522CB"/>
    <w:rsid w:val="004539A2"/>
    <w:rsid w:val="00453E7C"/>
    <w:rsid w:val="004549B1"/>
    <w:rsid w:val="00455058"/>
    <w:rsid w:val="0045516B"/>
    <w:rsid w:val="004556DC"/>
    <w:rsid w:val="0045597A"/>
    <w:rsid w:val="004562C7"/>
    <w:rsid w:val="004563F3"/>
    <w:rsid w:val="00456439"/>
    <w:rsid w:val="0045655B"/>
    <w:rsid w:val="0045688E"/>
    <w:rsid w:val="004577E4"/>
    <w:rsid w:val="00460B7C"/>
    <w:rsid w:val="00460DA3"/>
    <w:rsid w:val="00460E9C"/>
    <w:rsid w:val="00460F60"/>
    <w:rsid w:val="00461594"/>
    <w:rsid w:val="00461595"/>
    <w:rsid w:val="004615E6"/>
    <w:rsid w:val="00461D93"/>
    <w:rsid w:val="004626DF"/>
    <w:rsid w:val="00462C82"/>
    <w:rsid w:val="00463FAC"/>
    <w:rsid w:val="00464857"/>
    <w:rsid w:val="00464925"/>
    <w:rsid w:val="004649FA"/>
    <w:rsid w:val="00464D53"/>
    <w:rsid w:val="004650A3"/>
    <w:rsid w:val="004650B7"/>
    <w:rsid w:val="004654A6"/>
    <w:rsid w:val="004655C8"/>
    <w:rsid w:val="004655EF"/>
    <w:rsid w:val="0046575C"/>
    <w:rsid w:val="004663A0"/>
    <w:rsid w:val="00466D45"/>
    <w:rsid w:val="00467005"/>
    <w:rsid w:val="00467B6B"/>
    <w:rsid w:val="00467E38"/>
    <w:rsid w:val="00467FE2"/>
    <w:rsid w:val="00470470"/>
    <w:rsid w:val="00470944"/>
    <w:rsid w:val="004709E6"/>
    <w:rsid w:val="00470A4F"/>
    <w:rsid w:val="00470A5B"/>
    <w:rsid w:val="00470C22"/>
    <w:rsid w:val="00470D6E"/>
    <w:rsid w:val="004715D5"/>
    <w:rsid w:val="004725E6"/>
    <w:rsid w:val="00472722"/>
    <w:rsid w:val="00472988"/>
    <w:rsid w:val="00472DEF"/>
    <w:rsid w:val="00473415"/>
    <w:rsid w:val="00473760"/>
    <w:rsid w:val="00473AAC"/>
    <w:rsid w:val="004741E1"/>
    <w:rsid w:val="00474C6C"/>
    <w:rsid w:val="00474D85"/>
    <w:rsid w:val="004759D6"/>
    <w:rsid w:val="004760B6"/>
    <w:rsid w:val="00476743"/>
    <w:rsid w:val="00476B29"/>
    <w:rsid w:val="00476B33"/>
    <w:rsid w:val="00476ECF"/>
    <w:rsid w:val="00477988"/>
    <w:rsid w:val="00477C74"/>
    <w:rsid w:val="00477F85"/>
    <w:rsid w:val="004803CE"/>
    <w:rsid w:val="004806F3"/>
    <w:rsid w:val="00480991"/>
    <w:rsid w:val="00480AD6"/>
    <w:rsid w:val="00480D2C"/>
    <w:rsid w:val="0048101E"/>
    <w:rsid w:val="0048106F"/>
    <w:rsid w:val="004818E9"/>
    <w:rsid w:val="00481B7B"/>
    <w:rsid w:val="00481F81"/>
    <w:rsid w:val="00482471"/>
    <w:rsid w:val="004824C1"/>
    <w:rsid w:val="0048254F"/>
    <w:rsid w:val="00482EA6"/>
    <w:rsid w:val="00483039"/>
    <w:rsid w:val="004831E0"/>
    <w:rsid w:val="00483764"/>
    <w:rsid w:val="00483A7D"/>
    <w:rsid w:val="00483CDE"/>
    <w:rsid w:val="00483DE4"/>
    <w:rsid w:val="00483F9F"/>
    <w:rsid w:val="004841BC"/>
    <w:rsid w:val="004842EA"/>
    <w:rsid w:val="0048452B"/>
    <w:rsid w:val="0048478D"/>
    <w:rsid w:val="004852CA"/>
    <w:rsid w:val="004858D1"/>
    <w:rsid w:val="00485939"/>
    <w:rsid w:val="00485C33"/>
    <w:rsid w:val="00485D10"/>
    <w:rsid w:val="00485D65"/>
    <w:rsid w:val="00485FBB"/>
    <w:rsid w:val="004863AD"/>
    <w:rsid w:val="00486768"/>
    <w:rsid w:val="00487203"/>
    <w:rsid w:val="004875FF"/>
    <w:rsid w:val="00487740"/>
    <w:rsid w:val="00487748"/>
    <w:rsid w:val="004877A1"/>
    <w:rsid w:val="00487ED4"/>
    <w:rsid w:val="004904C9"/>
    <w:rsid w:val="0049059C"/>
    <w:rsid w:val="00490AE9"/>
    <w:rsid w:val="00490C2F"/>
    <w:rsid w:val="00490E84"/>
    <w:rsid w:val="00491A11"/>
    <w:rsid w:val="00491B20"/>
    <w:rsid w:val="00491DF7"/>
    <w:rsid w:val="00492407"/>
    <w:rsid w:val="00492450"/>
    <w:rsid w:val="00492A68"/>
    <w:rsid w:val="0049338E"/>
    <w:rsid w:val="004938E8"/>
    <w:rsid w:val="00493DA8"/>
    <w:rsid w:val="004941F0"/>
    <w:rsid w:val="004942B8"/>
    <w:rsid w:val="004943C1"/>
    <w:rsid w:val="00494752"/>
    <w:rsid w:val="00494863"/>
    <w:rsid w:val="00494A33"/>
    <w:rsid w:val="00495272"/>
    <w:rsid w:val="004954AC"/>
    <w:rsid w:val="00495E5F"/>
    <w:rsid w:val="00496247"/>
    <w:rsid w:val="0049692C"/>
    <w:rsid w:val="00496E4B"/>
    <w:rsid w:val="00497006"/>
    <w:rsid w:val="004971CD"/>
    <w:rsid w:val="004975E3"/>
    <w:rsid w:val="00497994"/>
    <w:rsid w:val="00497B93"/>
    <w:rsid w:val="00497E42"/>
    <w:rsid w:val="004A0834"/>
    <w:rsid w:val="004A1756"/>
    <w:rsid w:val="004A258A"/>
    <w:rsid w:val="004A25AD"/>
    <w:rsid w:val="004A2C03"/>
    <w:rsid w:val="004A2FBA"/>
    <w:rsid w:val="004A36F7"/>
    <w:rsid w:val="004A3B10"/>
    <w:rsid w:val="004A3F37"/>
    <w:rsid w:val="004A43E0"/>
    <w:rsid w:val="004A4480"/>
    <w:rsid w:val="004A4AE3"/>
    <w:rsid w:val="004A4B31"/>
    <w:rsid w:val="004A4BE4"/>
    <w:rsid w:val="004A4E57"/>
    <w:rsid w:val="004A4EE9"/>
    <w:rsid w:val="004A4F8B"/>
    <w:rsid w:val="004A5012"/>
    <w:rsid w:val="004A512D"/>
    <w:rsid w:val="004A56A8"/>
    <w:rsid w:val="004A68B9"/>
    <w:rsid w:val="004A708A"/>
    <w:rsid w:val="004A729B"/>
    <w:rsid w:val="004A7813"/>
    <w:rsid w:val="004B0009"/>
    <w:rsid w:val="004B01D0"/>
    <w:rsid w:val="004B02F8"/>
    <w:rsid w:val="004B05AC"/>
    <w:rsid w:val="004B07C8"/>
    <w:rsid w:val="004B0D1D"/>
    <w:rsid w:val="004B1025"/>
    <w:rsid w:val="004B1B98"/>
    <w:rsid w:val="004B1C7A"/>
    <w:rsid w:val="004B1FF4"/>
    <w:rsid w:val="004B2CFC"/>
    <w:rsid w:val="004B2E9E"/>
    <w:rsid w:val="004B308D"/>
    <w:rsid w:val="004B348C"/>
    <w:rsid w:val="004B415F"/>
    <w:rsid w:val="004B4176"/>
    <w:rsid w:val="004B4674"/>
    <w:rsid w:val="004B59A7"/>
    <w:rsid w:val="004B5B58"/>
    <w:rsid w:val="004B5CE5"/>
    <w:rsid w:val="004B5DC1"/>
    <w:rsid w:val="004B5F9C"/>
    <w:rsid w:val="004B6580"/>
    <w:rsid w:val="004B679C"/>
    <w:rsid w:val="004B6A77"/>
    <w:rsid w:val="004B6C89"/>
    <w:rsid w:val="004B70EA"/>
    <w:rsid w:val="004B787A"/>
    <w:rsid w:val="004B796B"/>
    <w:rsid w:val="004B7E1B"/>
    <w:rsid w:val="004C0093"/>
    <w:rsid w:val="004C027C"/>
    <w:rsid w:val="004C053E"/>
    <w:rsid w:val="004C0856"/>
    <w:rsid w:val="004C0B1C"/>
    <w:rsid w:val="004C0BAF"/>
    <w:rsid w:val="004C11DD"/>
    <w:rsid w:val="004C12B1"/>
    <w:rsid w:val="004C12B2"/>
    <w:rsid w:val="004C141B"/>
    <w:rsid w:val="004C15AE"/>
    <w:rsid w:val="004C1F17"/>
    <w:rsid w:val="004C24D8"/>
    <w:rsid w:val="004C276C"/>
    <w:rsid w:val="004C2816"/>
    <w:rsid w:val="004C2AAC"/>
    <w:rsid w:val="004C3045"/>
    <w:rsid w:val="004C315C"/>
    <w:rsid w:val="004C3460"/>
    <w:rsid w:val="004C3D43"/>
    <w:rsid w:val="004C41A9"/>
    <w:rsid w:val="004C4413"/>
    <w:rsid w:val="004C4807"/>
    <w:rsid w:val="004C4856"/>
    <w:rsid w:val="004C4D04"/>
    <w:rsid w:val="004C5802"/>
    <w:rsid w:val="004C5AEE"/>
    <w:rsid w:val="004C5BC2"/>
    <w:rsid w:val="004C62E5"/>
    <w:rsid w:val="004C75D5"/>
    <w:rsid w:val="004C7956"/>
    <w:rsid w:val="004C79C8"/>
    <w:rsid w:val="004D00C8"/>
    <w:rsid w:val="004D011B"/>
    <w:rsid w:val="004D027D"/>
    <w:rsid w:val="004D02C7"/>
    <w:rsid w:val="004D0422"/>
    <w:rsid w:val="004D0435"/>
    <w:rsid w:val="004D04C0"/>
    <w:rsid w:val="004D0B13"/>
    <w:rsid w:val="004D1434"/>
    <w:rsid w:val="004D162C"/>
    <w:rsid w:val="004D166F"/>
    <w:rsid w:val="004D1888"/>
    <w:rsid w:val="004D18A7"/>
    <w:rsid w:val="004D1D18"/>
    <w:rsid w:val="004D1DC2"/>
    <w:rsid w:val="004D1E01"/>
    <w:rsid w:val="004D29F0"/>
    <w:rsid w:val="004D2A79"/>
    <w:rsid w:val="004D2FA4"/>
    <w:rsid w:val="004D3084"/>
    <w:rsid w:val="004D34F6"/>
    <w:rsid w:val="004D3682"/>
    <w:rsid w:val="004D371E"/>
    <w:rsid w:val="004D3CD1"/>
    <w:rsid w:val="004D4151"/>
    <w:rsid w:val="004D41C1"/>
    <w:rsid w:val="004D4255"/>
    <w:rsid w:val="004D460F"/>
    <w:rsid w:val="004D470C"/>
    <w:rsid w:val="004D4946"/>
    <w:rsid w:val="004D51BF"/>
    <w:rsid w:val="004D57DC"/>
    <w:rsid w:val="004D5C21"/>
    <w:rsid w:val="004D5DF5"/>
    <w:rsid w:val="004D628C"/>
    <w:rsid w:val="004D70E3"/>
    <w:rsid w:val="004D7141"/>
    <w:rsid w:val="004D7324"/>
    <w:rsid w:val="004D759F"/>
    <w:rsid w:val="004D7AE2"/>
    <w:rsid w:val="004D7CCF"/>
    <w:rsid w:val="004E04FE"/>
    <w:rsid w:val="004E18B1"/>
    <w:rsid w:val="004E1C89"/>
    <w:rsid w:val="004E20BF"/>
    <w:rsid w:val="004E3278"/>
    <w:rsid w:val="004E38D3"/>
    <w:rsid w:val="004E419A"/>
    <w:rsid w:val="004E438A"/>
    <w:rsid w:val="004E4FC8"/>
    <w:rsid w:val="004E51E6"/>
    <w:rsid w:val="004E5332"/>
    <w:rsid w:val="004E5711"/>
    <w:rsid w:val="004E5EBE"/>
    <w:rsid w:val="004E608E"/>
    <w:rsid w:val="004E6CF5"/>
    <w:rsid w:val="004E6F69"/>
    <w:rsid w:val="004E74BC"/>
    <w:rsid w:val="004E7A5A"/>
    <w:rsid w:val="004E7EB6"/>
    <w:rsid w:val="004E7F35"/>
    <w:rsid w:val="004F068D"/>
    <w:rsid w:val="004F142E"/>
    <w:rsid w:val="004F193E"/>
    <w:rsid w:val="004F1B03"/>
    <w:rsid w:val="004F1FA7"/>
    <w:rsid w:val="004F24B7"/>
    <w:rsid w:val="004F26AA"/>
    <w:rsid w:val="004F2A3C"/>
    <w:rsid w:val="004F2BE0"/>
    <w:rsid w:val="004F2C23"/>
    <w:rsid w:val="004F38B2"/>
    <w:rsid w:val="004F3A03"/>
    <w:rsid w:val="004F3DDD"/>
    <w:rsid w:val="004F4F37"/>
    <w:rsid w:val="004F55A7"/>
    <w:rsid w:val="004F57C1"/>
    <w:rsid w:val="004F6351"/>
    <w:rsid w:val="004F63C9"/>
    <w:rsid w:val="004F672A"/>
    <w:rsid w:val="004F67EC"/>
    <w:rsid w:val="004F6BB7"/>
    <w:rsid w:val="004F75F1"/>
    <w:rsid w:val="004F7667"/>
    <w:rsid w:val="004F7753"/>
    <w:rsid w:val="005009A1"/>
    <w:rsid w:val="00501117"/>
    <w:rsid w:val="00501468"/>
    <w:rsid w:val="00501704"/>
    <w:rsid w:val="00501B2C"/>
    <w:rsid w:val="00502090"/>
    <w:rsid w:val="005023D3"/>
    <w:rsid w:val="00502429"/>
    <w:rsid w:val="005027AE"/>
    <w:rsid w:val="00502C97"/>
    <w:rsid w:val="00502D4D"/>
    <w:rsid w:val="00502FFD"/>
    <w:rsid w:val="00503173"/>
    <w:rsid w:val="0050343A"/>
    <w:rsid w:val="005038FB"/>
    <w:rsid w:val="005039B4"/>
    <w:rsid w:val="00503AED"/>
    <w:rsid w:val="00503B4D"/>
    <w:rsid w:val="00504743"/>
    <w:rsid w:val="0050481A"/>
    <w:rsid w:val="00504F1A"/>
    <w:rsid w:val="00504F1C"/>
    <w:rsid w:val="0050556C"/>
    <w:rsid w:val="00505662"/>
    <w:rsid w:val="00505E61"/>
    <w:rsid w:val="00506002"/>
    <w:rsid w:val="005063D5"/>
    <w:rsid w:val="00506ACD"/>
    <w:rsid w:val="00507372"/>
    <w:rsid w:val="00507A4B"/>
    <w:rsid w:val="00507FBC"/>
    <w:rsid w:val="00510A80"/>
    <w:rsid w:val="00511290"/>
    <w:rsid w:val="0051147B"/>
    <w:rsid w:val="005114C9"/>
    <w:rsid w:val="005119AA"/>
    <w:rsid w:val="00511B85"/>
    <w:rsid w:val="00511E52"/>
    <w:rsid w:val="00511E84"/>
    <w:rsid w:val="0051300C"/>
    <w:rsid w:val="0051320E"/>
    <w:rsid w:val="005133DD"/>
    <w:rsid w:val="005136E7"/>
    <w:rsid w:val="005138F5"/>
    <w:rsid w:val="005139A3"/>
    <w:rsid w:val="00514958"/>
    <w:rsid w:val="00514B14"/>
    <w:rsid w:val="00514DFD"/>
    <w:rsid w:val="00515C31"/>
    <w:rsid w:val="00515ED5"/>
    <w:rsid w:val="005162EE"/>
    <w:rsid w:val="00517EE6"/>
    <w:rsid w:val="00520250"/>
    <w:rsid w:val="00520B03"/>
    <w:rsid w:val="00520C7B"/>
    <w:rsid w:val="00522496"/>
    <w:rsid w:val="005226E1"/>
    <w:rsid w:val="005229CD"/>
    <w:rsid w:val="00522D4C"/>
    <w:rsid w:val="00523013"/>
    <w:rsid w:val="00523675"/>
    <w:rsid w:val="00523678"/>
    <w:rsid w:val="00523859"/>
    <w:rsid w:val="00523BC8"/>
    <w:rsid w:val="00523FA9"/>
    <w:rsid w:val="0052461B"/>
    <w:rsid w:val="00524A97"/>
    <w:rsid w:val="00524E7C"/>
    <w:rsid w:val="005250CB"/>
    <w:rsid w:val="005253C5"/>
    <w:rsid w:val="0052550E"/>
    <w:rsid w:val="005257E0"/>
    <w:rsid w:val="00525D62"/>
    <w:rsid w:val="0052638D"/>
    <w:rsid w:val="00526591"/>
    <w:rsid w:val="00526651"/>
    <w:rsid w:val="00526BCE"/>
    <w:rsid w:val="00527103"/>
    <w:rsid w:val="00527639"/>
    <w:rsid w:val="00527D7A"/>
    <w:rsid w:val="0053030B"/>
    <w:rsid w:val="0053054F"/>
    <w:rsid w:val="0053071C"/>
    <w:rsid w:val="00530EDF"/>
    <w:rsid w:val="005312A3"/>
    <w:rsid w:val="00531898"/>
    <w:rsid w:val="005318AB"/>
    <w:rsid w:val="00531B4A"/>
    <w:rsid w:val="00531D0A"/>
    <w:rsid w:val="0053231D"/>
    <w:rsid w:val="00532ACE"/>
    <w:rsid w:val="00532E47"/>
    <w:rsid w:val="00532F36"/>
    <w:rsid w:val="00532F3A"/>
    <w:rsid w:val="00532F7B"/>
    <w:rsid w:val="00532FF3"/>
    <w:rsid w:val="00533041"/>
    <w:rsid w:val="0053336F"/>
    <w:rsid w:val="0053397D"/>
    <w:rsid w:val="00533A48"/>
    <w:rsid w:val="0053424F"/>
    <w:rsid w:val="0053438C"/>
    <w:rsid w:val="005344CD"/>
    <w:rsid w:val="005344FC"/>
    <w:rsid w:val="00534979"/>
    <w:rsid w:val="00534BBE"/>
    <w:rsid w:val="005353A3"/>
    <w:rsid w:val="00535516"/>
    <w:rsid w:val="005357A3"/>
    <w:rsid w:val="00535A98"/>
    <w:rsid w:val="00535BF6"/>
    <w:rsid w:val="005361C5"/>
    <w:rsid w:val="0053623F"/>
    <w:rsid w:val="005364B4"/>
    <w:rsid w:val="005368C1"/>
    <w:rsid w:val="00536A04"/>
    <w:rsid w:val="00536DE4"/>
    <w:rsid w:val="00536DF1"/>
    <w:rsid w:val="00537795"/>
    <w:rsid w:val="005378B7"/>
    <w:rsid w:val="00537908"/>
    <w:rsid w:val="0053791D"/>
    <w:rsid w:val="00537C44"/>
    <w:rsid w:val="00537F24"/>
    <w:rsid w:val="00537FB9"/>
    <w:rsid w:val="005400F3"/>
    <w:rsid w:val="005402BC"/>
    <w:rsid w:val="0054060E"/>
    <w:rsid w:val="00540A35"/>
    <w:rsid w:val="00540B39"/>
    <w:rsid w:val="00540F6F"/>
    <w:rsid w:val="00541AEE"/>
    <w:rsid w:val="00541BF3"/>
    <w:rsid w:val="00542023"/>
    <w:rsid w:val="00542397"/>
    <w:rsid w:val="00542967"/>
    <w:rsid w:val="00542CB7"/>
    <w:rsid w:val="00543667"/>
    <w:rsid w:val="00543751"/>
    <w:rsid w:val="00543A8C"/>
    <w:rsid w:val="00543B94"/>
    <w:rsid w:val="00543E83"/>
    <w:rsid w:val="0054435B"/>
    <w:rsid w:val="005444D6"/>
    <w:rsid w:val="005446C1"/>
    <w:rsid w:val="00544C7C"/>
    <w:rsid w:val="00544E2F"/>
    <w:rsid w:val="00544F2D"/>
    <w:rsid w:val="0054599B"/>
    <w:rsid w:val="00545FAF"/>
    <w:rsid w:val="005460AE"/>
    <w:rsid w:val="00546CD9"/>
    <w:rsid w:val="00546E31"/>
    <w:rsid w:val="0054704C"/>
    <w:rsid w:val="00547315"/>
    <w:rsid w:val="00547677"/>
    <w:rsid w:val="00547957"/>
    <w:rsid w:val="00547AEA"/>
    <w:rsid w:val="00547CE0"/>
    <w:rsid w:val="00547DE7"/>
    <w:rsid w:val="00550125"/>
    <w:rsid w:val="00550528"/>
    <w:rsid w:val="00550A60"/>
    <w:rsid w:val="00550AC8"/>
    <w:rsid w:val="00550C22"/>
    <w:rsid w:val="00550C36"/>
    <w:rsid w:val="00550FF1"/>
    <w:rsid w:val="0055117E"/>
    <w:rsid w:val="00551390"/>
    <w:rsid w:val="005513B9"/>
    <w:rsid w:val="005514AC"/>
    <w:rsid w:val="00551BC6"/>
    <w:rsid w:val="00552984"/>
    <w:rsid w:val="005529BE"/>
    <w:rsid w:val="00552E6D"/>
    <w:rsid w:val="0055371F"/>
    <w:rsid w:val="00553D53"/>
    <w:rsid w:val="00553FBC"/>
    <w:rsid w:val="00553FE9"/>
    <w:rsid w:val="0055419D"/>
    <w:rsid w:val="005543FE"/>
    <w:rsid w:val="00554616"/>
    <w:rsid w:val="00554D8A"/>
    <w:rsid w:val="005557DB"/>
    <w:rsid w:val="005559E6"/>
    <w:rsid w:val="00555FCC"/>
    <w:rsid w:val="00555FCF"/>
    <w:rsid w:val="00556567"/>
    <w:rsid w:val="005565E4"/>
    <w:rsid w:val="00556AD9"/>
    <w:rsid w:val="00556B2A"/>
    <w:rsid w:val="00556D29"/>
    <w:rsid w:val="00556D50"/>
    <w:rsid w:val="0055712D"/>
    <w:rsid w:val="005573AF"/>
    <w:rsid w:val="00557658"/>
    <w:rsid w:val="00557766"/>
    <w:rsid w:val="005578CA"/>
    <w:rsid w:val="00557CB3"/>
    <w:rsid w:val="00557E05"/>
    <w:rsid w:val="00560001"/>
    <w:rsid w:val="005600AB"/>
    <w:rsid w:val="0056016D"/>
    <w:rsid w:val="005608C2"/>
    <w:rsid w:val="00560C56"/>
    <w:rsid w:val="00560EE5"/>
    <w:rsid w:val="00561233"/>
    <w:rsid w:val="00561780"/>
    <w:rsid w:val="0056244B"/>
    <w:rsid w:val="0056255F"/>
    <w:rsid w:val="00562CFE"/>
    <w:rsid w:val="00562DB5"/>
    <w:rsid w:val="00562FEE"/>
    <w:rsid w:val="00563170"/>
    <w:rsid w:val="005634C5"/>
    <w:rsid w:val="005636CD"/>
    <w:rsid w:val="00563AC8"/>
    <w:rsid w:val="00563EB4"/>
    <w:rsid w:val="00563F4C"/>
    <w:rsid w:val="0056402A"/>
    <w:rsid w:val="00564197"/>
    <w:rsid w:val="0056446A"/>
    <w:rsid w:val="0056488B"/>
    <w:rsid w:val="00564A6E"/>
    <w:rsid w:val="005654A5"/>
    <w:rsid w:val="00565513"/>
    <w:rsid w:val="005660DC"/>
    <w:rsid w:val="005664A6"/>
    <w:rsid w:val="0056692B"/>
    <w:rsid w:val="00566AF3"/>
    <w:rsid w:val="0056752B"/>
    <w:rsid w:val="00567D1A"/>
    <w:rsid w:val="00570170"/>
    <w:rsid w:val="005702B5"/>
    <w:rsid w:val="00570744"/>
    <w:rsid w:val="0057089F"/>
    <w:rsid w:val="00570AFC"/>
    <w:rsid w:val="00570B7D"/>
    <w:rsid w:val="00570E0D"/>
    <w:rsid w:val="005713F7"/>
    <w:rsid w:val="00571704"/>
    <w:rsid w:val="0057199F"/>
    <w:rsid w:val="00571B4F"/>
    <w:rsid w:val="00571C44"/>
    <w:rsid w:val="00571C99"/>
    <w:rsid w:val="005722B9"/>
    <w:rsid w:val="005723C0"/>
    <w:rsid w:val="0057288A"/>
    <w:rsid w:val="005728CA"/>
    <w:rsid w:val="00572E47"/>
    <w:rsid w:val="0057335F"/>
    <w:rsid w:val="00573FC5"/>
    <w:rsid w:val="005742DC"/>
    <w:rsid w:val="00574B25"/>
    <w:rsid w:val="00574B2E"/>
    <w:rsid w:val="00574D63"/>
    <w:rsid w:val="00574F2B"/>
    <w:rsid w:val="005750E6"/>
    <w:rsid w:val="005754AF"/>
    <w:rsid w:val="00575EE9"/>
    <w:rsid w:val="005763AA"/>
    <w:rsid w:val="00576639"/>
    <w:rsid w:val="00576E08"/>
    <w:rsid w:val="00577335"/>
    <w:rsid w:val="0057781A"/>
    <w:rsid w:val="00577B55"/>
    <w:rsid w:val="00577D96"/>
    <w:rsid w:val="00577F43"/>
    <w:rsid w:val="00580039"/>
    <w:rsid w:val="005804B1"/>
    <w:rsid w:val="00580617"/>
    <w:rsid w:val="005812E1"/>
    <w:rsid w:val="0058208C"/>
    <w:rsid w:val="0058226E"/>
    <w:rsid w:val="005824A6"/>
    <w:rsid w:val="0058266B"/>
    <w:rsid w:val="00582A09"/>
    <w:rsid w:val="00582B7F"/>
    <w:rsid w:val="00582D44"/>
    <w:rsid w:val="0058330B"/>
    <w:rsid w:val="00583817"/>
    <w:rsid w:val="00583C72"/>
    <w:rsid w:val="00583D2D"/>
    <w:rsid w:val="00583E3F"/>
    <w:rsid w:val="00584170"/>
    <w:rsid w:val="005841A5"/>
    <w:rsid w:val="0058488C"/>
    <w:rsid w:val="005853C6"/>
    <w:rsid w:val="005858DF"/>
    <w:rsid w:val="00585B01"/>
    <w:rsid w:val="00585F28"/>
    <w:rsid w:val="00586346"/>
    <w:rsid w:val="005864ED"/>
    <w:rsid w:val="0058671A"/>
    <w:rsid w:val="00586EB3"/>
    <w:rsid w:val="00586ED8"/>
    <w:rsid w:val="005871E6"/>
    <w:rsid w:val="0058728A"/>
    <w:rsid w:val="0058743C"/>
    <w:rsid w:val="005876B0"/>
    <w:rsid w:val="005876C2"/>
    <w:rsid w:val="00587D2D"/>
    <w:rsid w:val="00587EA2"/>
    <w:rsid w:val="005903CA"/>
    <w:rsid w:val="005905CB"/>
    <w:rsid w:val="00590746"/>
    <w:rsid w:val="00590B8F"/>
    <w:rsid w:val="00591B7D"/>
    <w:rsid w:val="00591BB0"/>
    <w:rsid w:val="00591FE5"/>
    <w:rsid w:val="005923B2"/>
    <w:rsid w:val="00592695"/>
    <w:rsid w:val="00592704"/>
    <w:rsid w:val="00592917"/>
    <w:rsid w:val="00592FD0"/>
    <w:rsid w:val="00593E80"/>
    <w:rsid w:val="00593F8A"/>
    <w:rsid w:val="005946E3"/>
    <w:rsid w:val="005947DC"/>
    <w:rsid w:val="00594877"/>
    <w:rsid w:val="005954F0"/>
    <w:rsid w:val="0059562D"/>
    <w:rsid w:val="00595722"/>
    <w:rsid w:val="00595776"/>
    <w:rsid w:val="00595F40"/>
    <w:rsid w:val="00595F7D"/>
    <w:rsid w:val="00596396"/>
    <w:rsid w:val="0059703E"/>
    <w:rsid w:val="0059711A"/>
    <w:rsid w:val="00597707"/>
    <w:rsid w:val="00597EC0"/>
    <w:rsid w:val="00597F5E"/>
    <w:rsid w:val="005A0069"/>
    <w:rsid w:val="005A0105"/>
    <w:rsid w:val="005A0604"/>
    <w:rsid w:val="005A1300"/>
    <w:rsid w:val="005A1515"/>
    <w:rsid w:val="005A151F"/>
    <w:rsid w:val="005A1609"/>
    <w:rsid w:val="005A178F"/>
    <w:rsid w:val="005A1871"/>
    <w:rsid w:val="005A1914"/>
    <w:rsid w:val="005A1AE6"/>
    <w:rsid w:val="005A1B2E"/>
    <w:rsid w:val="005A1D07"/>
    <w:rsid w:val="005A1DA6"/>
    <w:rsid w:val="005A1EA4"/>
    <w:rsid w:val="005A21E5"/>
    <w:rsid w:val="005A265E"/>
    <w:rsid w:val="005A26F5"/>
    <w:rsid w:val="005A26FD"/>
    <w:rsid w:val="005A2740"/>
    <w:rsid w:val="005A2A34"/>
    <w:rsid w:val="005A2D6F"/>
    <w:rsid w:val="005A2E08"/>
    <w:rsid w:val="005A3428"/>
    <w:rsid w:val="005A3613"/>
    <w:rsid w:val="005A37A0"/>
    <w:rsid w:val="005A3820"/>
    <w:rsid w:val="005A3AD5"/>
    <w:rsid w:val="005A3BA4"/>
    <w:rsid w:val="005A3D01"/>
    <w:rsid w:val="005A415C"/>
    <w:rsid w:val="005A42F2"/>
    <w:rsid w:val="005A43D9"/>
    <w:rsid w:val="005A4764"/>
    <w:rsid w:val="005A4817"/>
    <w:rsid w:val="005A4818"/>
    <w:rsid w:val="005A4EAF"/>
    <w:rsid w:val="005A5A15"/>
    <w:rsid w:val="005A5D54"/>
    <w:rsid w:val="005A5DAD"/>
    <w:rsid w:val="005A5DE4"/>
    <w:rsid w:val="005A62E4"/>
    <w:rsid w:val="005A762D"/>
    <w:rsid w:val="005A7937"/>
    <w:rsid w:val="005A7BB9"/>
    <w:rsid w:val="005A7BC9"/>
    <w:rsid w:val="005B01DF"/>
    <w:rsid w:val="005B066B"/>
    <w:rsid w:val="005B0B12"/>
    <w:rsid w:val="005B0CD4"/>
    <w:rsid w:val="005B10FD"/>
    <w:rsid w:val="005B1365"/>
    <w:rsid w:val="005B139D"/>
    <w:rsid w:val="005B166B"/>
    <w:rsid w:val="005B1BF2"/>
    <w:rsid w:val="005B20F1"/>
    <w:rsid w:val="005B2531"/>
    <w:rsid w:val="005B2CA4"/>
    <w:rsid w:val="005B3D16"/>
    <w:rsid w:val="005B4974"/>
    <w:rsid w:val="005B4CBC"/>
    <w:rsid w:val="005B4EF8"/>
    <w:rsid w:val="005B5442"/>
    <w:rsid w:val="005B6272"/>
    <w:rsid w:val="005B66EE"/>
    <w:rsid w:val="005B689A"/>
    <w:rsid w:val="005B6B5E"/>
    <w:rsid w:val="005B6C72"/>
    <w:rsid w:val="005B6E97"/>
    <w:rsid w:val="005B76D7"/>
    <w:rsid w:val="005B794A"/>
    <w:rsid w:val="005B7999"/>
    <w:rsid w:val="005B7A7B"/>
    <w:rsid w:val="005B7AF7"/>
    <w:rsid w:val="005B7DC8"/>
    <w:rsid w:val="005C0269"/>
    <w:rsid w:val="005C0434"/>
    <w:rsid w:val="005C0B0E"/>
    <w:rsid w:val="005C0B39"/>
    <w:rsid w:val="005C0E97"/>
    <w:rsid w:val="005C1785"/>
    <w:rsid w:val="005C1866"/>
    <w:rsid w:val="005C1C34"/>
    <w:rsid w:val="005C248E"/>
    <w:rsid w:val="005C28B5"/>
    <w:rsid w:val="005C3761"/>
    <w:rsid w:val="005C4517"/>
    <w:rsid w:val="005C463F"/>
    <w:rsid w:val="005C466D"/>
    <w:rsid w:val="005C4796"/>
    <w:rsid w:val="005C565A"/>
    <w:rsid w:val="005C6517"/>
    <w:rsid w:val="005C6668"/>
    <w:rsid w:val="005C67CF"/>
    <w:rsid w:val="005C683C"/>
    <w:rsid w:val="005C75DF"/>
    <w:rsid w:val="005C79B6"/>
    <w:rsid w:val="005C7A79"/>
    <w:rsid w:val="005C7E77"/>
    <w:rsid w:val="005D0456"/>
    <w:rsid w:val="005D065D"/>
    <w:rsid w:val="005D0C96"/>
    <w:rsid w:val="005D1807"/>
    <w:rsid w:val="005D1ED0"/>
    <w:rsid w:val="005D2323"/>
    <w:rsid w:val="005D2372"/>
    <w:rsid w:val="005D2486"/>
    <w:rsid w:val="005D31E0"/>
    <w:rsid w:val="005D3659"/>
    <w:rsid w:val="005D3726"/>
    <w:rsid w:val="005D3EBF"/>
    <w:rsid w:val="005D42AA"/>
    <w:rsid w:val="005D4AA2"/>
    <w:rsid w:val="005D5737"/>
    <w:rsid w:val="005D584D"/>
    <w:rsid w:val="005D5A59"/>
    <w:rsid w:val="005D5C5F"/>
    <w:rsid w:val="005D5EC0"/>
    <w:rsid w:val="005D6525"/>
    <w:rsid w:val="005D6D48"/>
    <w:rsid w:val="005D729F"/>
    <w:rsid w:val="005D731C"/>
    <w:rsid w:val="005D735F"/>
    <w:rsid w:val="005D75D1"/>
    <w:rsid w:val="005D7CD1"/>
    <w:rsid w:val="005E0009"/>
    <w:rsid w:val="005E005A"/>
    <w:rsid w:val="005E0322"/>
    <w:rsid w:val="005E055B"/>
    <w:rsid w:val="005E0576"/>
    <w:rsid w:val="005E0703"/>
    <w:rsid w:val="005E09E4"/>
    <w:rsid w:val="005E0A9C"/>
    <w:rsid w:val="005E100C"/>
    <w:rsid w:val="005E10F4"/>
    <w:rsid w:val="005E1D45"/>
    <w:rsid w:val="005E1EAA"/>
    <w:rsid w:val="005E2264"/>
    <w:rsid w:val="005E243F"/>
    <w:rsid w:val="005E2671"/>
    <w:rsid w:val="005E2D82"/>
    <w:rsid w:val="005E37D4"/>
    <w:rsid w:val="005E3D49"/>
    <w:rsid w:val="005E472A"/>
    <w:rsid w:val="005E492B"/>
    <w:rsid w:val="005E49C7"/>
    <w:rsid w:val="005E5487"/>
    <w:rsid w:val="005E57E4"/>
    <w:rsid w:val="005E5BEE"/>
    <w:rsid w:val="005E6560"/>
    <w:rsid w:val="005E66EC"/>
    <w:rsid w:val="005E6746"/>
    <w:rsid w:val="005E6CFC"/>
    <w:rsid w:val="005E7407"/>
    <w:rsid w:val="005E754F"/>
    <w:rsid w:val="005E7575"/>
    <w:rsid w:val="005E7879"/>
    <w:rsid w:val="005E7A6F"/>
    <w:rsid w:val="005E7D60"/>
    <w:rsid w:val="005F0336"/>
    <w:rsid w:val="005F0367"/>
    <w:rsid w:val="005F0ABE"/>
    <w:rsid w:val="005F10A0"/>
    <w:rsid w:val="005F13D9"/>
    <w:rsid w:val="005F1541"/>
    <w:rsid w:val="005F196F"/>
    <w:rsid w:val="005F2415"/>
    <w:rsid w:val="005F267F"/>
    <w:rsid w:val="005F2DE4"/>
    <w:rsid w:val="005F2E8B"/>
    <w:rsid w:val="005F2F3D"/>
    <w:rsid w:val="005F2F79"/>
    <w:rsid w:val="005F38EF"/>
    <w:rsid w:val="005F3D93"/>
    <w:rsid w:val="005F42DF"/>
    <w:rsid w:val="005F47EF"/>
    <w:rsid w:val="005F4F61"/>
    <w:rsid w:val="005F53BA"/>
    <w:rsid w:val="005F559C"/>
    <w:rsid w:val="005F5783"/>
    <w:rsid w:val="005F58AC"/>
    <w:rsid w:val="005F6384"/>
    <w:rsid w:val="005F6A2D"/>
    <w:rsid w:val="005F6B9F"/>
    <w:rsid w:val="005F6E01"/>
    <w:rsid w:val="005F6E85"/>
    <w:rsid w:val="005F741F"/>
    <w:rsid w:val="005F743A"/>
    <w:rsid w:val="005F744B"/>
    <w:rsid w:val="005F7EDD"/>
    <w:rsid w:val="0060025D"/>
    <w:rsid w:val="00600C67"/>
    <w:rsid w:val="00600D8C"/>
    <w:rsid w:val="00601683"/>
    <w:rsid w:val="0060185B"/>
    <w:rsid w:val="00601940"/>
    <w:rsid w:val="00601D31"/>
    <w:rsid w:val="00601E81"/>
    <w:rsid w:val="00602770"/>
    <w:rsid w:val="00602941"/>
    <w:rsid w:val="00602A1B"/>
    <w:rsid w:val="00603A12"/>
    <w:rsid w:val="00603A70"/>
    <w:rsid w:val="00604F2C"/>
    <w:rsid w:val="00605085"/>
    <w:rsid w:val="006051D9"/>
    <w:rsid w:val="006053A1"/>
    <w:rsid w:val="00605CF4"/>
    <w:rsid w:val="0060623E"/>
    <w:rsid w:val="006062D1"/>
    <w:rsid w:val="006069DC"/>
    <w:rsid w:val="00607567"/>
    <w:rsid w:val="0060772D"/>
    <w:rsid w:val="0060796F"/>
    <w:rsid w:val="00607A10"/>
    <w:rsid w:val="00610361"/>
    <w:rsid w:val="0061071D"/>
    <w:rsid w:val="006109B1"/>
    <w:rsid w:val="00611103"/>
    <w:rsid w:val="0061128E"/>
    <w:rsid w:val="00611325"/>
    <w:rsid w:val="00611FDA"/>
    <w:rsid w:val="00612598"/>
    <w:rsid w:val="006133B9"/>
    <w:rsid w:val="006136A9"/>
    <w:rsid w:val="00613938"/>
    <w:rsid w:val="00613E21"/>
    <w:rsid w:val="00613E5D"/>
    <w:rsid w:val="00613F08"/>
    <w:rsid w:val="00613F4C"/>
    <w:rsid w:val="006149AD"/>
    <w:rsid w:val="00614B89"/>
    <w:rsid w:val="006150BA"/>
    <w:rsid w:val="006151F1"/>
    <w:rsid w:val="0061549A"/>
    <w:rsid w:val="00615B8B"/>
    <w:rsid w:val="00616139"/>
    <w:rsid w:val="00616293"/>
    <w:rsid w:val="006163EE"/>
    <w:rsid w:val="00617451"/>
    <w:rsid w:val="006200FB"/>
    <w:rsid w:val="00620B7B"/>
    <w:rsid w:val="0062154F"/>
    <w:rsid w:val="00621A25"/>
    <w:rsid w:val="00621A87"/>
    <w:rsid w:val="00621B56"/>
    <w:rsid w:val="006220C4"/>
    <w:rsid w:val="00622B3E"/>
    <w:rsid w:val="00622E6D"/>
    <w:rsid w:val="00623024"/>
    <w:rsid w:val="00623764"/>
    <w:rsid w:val="006237D0"/>
    <w:rsid w:val="00623B1F"/>
    <w:rsid w:val="006244AD"/>
    <w:rsid w:val="0062453F"/>
    <w:rsid w:val="006247EB"/>
    <w:rsid w:val="00624AB7"/>
    <w:rsid w:val="00624C7C"/>
    <w:rsid w:val="00624D3C"/>
    <w:rsid w:val="00624FD4"/>
    <w:rsid w:val="00625B3E"/>
    <w:rsid w:val="00625BBB"/>
    <w:rsid w:val="00625BE7"/>
    <w:rsid w:val="00625FEE"/>
    <w:rsid w:val="00626323"/>
    <w:rsid w:val="006263A5"/>
    <w:rsid w:val="006268A6"/>
    <w:rsid w:val="006269C3"/>
    <w:rsid w:val="00626F87"/>
    <w:rsid w:val="0062733F"/>
    <w:rsid w:val="00627756"/>
    <w:rsid w:val="006279A4"/>
    <w:rsid w:val="00627EFF"/>
    <w:rsid w:val="0063034B"/>
    <w:rsid w:val="0063049E"/>
    <w:rsid w:val="00630607"/>
    <w:rsid w:val="00630A63"/>
    <w:rsid w:val="00630B10"/>
    <w:rsid w:val="00630BD9"/>
    <w:rsid w:val="00630C4F"/>
    <w:rsid w:val="00630D5F"/>
    <w:rsid w:val="00631300"/>
    <w:rsid w:val="00631B21"/>
    <w:rsid w:val="00632285"/>
    <w:rsid w:val="00632333"/>
    <w:rsid w:val="00632C4C"/>
    <w:rsid w:val="006335D8"/>
    <w:rsid w:val="00633EC1"/>
    <w:rsid w:val="0063411F"/>
    <w:rsid w:val="006341AA"/>
    <w:rsid w:val="006342FD"/>
    <w:rsid w:val="00634BCF"/>
    <w:rsid w:val="00634D2E"/>
    <w:rsid w:val="0063516C"/>
    <w:rsid w:val="00635715"/>
    <w:rsid w:val="00635AF0"/>
    <w:rsid w:val="00635E64"/>
    <w:rsid w:val="00635F2D"/>
    <w:rsid w:val="00635F6E"/>
    <w:rsid w:val="00636380"/>
    <w:rsid w:val="00636FF7"/>
    <w:rsid w:val="0063755B"/>
    <w:rsid w:val="0063793A"/>
    <w:rsid w:val="00637D85"/>
    <w:rsid w:val="00637DEF"/>
    <w:rsid w:val="00637FA3"/>
    <w:rsid w:val="00637FE2"/>
    <w:rsid w:val="00640233"/>
    <w:rsid w:val="00640327"/>
    <w:rsid w:val="00640510"/>
    <w:rsid w:val="00640802"/>
    <w:rsid w:val="006408FC"/>
    <w:rsid w:val="00640B7E"/>
    <w:rsid w:val="00640FB2"/>
    <w:rsid w:val="00641042"/>
    <w:rsid w:val="0064213C"/>
    <w:rsid w:val="00642568"/>
    <w:rsid w:val="006431B6"/>
    <w:rsid w:val="00643546"/>
    <w:rsid w:val="00643A87"/>
    <w:rsid w:val="00643C83"/>
    <w:rsid w:val="0064431A"/>
    <w:rsid w:val="00644A29"/>
    <w:rsid w:val="00644A3B"/>
    <w:rsid w:val="006451CD"/>
    <w:rsid w:val="00645548"/>
    <w:rsid w:val="006456B8"/>
    <w:rsid w:val="00646148"/>
    <w:rsid w:val="006461EF"/>
    <w:rsid w:val="006464C7"/>
    <w:rsid w:val="0064656F"/>
    <w:rsid w:val="006466C5"/>
    <w:rsid w:val="0064694B"/>
    <w:rsid w:val="00646B04"/>
    <w:rsid w:val="00646D48"/>
    <w:rsid w:val="00647AA1"/>
    <w:rsid w:val="00650218"/>
    <w:rsid w:val="00650AD7"/>
    <w:rsid w:val="00650E81"/>
    <w:rsid w:val="00650EAA"/>
    <w:rsid w:val="006512AA"/>
    <w:rsid w:val="00651B17"/>
    <w:rsid w:val="00651B6F"/>
    <w:rsid w:val="006520E7"/>
    <w:rsid w:val="0065215B"/>
    <w:rsid w:val="006522F0"/>
    <w:rsid w:val="00652B59"/>
    <w:rsid w:val="006533C6"/>
    <w:rsid w:val="00653C7F"/>
    <w:rsid w:val="006547E6"/>
    <w:rsid w:val="00654AAA"/>
    <w:rsid w:val="00654AE2"/>
    <w:rsid w:val="00655349"/>
    <w:rsid w:val="0065665D"/>
    <w:rsid w:val="00656BC7"/>
    <w:rsid w:val="00656F8B"/>
    <w:rsid w:val="006571B6"/>
    <w:rsid w:val="0065744E"/>
    <w:rsid w:val="00657556"/>
    <w:rsid w:val="006575FF"/>
    <w:rsid w:val="00657777"/>
    <w:rsid w:val="00657D4B"/>
    <w:rsid w:val="00657D74"/>
    <w:rsid w:val="0066016D"/>
    <w:rsid w:val="00660C15"/>
    <w:rsid w:val="00660DCF"/>
    <w:rsid w:val="00660E33"/>
    <w:rsid w:val="00660FAE"/>
    <w:rsid w:val="00661438"/>
    <w:rsid w:val="00661757"/>
    <w:rsid w:val="00661784"/>
    <w:rsid w:val="00661B98"/>
    <w:rsid w:val="00662292"/>
    <w:rsid w:val="00662797"/>
    <w:rsid w:val="00662930"/>
    <w:rsid w:val="006629C8"/>
    <w:rsid w:val="006632CD"/>
    <w:rsid w:val="00663694"/>
    <w:rsid w:val="006637B4"/>
    <w:rsid w:val="006637D5"/>
    <w:rsid w:val="006637F0"/>
    <w:rsid w:val="0066381E"/>
    <w:rsid w:val="00663CD8"/>
    <w:rsid w:val="00663E61"/>
    <w:rsid w:val="006646D9"/>
    <w:rsid w:val="0066489E"/>
    <w:rsid w:val="00664D2C"/>
    <w:rsid w:val="00664DF2"/>
    <w:rsid w:val="006652A7"/>
    <w:rsid w:val="00665499"/>
    <w:rsid w:val="00665937"/>
    <w:rsid w:val="00665AAC"/>
    <w:rsid w:val="00665CC9"/>
    <w:rsid w:val="00665FB6"/>
    <w:rsid w:val="00666ABF"/>
    <w:rsid w:val="00666CAC"/>
    <w:rsid w:val="00666E0E"/>
    <w:rsid w:val="00666E6D"/>
    <w:rsid w:val="00667513"/>
    <w:rsid w:val="00667630"/>
    <w:rsid w:val="00667879"/>
    <w:rsid w:val="0066791A"/>
    <w:rsid w:val="006679F7"/>
    <w:rsid w:val="006700AB"/>
    <w:rsid w:val="006701E2"/>
    <w:rsid w:val="00670300"/>
    <w:rsid w:val="00670494"/>
    <w:rsid w:val="0067098E"/>
    <w:rsid w:val="006709E2"/>
    <w:rsid w:val="00670F6A"/>
    <w:rsid w:val="0067193E"/>
    <w:rsid w:val="0067197D"/>
    <w:rsid w:val="00671A1F"/>
    <w:rsid w:val="00671C24"/>
    <w:rsid w:val="00672279"/>
    <w:rsid w:val="00672455"/>
    <w:rsid w:val="006725F7"/>
    <w:rsid w:val="006727DD"/>
    <w:rsid w:val="00672E67"/>
    <w:rsid w:val="00672FEF"/>
    <w:rsid w:val="00673776"/>
    <w:rsid w:val="006747A7"/>
    <w:rsid w:val="00674DB2"/>
    <w:rsid w:val="00674E3F"/>
    <w:rsid w:val="00675229"/>
    <w:rsid w:val="00675A45"/>
    <w:rsid w:val="00675AB9"/>
    <w:rsid w:val="0067659B"/>
    <w:rsid w:val="00676865"/>
    <w:rsid w:val="00676B2E"/>
    <w:rsid w:val="00676B59"/>
    <w:rsid w:val="00676C42"/>
    <w:rsid w:val="0067727F"/>
    <w:rsid w:val="006772F9"/>
    <w:rsid w:val="0067775C"/>
    <w:rsid w:val="006779FC"/>
    <w:rsid w:val="00677E12"/>
    <w:rsid w:val="00677EAE"/>
    <w:rsid w:val="006803E0"/>
    <w:rsid w:val="006804D4"/>
    <w:rsid w:val="00680622"/>
    <w:rsid w:val="0068088A"/>
    <w:rsid w:val="0068091A"/>
    <w:rsid w:val="00680A9B"/>
    <w:rsid w:val="00680AD8"/>
    <w:rsid w:val="00680C32"/>
    <w:rsid w:val="00680CEE"/>
    <w:rsid w:val="00681273"/>
    <w:rsid w:val="00682246"/>
    <w:rsid w:val="006827DD"/>
    <w:rsid w:val="006828DF"/>
    <w:rsid w:val="00682A21"/>
    <w:rsid w:val="00682F6A"/>
    <w:rsid w:val="0068388C"/>
    <w:rsid w:val="00683A24"/>
    <w:rsid w:val="00683EBA"/>
    <w:rsid w:val="0068446D"/>
    <w:rsid w:val="00684D69"/>
    <w:rsid w:val="006850A0"/>
    <w:rsid w:val="00685713"/>
    <w:rsid w:val="00685F3E"/>
    <w:rsid w:val="00686063"/>
    <w:rsid w:val="00686133"/>
    <w:rsid w:val="0068618A"/>
    <w:rsid w:val="006861C1"/>
    <w:rsid w:val="00686AFD"/>
    <w:rsid w:val="00686F28"/>
    <w:rsid w:val="006874E3"/>
    <w:rsid w:val="00687E7B"/>
    <w:rsid w:val="00687E86"/>
    <w:rsid w:val="00687F33"/>
    <w:rsid w:val="00690133"/>
    <w:rsid w:val="00690598"/>
    <w:rsid w:val="006906FC"/>
    <w:rsid w:val="00690BB9"/>
    <w:rsid w:val="00690E6A"/>
    <w:rsid w:val="006915A1"/>
    <w:rsid w:val="006916C1"/>
    <w:rsid w:val="00691A84"/>
    <w:rsid w:val="006920CC"/>
    <w:rsid w:val="00693179"/>
    <w:rsid w:val="006932F0"/>
    <w:rsid w:val="0069337E"/>
    <w:rsid w:val="006939D8"/>
    <w:rsid w:val="00694015"/>
    <w:rsid w:val="006941FE"/>
    <w:rsid w:val="006943DE"/>
    <w:rsid w:val="00694572"/>
    <w:rsid w:val="00694BF6"/>
    <w:rsid w:val="006952F5"/>
    <w:rsid w:val="00695422"/>
    <w:rsid w:val="00695563"/>
    <w:rsid w:val="00695B23"/>
    <w:rsid w:val="00695BE2"/>
    <w:rsid w:val="00695E38"/>
    <w:rsid w:val="0069651B"/>
    <w:rsid w:val="0069654F"/>
    <w:rsid w:val="00696DC6"/>
    <w:rsid w:val="00697731"/>
    <w:rsid w:val="0069784B"/>
    <w:rsid w:val="006A0242"/>
    <w:rsid w:val="006A0929"/>
    <w:rsid w:val="006A092A"/>
    <w:rsid w:val="006A094E"/>
    <w:rsid w:val="006A0B73"/>
    <w:rsid w:val="006A0BC3"/>
    <w:rsid w:val="006A0E0E"/>
    <w:rsid w:val="006A10CB"/>
    <w:rsid w:val="006A122A"/>
    <w:rsid w:val="006A123D"/>
    <w:rsid w:val="006A125E"/>
    <w:rsid w:val="006A133E"/>
    <w:rsid w:val="006A15BB"/>
    <w:rsid w:val="006A1DCC"/>
    <w:rsid w:val="006A1E7C"/>
    <w:rsid w:val="006A1F3E"/>
    <w:rsid w:val="006A21F2"/>
    <w:rsid w:val="006A2225"/>
    <w:rsid w:val="006A2777"/>
    <w:rsid w:val="006A290E"/>
    <w:rsid w:val="006A2F29"/>
    <w:rsid w:val="006A2F43"/>
    <w:rsid w:val="006A3142"/>
    <w:rsid w:val="006A3C0F"/>
    <w:rsid w:val="006A40F4"/>
    <w:rsid w:val="006A4367"/>
    <w:rsid w:val="006A453D"/>
    <w:rsid w:val="006A4C56"/>
    <w:rsid w:val="006A4D24"/>
    <w:rsid w:val="006A512E"/>
    <w:rsid w:val="006A54AA"/>
    <w:rsid w:val="006A6174"/>
    <w:rsid w:val="006A643C"/>
    <w:rsid w:val="006A656E"/>
    <w:rsid w:val="006A6673"/>
    <w:rsid w:val="006A69BA"/>
    <w:rsid w:val="006A6CE5"/>
    <w:rsid w:val="006A733E"/>
    <w:rsid w:val="006A7474"/>
    <w:rsid w:val="006A76F5"/>
    <w:rsid w:val="006A7EC9"/>
    <w:rsid w:val="006A7F75"/>
    <w:rsid w:val="006B05AB"/>
    <w:rsid w:val="006B07F8"/>
    <w:rsid w:val="006B08DE"/>
    <w:rsid w:val="006B0AB7"/>
    <w:rsid w:val="006B0AF1"/>
    <w:rsid w:val="006B0AF2"/>
    <w:rsid w:val="006B0BFC"/>
    <w:rsid w:val="006B0FE1"/>
    <w:rsid w:val="006B12F5"/>
    <w:rsid w:val="006B1367"/>
    <w:rsid w:val="006B19D7"/>
    <w:rsid w:val="006B1EFF"/>
    <w:rsid w:val="006B2144"/>
    <w:rsid w:val="006B2416"/>
    <w:rsid w:val="006B2B0D"/>
    <w:rsid w:val="006B2B41"/>
    <w:rsid w:val="006B2D1B"/>
    <w:rsid w:val="006B312D"/>
    <w:rsid w:val="006B3E17"/>
    <w:rsid w:val="006B3EFF"/>
    <w:rsid w:val="006B46DA"/>
    <w:rsid w:val="006B4BDC"/>
    <w:rsid w:val="006B4C78"/>
    <w:rsid w:val="006B4CDC"/>
    <w:rsid w:val="006B5189"/>
    <w:rsid w:val="006B542F"/>
    <w:rsid w:val="006B581A"/>
    <w:rsid w:val="006B5C55"/>
    <w:rsid w:val="006B5C78"/>
    <w:rsid w:val="006B617D"/>
    <w:rsid w:val="006B68B0"/>
    <w:rsid w:val="006B68D3"/>
    <w:rsid w:val="006B6AA0"/>
    <w:rsid w:val="006B6F93"/>
    <w:rsid w:val="006B7507"/>
    <w:rsid w:val="006B7A26"/>
    <w:rsid w:val="006B7B53"/>
    <w:rsid w:val="006B7D4C"/>
    <w:rsid w:val="006B7E0C"/>
    <w:rsid w:val="006C0030"/>
    <w:rsid w:val="006C05A1"/>
    <w:rsid w:val="006C1DD9"/>
    <w:rsid w:val="006C23D7"/>
    <w:rsid w:val="006C2531"/>
    <w:rsid w:val="006C2966"/>
    <w:rsid w:val="006C348F"/>
    <w:rsid w:val="006C3816"/>
    <w:rsid w:val="006C417B"/>
    <w:rsid w:val="006C4501"/>
    <w:rsid w:val="006C4938"/>
    <w:rsid w:val="006C4C00"/>
    <w:rsid w:val="006C4F82"/>
    <w:rsid w:val="006C58C6"/>
    <w:rsid w:val="006C5AD7"/>
    <w:rsid w:val="006C5FFB"/>
    <w:rsid w:val="006C608A"/>
    <w:rsid w:val="006C60BE"/>
    <w:rsid w:val="006C662D"/>
    <w:rsid w:val="006C6C85"/>
    <w:rsid w:val="006C74BF"/>
    <w:rsid w:val="006C761E"/>
    <w:rsid w:val="006C7714"/>
    <w:rsid w:val="006C797D"/>
    <w:rsid w:val="006C7CA4"/>
    <w:rsid w:val="006C7D20"/>
    <w:rsid w:val="006C7D2D"/>
    <w:rsid w:val="006C7F04"/>
    <w:rsid w:val="006D06C2"/>
    <w:rsid w:val="006D0A31"/>
    <w:rsid w:val="006D0BCC"/>
    <w:rsid w:val="006D1097"/>
    <w:rsid w:val="006D153C"/>
    <w:rsid w:val="006D1B35"/>
    <w:rsid w:val="006D1DE9"/>
    <w:rsid w:val="006D2137"/>
    <w:rsid w:val="006D3341"/>
    <w:rsid w:val="006D33D2"/>
    <w:rsid w:val="006D341C"/>
    <w:rsid w:val="006D34D7"/>
    <w:rsid w:val="006D3C43"/>
    <w:rsid w:val="006D3D66"/>
    <w:rsid w:val="006D5044"/>
    <w:rsid w:val="006D537A"/>
    <w:rsid w:val="006D54D4"/>
    <w:rsid w:val="006D57A4"/>
    <w:rsid w:val="006D582F"/>
    <w:rsid w:val="006D5EF9"/>
    <w:rsid w:val="006D6B99"/>
    <w:rsid w:val="006D7072"/>
    <w:rsid w:val="006D70C9"/>
    <w:rsid w:val="006D715F"/>
    <w:rsid w:val="006D7341"/>
    <w:rsid w:val="006D7640"/>
    <w:rsid w:val="006D7E4E"/>
    <w:rsid w:val="006E0499"/>
    <w:rsid w:val="006E06AA"/>
    <w:rsid w:val="006E07E1"/>
    <w:rsid w:val="006E0BE5"/>
    <w:rsid w:val="006E1201"/>
    <w:rsid w:val="006E150E"/>
    <w:rsid w:val="006E1C26"/>
    <w:rsid w:val="006E1C9B"/>
    <w:rsid w:val="006E2517"/>
    <w:rsid w:val="006E35CB"/>
    <w:rsid w:val="006E372F"/>
    <w:rsid w:val="006E3D91"/>
    <w:rsid w:val="006E3E93"/>
    <w:rsid w:val="006E43A0"/>
    <w:rsid w:val="006E489D"/>
    <w:rsid w:val="006E5109"/>
    <w:rsid w:val="006E5418"/>
    <w:rsid w:val="006E5F2C"/>
    <w:rsid w:val="006E65D6"/>
    <w:rsid w:val="006E65E8"/>
    <w:rsid w:val="006E671E"/>
    <w:rsid w:val="006E6EBA"/>
    <w:rsid w:val="006E7613"/>
    <w:rsid w:val="006E779B"/>
    <w:rsid w:val="006E79E6"/>
    <w:rsid w:val="006E7A51"/>
    <w:rsid w:val="006E7D6F"/>
    <w:rsid w:val="006F07BF"/>
    <w:rsid w:val="006F08C4"/>
    <w:rsid w:val="006F1CCF"/>
    <w:rsid w:val="006F2390"/>
    <w:rsid w:val="006F23A6"/>
    <w:rsid w:val="006F2415"/>
    <w:rsid w:val="006F2520"/>
    <w:rsid w:val="006F2628"/>
    <w:rsid w:val="006F2725"/>
    <w:rsid w:val="006F299A"/>
    <w:rsid w:val="006F2A5E"/>
    <w:rsid w:val="006F2A7C"/>
    <w:rsid w:val="006F2DDA"/>
    <w:rsid w:val="006F306F"/>
    <w:rsid w:val="006F31BB"/>
    <w:rsid w:val="006F328F"/>
    <w:rsid w:val="006F3376"/>
    <w:rsid w:val="006F38B3"/>
    <w:rsid w:val="006F3966"/>
    <w:rsid w:val="006F4138"/>
    <w:rsid w:val="006F4360"/>
    <w:rsid w:val="006F439C"/>
    <w:rsid w:val="006F439D"/>
    <w:rsid w:val="006F47EC"/>
    <w:rsid w:val="006F501E"/>
    <w:rsid w:val="006F574A"/>
    <w:rsid w:val="006F5BF1"/>
    <w:rsid w:val="006F6005"/>
    <w:rsid w:val="006F658D"/>
    <w:rsid w:val="006F6902"/>
    <w:rsid w:val="006F6BE1"/>
    <w:rsid w:val="006F6CC8"/>
    <w:rsid w:val="006F7092"/>
    <w:rsid w:val="006F750F"/>
    <w:rsid w:val="006F7D08"/>
    <w:rsid w:val="0070005B"/>
    <w:rsid w:val="0070026C"/>
    <w:rsid w:val="0070034C"/>
    <w:rsid w:val="00700B9D"/>
    <w:rsid w:val="00700F50"/>
    <w:rsid w:val="00700F7B"/>
    <w:rsid w:val="0070109B"/>
    <w:rsid w:val="007012A4"/>
    <w:rsid w:val="0070159D"/>
    <w:rsid w:val="00701A2C"/>
    <w:rsid w:val="00701F74"/>
    <w:rsid w:val="007026C4"/>
    <w:rsid w:val="00702959"/>
    <w:rsid w:val="00702E40"/>
    <w:rsid w:val="0070387A"/>
    <w:rsid w:val="0070447C"/>
    <w:rsid w:val="007047CC"/>
    <w:rsid w:val="00704C91"/>
    <w:rsid w:val="00705BC2"/>
    <w:rsid w:val="007074A1"/>
    <w:rsid w:val="00707932"/>
    <w:rsid w:val="007079BC"/>
    <w:rsid w:val="00707D8B"/>
    <w:rsid w:val="00707FE1"/>
    <w:rsid w:val="007101B0"/>
    <w:rsid w:val="007106E8"/>
    <w:rsid w:val="00710952"/>
    <w:rsid w:val="00710A04"/>
    <w:rsid w:val="00710F64"/>
    <w:rsid w:val="00710F79"/>
    <w:rsid w:val="00711801"/>
    <w:rsid w:val="00711942"/>
    <w:rsid w:val="00711EAA"/>
    <w:rsid w:val="00712028"/>
    <w:rsid w:val="00712142"/>
    <w:rsid w:val="007123AC"/>
    <w:rsid w:val="0071240C"/>
    <w:rsid w:val="007126B6"/>
    <w:rsid w:val="0071276D"/>
    <w:rsid w:val="00712C5A"/>
    <w:rsid w:val="00713885"/>
    <w:rsid w:val="00713BE0"/>
    <w:rsid w:val="00713D87"/>
    <w:rsid w:val="00713E99"/>
    <w:rsid w:val="00713F3C"/>
    <w:rsid w:val="0071462A"/>
    <w:rsid w:val="00714873"/>
    <w:rsid w:val="00714AC6"/>
    <w:rsid w:val="00714B2C"/>
    <w:rsid w:val="00714BD4"/>
    <w:rsid w:val="00714D7A"/>
    <w:rsid w:val="00715CD5"/>
    <w:rsid w:val="00715ECA"/>
    <w:rsid w:val="00716181"/>
    <w:rsid w:val="0071709E"/>
    <w:rsid w:val="00717535"/>
    <w:rsid w:val="0071798C"/>
    <w:rsid w:val="00717D10"/>
    <w:rsid w:val="00717D49"/>
    <w:rsid w:val="0072005E"/>
    <w:rsid w:val="007202E6"/>
    <w:rsid w:val="0072112E"/>
    <w:rsid w:val="007213A2"/>
    <w:rsid w:val="007214CD"/>
    <w:rsid w:val="00721531"/>
    <w:rsid w:val="00721D50"/>
    <w:rsid w:val="00722005"/>
    <w:rsid w:val="007221E7"/>
    <w:rsid w:val="0072225A"/>
    <w:rsid w:val="007226BC"/>
    <w:rsid w:val="007229FF"/>
    <w:rsid w:val="00722ADB"/>
    <w:rsid w:val="0072320D"/>
    <w:rsid w:val="00723310"/>
    <w:rsid w:val="00723866"/>
    <w:rsid w:val="00723A9D"/>
    <w:rsid w:val="00723B3C"/>
    <w:rsid w:val="00723CDD"/>
    <w:rsid w:val="00723EBE"/>
    <w:rsid w:val="00723F19"/>
    <w:rsid w:val="007241C1"/>
    <w:rsid w:val="0072457F"/>
    <w:rsid w:val="00724ABB"/>
    <w:rsid w:val="00724BB3"/>
    <w:rsid w:val="00724CAF"/>
    <w:rsid w:val="00724E29"/>
    <w:rsid w:val="00725AE9"/>
    <w:rsid w:val="00725C6F"/>
    <w:rsid w:val="00725F47"/>
    <w:rsid w:val="007261E1"/>
    <w:rsid w:val="0072776C"/>
    <w:rsid w:val="00727810"/>
    <w:rsid w:val="00727823"/>
    <w:rsid w:val="007278C7"/>
    <w:rsid w:val="00727EAA"/>
    <w:rsid w:val="00730658"/>
    <w:rsid w:val="00730791"/>
    <w:rsid w:val="00730AD5"/>
    <w:rsid w:val="00730DAE"/>
    <w:rsid w:val="00730FE9"/>
    <w:rsid w:val="007314EA"/>
    <w:rsid w:val="007315FD"/>
    <w:rsid w:val="00731ECF"/>
    <w:rsid w:val="00731F33"/>
    <w:rsid w:val="00732058"/>
    <w:rsid w:val="00732903"/>
    <w:rsid w:val="00732D48"/>
    <w:rsid w:val="00733854"/>
    <w:rsid w:val="007339D0"/>
    <w:rsid w:val="00734091"/>
    <w:rsid w:val="007341F1"/>
    <w:rsid w:val="007344A8"/>
    <w:rsid w:val="00735B65"/>
    <w:rsid w:val="007364B5"/>
    <w:rsid w:val="00736C3A"/>
    <w:rsid w:val="00736F46"/>
    <w:rsid w:val="007373F1"/>
    <w:rsid w:val="007374F3"/>
    <w:rsid w:val="007377D3"/>
    <w:rsid w:val="00737CCF"/>
    <w:rsid w:val="007409EF"/>
    <w:rsid w:val="00740CC1"/>
    <w:rsid w:val="007415E9"/>
    <w:rsid w:val="007416B1"/>
    <w:rsid w:val="00741E80"/>
    <w:rsid w:val="00742112"/>
    <w:rsid w:val="007422CF"/>
    <w:rsid w:val="0074230E"/>
    <w:rsid w:val="007428BC"/>
    <w:rsid w:val="007428CE"/>
    <w:rsid w:val="0074323E"/>
    <w:rsid w:val="007435F5"/>
    <w:rsid w:val="007437B9"/>
    <w:rsid w:val="007439F1"/>
    <w:rsid w:val="00743EFC"/>
    <w:rsid w:val="00743F0B"/>
    <w:rsid w:val="00744521"/>
    <w:rsid w:val="00744977"/>
    <w:rsid w:val="007449E4"/>
    <w:rsid w:val="00744BA2"/>
    <w:rsid w:val="00745CB8"/>
    <w:rsid w:val="00746229"/>
    <w:rsid w:val="007467E4"/>
    <w:rsid w:val="0074728D"/>
    <w:rsid w:val="00747446"/>
    <w:rsid w:val="0074775A"/>
    <w:rsid w:val="007477DC"/>
    <w:rsid w:val="00747BE3"/>
    <w:rsid w:val="00747D60"/>
    <w:rsid w:val="0075048A"/>
    <w:rsid w:val="00750535"/>
    <w:rsid w:val="00750945"/>
    <w:rsid w:val="00750973"/>
    <w:rsid w:val="00750ACC"/>
    <w:rsid w:val="00750BEF"/>
    <w:rsid w:val="00750C03"/>
    <w:rsid w:val="00750C34"/>
    <w:rsid w:val="00751ABE"/>
    <w:rsid w:val="00751E69"/>
    <w:rsid w:val="007526CC"/>
    <w:rsid w:val="00752A32"/>
    <w:rsid w:val="0075371F"/>
    <w:rsid w:val="00753B3B"/>
    <w:rsid w:val="00753C1A"/>
    <w:rsid w:val="00753E32"/>
    <w:rsid w:val="007541AF"/>
    <w:rsid w:val="007542BC"/>
    <w:rsid w:val="00754471"/>
    <w:rsid w:val="00754B88"/>
    <w:rsid w:val="00754BC8"/>
    <w:rsid w:val="00754DB3"/>
    <w:rsid w:val="007552C1"/>
    <w:rsid w:val="007557E0"/>
    <w:rsid w:val="00755810"/>
    <w:rsid w:val="0075581D"/>
    <w:rsid w:val="00755F97"/>
    <w:rsid w:val="00755FEA"/>
    <w:rsid w:val="007568D9"/>
    <w:rsid w:val="00756907"/>
    <w:rsid w:val="00756A7A"/>
    <w:rsid w:val="00756AE6"/>
    <w:rsid w:val="00756BFA"/>
    <w:rsid w:val="00756EF5"/>
    <w:rsid w:val="00756F2F"/>
    <w:rsid w:val="0075743E"/>
    <w:rsid w:val="00757911"/>
    <w:rsid w:val="007579F2"/>
    <w:rsid w:val="007601D7"/>
    <w:rsid w:val="00760472"/>
    <w:rsid w:val="007605F4"/>
    <w:rsid w:val="00760B84"/>
    <w:rsid w:val="00760C98"/>
    <w:rsid w:val="00760E29"/>
    <w:rsid w:val="00761276"/>
    <w:rsid w:val="0076128B"/>
    <w:rsid w:val="00761445"/>
    <w:rsid w:val="00761DA0"/>
    <w:rsid w:val="00761F06"/>
    <w:rsid w:val="00761F9A"/>
    <w:rsid w:val="007621C3"/>
    <w:rsid w:val="007622F2"/>
    <w:rsid w:val="007643AC"/>
    <w:rsid w:val="0076533D"/>
    <w:rsid w:val="00765380"/>
    <w:rsid w:val="0076550E"/>
    <w:rsid w:val="00765B0A"/>
    <w:rsid w:val="00765D18"/>
    <w:rsid w:val="00766812"/>
    <w:rsid w:val="00767436"/>
    <w:rsid w:val="0076745B"/>
    <w:rsid w:val="00767D29"/>
    <w:rsid w:val="00767F34"/>
    <w:rsid w:val="00767F52"/>
    <w:rsid w:val="00767FAB"/>
    <w:rsid w:val="007700A6"/>
    <w:rsid w:val="007706E5"/>
    <w:rsid w:val="00770B10"/>
    <w:rsid w:val="00770FDF"/>
    <w:rsid w:val="0077104A"/>
    <w:rsid w:val="00771928"/>
    <w:rsid w:val="0077196A"/>
    <w:rsid w:val="00771BBD"/>
    <w:rsid w:val="00771C45"/>
    <w:rsid w:val="00771E79"/>
    <w:rsid w:val="00771F38"/>
    <w:rsid w:val="007722E5"/>
    <w:rsid w:val="007726E0"/>
    <w:rsid w:val="00772EF1"/>
    <w:rsid w:val="0077311A"/>
    <w:rsid w:val="00773FA7"/>
    <w:rsid w:val="00774224"/>
    <w:rsid w:val="007745BE"/>
    <w:rsid w:val="00774B4E"/>
    <w:rsid w:val="00775246"/>
    <w:rsid w:val="00775444"/>
    <w:rsid w:val="00775950"/>
    <w:rsid w:val="00775F01"/>
    <w:rsid w:val="007765EE"/>
    <w:rsid w:val="007769E2"/>
    <w:rsid w:val="00776C1A"/>
    <w:rsid w:val="00776C2F"/>
    <w:rsid w:val="00777080"/>
    <w:rsid w:val="00777369"/>
    <w:rsid w:val="00777594"/>
    <w:rsid w:val="0077799C"/>
    <w:rsid w:val="0078090C"/>
    <w:rsid w:val="00780C4C"/>
    <w:rsid w:val="00780E78"/>
    <w:rsid w:val="00780F3A"/>
    <w:rsid w:val="0078172B"/>
    <w:rsid w:val="00781E24"/>
    <w:rsid w:val="00782377"/>
    <w:rsid w:val="00782780"/>
    <w:rsid w:val="00782E02"/>
    <w:rsid w:val="007830C0"/>
    <w:rsid w:val="0078311A"/>
    <w:rsid w:val="007837B2"/>
    <w:rsid w:val="007839AC"/>
    <w:rsid w:val="0078410B"/>
    <w:rsid w:val="007846EF"/>
    <w:rsid w:val="00784DDB"/>
    <w:rsid w:val="00784F5E"/>
    <w:rsid w:val="007850F5"/>
    <w:rsid w:val="007852F9"/>
    <w:rsid w:val="0078564F"/>
    <w:rsid w:val="0078585B"/>
    <w:rsid w:val="00785F34"/>
    <w:rsid w:val="00785FCF"/>
    <w:rsid w:val="00786015"/>
    <w:rsid w:val="0078650B"/>
    <w:rsid w:val="00786968"/>
    <w:rsid w:val="00787107"/>
    <w:rsid w:val="00787768"/>
    <w:rsid w:val="00787C62"/>
    <w:rsid w:val="00787C6C"/>
    <w:rsid w:val="00787DBF"/>
    <w:rsid w:val="007901FF"/>
    <w:rsid w:val="007902EE"/>
    <w:rsid w:val="00791350"/>
    <w:rsid w:val="00791380"/>
    <w:rsid w:val="007919C8"/>
    <w:rsid w:val="00791A5E"/>
    <w:rsid w:val="00791AF6"/>
    <w:rsid w:val="00791D82"/>
    <w:rsid w:val="00791FDF"/>
    <w:rsid w:val="007920DA"/>
    <w:rsid w:val="00792136"/>
    <w:rsid w:val="00792AC7"/>
    <w:rsid w:val="00792E10"/>
    <w:rsid w:val="00793607"/>
    <w:rsid w:val="00793DE3"/>
    <w:rsid w:val="007941D1"/>
    <w:rsid w:val="00794960"/>
    <w:rsid w:val="00794C2E"/>
    <w:rsid w:val="00795E24"/>
    <w:rsid w:val="00795FB3"/>
    <w:rsid w:val="007963CF"/>
    <w:rsid w:val="00796681"/>
    <w:rsid w:val="0079676E"/>
    <w:rsid w:val="00796E4A"/>
    <w:rsid w:val="00797302"/>
    <w:rsid w:val="007A160A"/>
    <w:rsid w:val="007A16AB"/>
    <w:rsid w:val="007A1836"/>
    <w:rsid w:val="007A1A7D"/>
    <w:rsid w:val="007A1BCC"/>
    <w:rsid w:val="007A1EE6"/>
    <w:rsid w:val="007A1FCB"/>
    <w:rsid w:val="007A24D7"/>
    <w:rsid w:val="007A2B4E"/>
    <w:rsid w:val="007A2DC2"/>
    <w:rsid w:val="007A2F1C"/>
    <w:rsid w:val="007A30F1"/>
    <w:rsid w:val="007A31B3"/>
    <w:rsid w:val="007A33E8"/>
    <w:rsid w:val="007A33FA"/>
    <w:rsid w:val="007A380F"/>
    <w:rsid w:val="007A3F7F"/>
    <w:rsid w:val="007A44A7"/>
    <w:rsid w:val="007A459A"/>
    <w:rsid w:val="007A4A42"/>
    <w:rsid w:val="007A4CB2"/>
    <w:rsid w:val="007A5050"/>
    <w:rsid w:val="007A55E5"/>
    <w:rsid w:val="007A5678"/>
    <w:rsid w:val="007A5701"/>
    <w:rsid w:val="007A5870"/>
    <w:rsid w:val="007A5E82"/>
    <w:rsid w:val="007A695A"/>
    <w:rsid w:val="007A6B01"/>
    <w:rsid w:val="007A6B71"/>
    <w:rsid w:val="007A6FC1"/>
    <w:rsid w:val="007A7704"/>
    <w:rsid w:val="007A7BD2"/>
    <w:rsid w:val="007A7F63"/>
    <w:rsid w:val="007B0095"/>
    <w:rsid w:val="007B0427"/>
    <w:rsid w:val="007B0483"/>
    <w:rsid w:val="007B0707"/>
    <w:rsid w:val="007B079D"/>
    <w:rsid w:val="007B0B6A"/>
    <w:rsid w:val="007B0C14"/>
    <w:rsid w:val="007B0E35"/>
    <w:rsid w:val="007B1094"/>
    <w:rsid w:val="007B1389"/>
    <w:rsid w:val="007B1B1A"/>
    <w:rsid w:val="007B218C"/>
    <w:rsid w:val="007B232C"/>
    <w:rsid w:val="007B2FD7"/>
    <w:rsid w:val="007B3087"/>
    <w:rsid w:val="007B3674"/>
    <w:rsid w:val="007B378B"/>
    <w:rsid w:val="007B3DD2"/>
    <w:rsid w:val="007B4065"/>
    <w:rsid w:val="007B4227"/>
    <w:rsid w:val="007B4269"/>
    <w:rsid w:val="007B545D"/>
    <w:rsid w:val="007B5509"/>
    <w:rsid w:val="007B55EE"/>
    <w:rsid w:val="007B5B9D"/>
    <w:rsid w:val="007B5F17"/>
    <w:rsid w:val="007B6AE1"/>
    <w:rsid w:val="007B6B33"/>
    <w:rsid w:val="007B79D5"/>
    <w:rsid w:val="007B7E93"/>
    <w:rsid w:val="007B7FC6"/>
    <w:rsid w:val="007C0004"/>
    <w:rsid w:val="007C03FE"/>
    <w:rsid w:val="007C06CB"/>
    <w:rsid w:val="007C0BDF"/>
    <w:rsid w:val="007C0F28"/>
    <w:rsid w:val="007C0FA8"/>
    <w:rsid w:val="007C101C"/>
    <w:rsid w:val="007C1143"/>
    <w:rsid w:val="007C1472"/>
    <w:rsid w:val="007C16BC"/>
    <w:rsid w:val="007C1BF2"/>
    <w:rsid w:val="007C1DD9"/>
    <w:rsid w:val="007C2514"/>
    <w:rsid w:val="007C2566"/>
    <w:rsid w:val="007C26F2"/>
    <w:rsid w:val="007C2CB2"/>
    <w:rsid w:val="007C2CEE"/>
    <w:rsid w:val="007C2DB0"/>
    <w:rsid w:val="007C32DD"/>
    <w:rsid w:val="007C359D"/>
    <w:rsid w:val="007C3EC6"/>
    <w:rsid w:val="007C401A"/>
    <w:rsid w:val="007C437B"/>
    <w:rsid w:val="007C452B"/>
    <w:rsid w:val="007C457C"/>
    <w:rsid w:val="007C4F13"/>
    <w:rsid w:val="007C567B"/>
    <w:rsid w:val="007C5DAD"/>
    <w:rsid w:val="007C5FAC"/>
    <w:rsid w:val="007C63BB"/>
    <w:rsid w:val="007C6474"/>
    <w:rsid w:val="007C681D"/>
    <w:rsid w:val="007C6A1C"/>
    <w:rsid w:val="007C7629"/>
    <w:rsid w:val="007C7702"/>
    <w:rsid w:val="007C782C"/>
    <w:rsid w:val="007C787D"/>
    <w:rsid w:val="007C78B7"/>
    <w:rsid w:val="007D09C2"/>
    <w:rsid w:val="007D0B01"/>
    <w:rsid w:val="007D0EDB"/>
    <w:rsid w:val="007D1546"/>
    <w:rsid w:val="007D16BB"/>
    <w:rsid w:val="007D198A"/>
    <w:rsid w:val="007D1D5B"/>
    <w:rsid w:val="007D2365"/>
    <w:rsid w:val="007D26FE"/>
    <w:rsid w:val="007D3031"/>
    <w:rsid w:val="007D3616"/>
    <w:rsid w:val="007D3645"/>
    <w:rsid w:val="007D388A"/>
    <w:rsid w:val="007D4318"/>
    <w:rsid w:val="007D46F6"/>
    <w:rsid w:val="007D475C"/>
    <w:rsid w:val="007D47C3"/>
    <w:rsid w:val="007D4C3B"/>
    <w:rsid w:val="007D50BA"/>
    <w:rsid w:val="007D5160"/>
    <w:rsid w:val="007D5191"/>
    <w:rsid w:val="007D5D12"/>
    <w:rsid w:val="007D5EF0"/>
    <w:rsid w:val="007D6220"/>
    <w:rsid w:val="007D6A2F"/>
    <w:rsid w:val="007D6B06"/>
    <w:rsid w:val="007D6C85"/>
    <w:rsid w:val="007D6CAD"/>
    <w:rsid w:val="007D73AF"/>
    <w:rsid w:val="007D7598"/>
    <w:rsid w:val="007D7876"/>
    <w:rsid w:val="007D7CB3"/>
    <w:rsid w:val="007E001A"/>
    <w:rsid w:val="007E0115"/>
    <w:rsid w:val="007E0142"/>
    <w:rsid w:val="007E04A2"/>
    <w:rsid w:val="007E0EAC"/>
    <w:rsid w:val="007E12BC"/>
    <w:rsid w:val="007E15B1"/>
    <w:rsid w:val="007E185F"/>
    <w:rsid w:val="007E1A0C"/>
    <w:rsid w:val="007E1D21"/>
    <w:rsid w:val="007E1E47"/>
    <w:rsid w:val="007E23A5"/>
    <w:rsid w:val="007E255E"/>
    <w:rsid w:val="007E2A09"/>
    <w:rsid w:val="007E3003"/>
    <w:rsid w:val="007E3182"/>
    <w:rsid w:val="007E3973"/>
    <w:rsid w:val="007E3988"/>
    <w:rsid w:val="007E398C"/>
    <w:rsid w:val="007E3BFE"/>
    <w:rsid w:val="007E4116"/>
    <w:rsid w:val="007E44C3"/>
    <w:rsid w:val="007E4A40"/>
    <w:rsid w:val="007E4B61"/>
    <w:rsid w:val="007E4F46"/>
    <w:rsid w:val="007E513C"/>
    <w:rsid w:val="007E58D5"/>
    <w:rsid w:val="007E5A48"/>
    <w:rsid w:val="007E5B00"/>
    <w:rsid w:val="007E6198"/>
    <w:rsid w:val="007E6B34"/>
    <w:rsid w:val="007E6DCF"/>
    <w:rsid w:val="007E72D6"/>
    <w:rsid w:val="007E7637"/>
    <w:rsid w:val="007F0275"/>
    <w:rsid w:val="007F05F8"/>
    <w:rsid w:val="007F05FD"/>
    <w:rsid w:val="007F0610"/>
    <w:rsid w:val="007F081A"/>
    <w:rsid w:val="007F0F18"/>
    <w:rsid w:val="007F10A4"/>
    <w:rsid w:val="007F14CD"/>
    <w:rsid w:val="007F159B"/>
    <w:rsid w:val="007F172E"/>
    <w:rsid w:val="007F20C9"/>
    <w:rsid w:val="007F2190"/>
    <w:rsid w:val="007F229D"/>
    <w:rsid w:val="007F2301"/>
    <w:rsid w:val="007F269F"/>
    <w:rsid w:val="007F276E"/>
    <w:rsid w:val="007F28CD"/>
    <w:rsid w:val="007F2AD7"/>
    <w:rsid w:val="007F2C9B"/>
    <w:rsid w:val="007F2D3C"/>
    <w:rsid w:val="007F32B9"/>
    <w:rsid w:val="007F3346"/>
    <w:rsid w:val="007F36B4"/>
    <w:rsid w:val="007F3BD8"/>
    <w:rsid w:val="007F3E8A"/>
    <w:rsid w:val="007F4480"/>
    <w:rsid w:val="007F47D4"/>
    <w:rsid w:val="007F4C21"/>
    <w:rsid w:val="007F513B"/>
    <w:rsid w:val="007F5197"/>
    <w:rsid w:val="007F55F3"/>
    <w:rsid w:val="007F5629"/>
    <w:rsid w:val="007F5A93"/>
    <w:rsid w:val="007F5AE6"/>
    <w:rsid w:val="007F6658"/>
    <w:rsid w:val="007F6EE4"/>
    <w:rsid w:val="007F710D"/>
    <w:rsid w:val="007F7214"/>
    <w:rsid w:val="007F76C4"/>
    <w:rsid w:val="007F79AF"/>
    <w:rsid w:val="007F7A34"/>
    <w:rsid w:val="007F7A88"/>
    <w:rsid w:val="008005FD"/>
    <w:rsid w:val="008008B4"/>
    <w:rsid w:val="00800A00"/>
    <w:rsid w:val="00800A1B"/>
    <w:rsid w:val="00800C7E"/>
    <w:rsid w:val="00800D6D"/>
    <w:rsid w:val="00800DE4"/>
    <w:rsid w:val="0080136D"/>
    <w:rsid w:val="008019BC"/>
    <w:rsid w:val="00801A44"/>
    <w:rsid w:val="00801A75"/>
    <w:rsid w:val="00801C49"/>
    <w:rsid w:val="00802004"/>
    <w:rsid w:val="00802481"/>
    <w:rsid w:val="00802563"/>
    <w:rsid w:val="00802674"/>
    <w:rsid w:val="00802E25"/>
    <w:rsid w:val="008031E7"/>
    <w:rsid w:val="00803350"/>
    <w:rsid w:val="0080348A"/>
    <w:rsid w:val="0080367B"/>
    <w:rsid w:val="00803720"/>
    <w:rsid w:val="00803AB2"/>
    <w:rsid w:val="00803F99"/>
    <w:rsid w:val="00804228"/>
    <w:rsid w:val="00804BD9"/>
    <w:rsid w:val="008066A8"/>
    <w:rsid w:val="00806879"/>
    <w:rsid w:val="008068F6"/>
    <w:rsid w:val="008105B9"/>
    <w:rsid w:val="008105CA"/>
    <w:rsid w:val="008112B8"/>
    <w:rsid w:val="0081161D"/>
    <w:rsid w:val="0081209F"/>
    <w:rsid w:val="008126A8"/>
    <w:rsid w:val="00812AE6"/>
    <w:rsid w:val="00812E1C"/>
    <w:rsid w:val="008136B2"/>
    <w:rsid w:val="00813841"/>
    <w:rsid w:val="00813A45"/>
    <w:rsid w:val="00814EB5"/>
    <w:rsid w:val="00815C3F"/>
    <w:rsid w:val="00816075"/>
    <w:rsid w:val="00816D1E"/>
    <w:rsid w:val="00816D23"/>
    <w:rsid w:val="00816FDA"/>
    <w:rsid w:val="008174C8"/>
    <w:rsid w:val="00817879"/>
    <w:rsid w:val="00817905"/>
    <w:rsid w:val="00817B2C"/>
    <w:rsid w:val="00821196"/>
    <w:rsid w:val="0082242F"/>
    <w:rsid w:val="00822F9E"/>
    <w:rsid w:val="0082372A"/>
    <w:rsid w:val="00824084"/>
    <w:rsid w:val="00824A41"/>
    <w:rsid w:val="00824B3D"/>
    <w:rsid w:val="008251C2"/>
    <w:rsid w:val="0082535A"/>
    <w:rsid w:val="008258FA"/>
    <w:rsid w:val="00825A82"/>
    <w:rsid w:val="00825D00"/>
    <w:rsid w:val="00825F02"/>
    <w:rsid w:val="00826049"/>
    <w:rsid w:val="008260AA"/>
    <w:rsid w:val="00826475"/>
    <w:rsid w:val="0082723F"/>
    <w:rsid w:val="008276E3"/>
    <w:rsid w:val="008277FE"/>
    <w:rsid w:val="008303C9"/>
    <w:rsid w:val="008306DF"/>
    <w:rsid w:val="008309DD"/>
    <w:rsid w:val="00830DF9"/>
    <w:rsid w:val="008313B8"/>
    <w:rsid w:val="00831435"/>
    <w:rsid w:val="00831750"/>
    <w:rsid w:val="00831768"/>
    <w:rsid w:val="0083278E"/>
    <w:rsid w:val="00832C6C"/>
    <w:rsid w:val="00832F06"/>
    <w:rsid w:val="00832FDA"/>
    <w:rsid w:val="00833397"/>
    <w:rsid w:val="00833909"/>
    <w:rsid w:val="0083399C"/>
    <w:rsid w:val="00833E2F"/>
    <w:rsid w:val="00833F91"/>
    <w:rsid w:val="008344C9"/>
    <w:rsid w:val="0083451E"/>
    <w:rsid w:val="0083496C"/>
    <w:rsid w:val="008350FB"/>
    <w:rsid w:val="0083517D"/>
    <w:rsid w:val="00835419"/>
    <w:rsid w:val="008356F0"/>
    <w:rsid w:val="0083598A"/>
    <w:rsid w:val="00835B49"/>
    <w:rsid w:val="00835C6D"/>
    <w:rsid w:val="00835E56"/>
    <w:rsid w:val="00835F2E"/>
    <w:rsid w:val="0083610B"/>
    <w:rsid w:val="00836508"/>
    <w:rsid w:val="0083692E"/>
    <w:rsid w:val="00836E87"/>
    <w:rsid w:val="00837551"/>
    <w:rsid w:val="0083760D"/>
    <w:rsid w:val="00837D5E"/>
    <w:rsid w:val="0084011A"/>
    <w:rsid w:val="00840826"/>
    <w:rsid w:val="00840DD8"/>
    <w:rsid w:val="00840DFD"/>
    <w:rsid w:val="008410E6"/>
    <w:rsid w:val="00841169"/>
    <w:rsid w:val="008418E2"/>
    <w:rsid w:val="00842BC2"/>
    <w:rsid w:val="00842CB6"/>
    <w:rsid w:val="00842FEF"/>
    <w:rsid w:val="0084338A"/>
    <w:rsid w:val="008433F9"/>
    <w:rsid w:val="0084374B"/>
    <w:rsid w:val="00843B93"/>
    <w:rsid w:val="00843C09"/>
    <w:rsid w:val="00843EEF"/>
    <w:rsid w:val="00843FF6"/>
    <w:rsid w:val="008440B4"/>
    <w:rsid w:val="00844249"/>
    <w:rsid w:val="00844329"/>
    <w:rsid w:val="008445A8"/>
    <w:rsid w:val="00844827"/>
    <w:rsid w:val="00844A4F"/>
    <w:rsid w:val="00844C57"/>
    <w:rsid w:val="008453D1"/>
    <w:rsid w:val="008458FC"/>
    <w:rsid w:val="00845A19"/>
    <w:rsid w:val="0084612E"/>
    <w:rsid w:val="00846AAA"/>
    <w:rsid w:val="008472E6"/>
    <w:rsid w:val="0084792F"/>
    <w:rsid w:val="00847980"/>
    <w:rsid w:val="008479DB"/>
    <w:rsid w:val="00847C91"/>
    <w:rsid w:val="00850061"/>
    <w:rsid w:val="008501BE"/>
    <w:rsid w:val="0085046C"/>
    <w:rsid w:val="0085093D"/>
    <w:rsid w:val="008509D6"/>
    <w:rsid w:val="00850C65"/>
    <w:rsid w:val="00851661"/>
    <w:rsid w:val="00851776"/>
    <w:rsid w:val="00851C0F"/>
    <w:rsid w:val="008523BC"/>
    <w:rsid w:val="00852488"/>
    <w:rsid w:val="008526DC"/>
    <w:rsid w:val="00853526"/>
    <w:rsid w:val="008538AB"/>
    <w:rsid w:val="008539E1"/>
    <w:rsid w:val="00853AEB"/>
    <w:rsid w:val="00854109"/>
    <w:rsid w:val="0085440E"/>
    <w:rsid w:val="00854831"/>
    <w:rsid w:val="00854863"/>
    <w:rsid w:val="00855D3B"/>
    <w:rsid w:val="0085628A"/>
    <w:rsid w:val="00856291"/>
    <w:rsid w:val="00856560"/>
    <w:rsid w:val="00856912"/>
    <w:rsid w:val="00857210"/>
    <w:rsid w:val="00857A66"/>
    <w:rsid w:val="00860C6F"/>
    <w:rsid w:val="00860D05"/>
    <w:rsid w:val="008615CC"/>
    <w:rsid w:val="00861869"/>
    <w:rsid w:val="00861CE9"/>
    <w:rsid w:val="008625E3"/>
    <w:rsid w:val="008627E3"/>
    <w:rsid w:val="00862AC5"/>
    <w:rsid w:val="00862EBA"/>
    <w:rsid w:val="0086309C"/>
    <w:rsid w:val="0086381F"/>
    <w:rsid w:val="00863C2D"/>
    <w:rsid w:val="00864076"/>
    <w:rsid w:val="008641DA"/>
    <w:rsid w:val="008644F3"/>
    <w:rsid w:val="0086481E"/>
    <w:rsid w:val="00864AD5"/>
    <w:rsid w:val="00864D72"/>
    <w:rsid w:val="00865255"/>
    <w:rsid w:val="00865456"/>
    <w:rsid w:val="008656B9"/>
    <w:rsid w:val="00865B9B"/>
    <w:rsid w:val="00865DA6"/>
    <w:rsid w:val="00866219"/>
    <w:rsid w:val="008664A3"/>
    <w:rsid w:val="00866850"/>
    <w:rsid w:val="00866860"/>
    <w:rsid w:val="0086691A"/>
    <w:rsid w:val="0086724D"/>
    <w:rsid w:val="008676D0"/>
    <w:rsid w:val="00867A0D"/>
    <w:rsid w:val="008701DF"/>
    <w:rsid w:val="0087087F"/>
    <w:rsid w:val="00870BCD"/>
    <w:rsid w:val="008715E2"/>
    <w:rsid w:val="00871603"/>
    <w:rsid w:val="00871D18"/>
    <w:rsid w:val="008721B0"/>
    <w:rsid w:val="00872472"/>
    <w:rsid w:val="008736B9"/>
    <w:rsid w:val="00873B24"/>
    <w:rsid w:val="00874048"/>
    <w:rsid w:val="008746C1"/>
    <w:rsid w:val="00874D47"/>
    <w:rsid w:val="00875107"/>
    <w:rsid w:val="00875B0B"/>
    <w:rsid w:val="00875CCB"/>
    <w:rsid w:val="00875E23"/>
    <w:rsid w:val="0087628B"/>
    <w:rsid w:val="0087632C"/>
    <w:rsid w:val="0087638B"/>
    <w:rsid w:val="00876412"/>
    <w:rsid w:val="008765D7"/>
    <w:rsid w:val="008768C6"/>
    <w:rsid w:val="0087726B"/>
    <w:rsid w:val="008772D9"/>
    <w:rsid w:val="0087745D"/>
    <w:rsid w:val="00877961"/>
    <w:rsid w:val="00877E02"/>
    <w:rsid w:val="008800C5"/>
    <w:rsid w:val="0088010C"/>
    <w:rsid w:val="0088015E"/>
    <w:rsid w:val="0088087A"/>
    <w:rsid w:val="008808CF"/>
    <w:rsid w:val="00880F03"/>
    <w:rsid w:val="0088112F"/>
    <w:rsid w:val="008814EE"/>
    <w:rsid w:val="00881743"/>
    <w:rsid w:val="00881962"/>
    <w:rsid w:val="00881A72"/>
    <w:rsid w:val="00881B52"/>
    <w:rsid w:val="008826F8"/>
    <w:rsid w:val="0088276B"/>
    <w:rsid w:val="00883215"/>
    <w:rsid w:val="0088360F"/>
    <w:rsid w:val="0088365C"/>
    <w:rsid w:val="00883817"/>
    <w:rsid w:val="008840D3"/>
    <w:rsid w:val="008841EC"/>
    <w:rsid w:val="00884A10"/>
    <w:rsid w:val="008853A6"/>
    <w:rsid w:val="00885632"/>
    <w:rsid w:val="0088563D"/>
    <w:rsid w:val="00885729"/>
    <w:rsid w:val="008857ED"/>
    <w:rsid w:val="00885F5B"/>
    <w:rsid w:val="00886914"/>
    <w:rsid w:val="00886D7E"/>
    <w:rsid w:val="00887055"/>
    <w:rsid w:val="0088761C"/>
    <w:rsid w:val="00887A32"/>
    <w:rsid w:val="0089014B"/>
    <w:rsid w:val="00890C01"/>
    <w:rsid w:val="00890D14"/>
    <w:rsid w:val="00891589"/>
    <w:rsid w:val="0089173C"/>
    <w:rsid w:val="00892549"/>
    <w:rsid w:val="008926F0"/>
    <w:rsid w:val="00892C80"/>
    <w:rsid w:val="008933BA"/>
    <w:rsid w:val="00893481"/>
    <w:rsid w:val="0089365D"/>
    <w:rsid w:val="00893D53"/>
    <w:rsid w:val="00893E84"/>
    <w:rsid w:val="00894466"/>
    <w:rsid w:val="00894FFE"/>
    <w:rsid w:val="00895086"/>
    <w:rsid w:val="00895278"/>
    <w:rsid w:val="008955F5"/>
    <w:rsid w:val="00895E06"/>
    <w:rsid w:val="00896574"/>
    <w:rsid w:val="0089682F"/>
    <w:rsid w:val="00896CC3"/>
    <w:rsid w:val="008976EF"/>
    <w:rsid w:val="00897710"/>
    <w:rsid w:val="00897DFF"/>
    <w:rsid w:val="00897EF8"/>
    <w:rsid w:val="008A0209"/>
    <w:rsid w:val="008A07AC"/>
    <w:rsid w:val="008A0885"/>
    <w:rsid w:val="008A0B75"/>
    <w:rsid w:val="008A0BF7"/>
    <w:rsid w:val="008A1066"/>
    <w:rsid w:val="008A1090"/>
    <w:rsid w:val="008A10FA"/>
    <w:rsid w:val="008A11DA"/>
    <w:rsid w:val="008A135A"/>
    <w:rsid w:val="008A137C"/>
    <w:rsid w:val="008A204E"/>
    <w:rsid w:val="008A221D"/>
    <w:rsid w:val="008A384E"/>
    <w:rsid w:val="008A3C17"/>
    <w:rsid w:val="008A3DC3"/>
    <w:rsid w:val="008A4359"/>
    <w:rsid w:val="008A4612"/>
    <w:rsid w:val="008A4699"/>
    <w:rsid w:val="008A521B"/>
    <w:rsid w:val="008A52EA"/>
    <w:rsid w:val="008A5442"/>
    <w:rsid w:val="008A5585"/>
    <w:rsid w:val="008A5730"/>
    <w:rsid w:val="008A5BD6"/>
    <w:rsid w:val="008A5C10"/>
    <w:rsid w:val="008A5C2B"/>
    <w:rsid w:val="008A5C77"/>
    <w:rsid w:val="008A6191"/>
    <w:rsid w:val="008A63E4"/>
    <w:rsid w:val="008A669A"/>
    <w:rsid w:val="008A684B"/>
    <w:rsid w:val="008A69C5"/>
    <w:rsid w:val="008A6D7A"/>
    <w:rsid w:val="008A6F5D"/>
    <w:rsid w:val="008A6FC9"/>
    <w:rsid w:val="008A712C"/>
    <w:rsid w:val="008A71A0"/>
    <w:rsid w:val="008A7BF9"/>
    <w:rsid w:val="008B017C"/>
    <w:rsid w:val="008B082E"/>
    <w:rsid w:val="008B0833"/>
    <w:rsid w:val="008B0A3B"/>
    <w:rsid w:val="008B1085"/>
    <w:rsid w:val="008B1131"/>
    <w:rsid w:val="008B12EC"/>
    <w:rsid w:val="008B1833"/>
    <w:rsid w:val="008B1A11"/>
    <w:rsid w:val="008B1D23"/>
    <w:rsid w:val="008B1E86"/>
    <w:rsid w:val="008B2194"/>
    <w:rsid w:val="008B2901"/>
    <w:rsid w:val="008B34B4"/>
    <w:rsid w:val="008B3557"/>
    <w:rsid w:val="008B3967"/>
    <w:rsid w:val="008B3B99"/>
    <w:rsid w:val="008B3F6E"/>
    <w:rsid w:val="008B4362"/>
    <w:rsid w:val="008B44A8"/>
    <w:rsid w:val="008B4707"/>
    <w:rsid w:val="008B4AE5"/>
    <w:rsid w:val="008B4C34"/>
    <w:rsid w:val="008B5711"/>
    <w:rsid w:val="008B5E6B"/>
    <w:rsid w:val="008B658A"/>
    <w:rsid w:val="008B68DF"/>
    <w:rsid w:val="008B6A14"/>
    <w:rsid w:val="008B6BFC"/>
    <w:rsid w:val="008B6F76"/>
    <w:rsid w:val="008B70F2"/>
    <w:rsid w:val="008B71C0"/>
    <w:rsid w:val="008B75F7"/>
    <w:rsid w:val="008B792F"/>
    <w:rsid w:val="008B7B37"/>
    <w:rsid w:val="008B7D7D"/>
    <w:rsid w:val="008C00B0"/>
    <w:rsid w:val="008C02B2"/>
    <w:rsid w:val="008C0736"/>
    <w:rsid w:val="008C138A"/>
    <w:rsid w:val="008C138B"/>
    <w:rsid w:val="008C17B8"/>
    <w:rsid w:val="008C198A"/>
    <w:rsid w:val="008C19DF"/>
    <w:rsid w:val="008C2F61"/>
    <w:rsid w:val="008C3885"/>
    <w:rsid w:val="008C40F3"/>
    <w:rsid w:val="008C4125"/>
    <w:rsid w:val="008C46EB"/>
    <w:rsid w:val="008C471F"/>
    <w:rsid w:val="008C47BE"/>
    <w:rsid w:val="008C4B4C"/>
    <w:rsid w:val="008C4D5F"/>
    <w:rsid w:val="008C4D9B"/>
    <w:rsid w:val="008C4EC6"/>
    <w:rsid w:val="008C4F73"/>
    <w:rsid w:val="008C57C6"/>
    <w:rsid w:val="008C6131"/>
    <w:rsid w:val="008C686C"/>
    <w:rsid w:val="008C70AC"/>
    <w:rsid w:val="008C77C3"/>
    <w:rsid w:val="008D0187"/>
    <w:rsid w:val="008D0892"/>
    <w:rsid w:val="008D0DE8"/>
    <w:rsid w:val="008D13E0"/>
    <w:rsid w:val="008D167D"/>
    <w:rsid w:val="008D1923"/>
    <w:rsid w:val="008D19EA"/>
    <w:rsid w:val="008D20BE"/>
    <w:rsid w:val="008D242D"/>
    <w:rsid w:val="008D2665"/>
    <w:rsid w:val="008D26E8"/>
    <w:rsid w:val="008D2ACA"/>
    <w:rsid w:val="008D2D27"/>
    <w:rsid w:val="008D3262"/>
    <w:rsid w:val="008D3654"/>
    <w:rsid w:val="008D3BF2"/>
    <w:rsid w:val="008D4A96"/>
    <w:rsid w:val="008D4F88"/>
    <w:rsid w:val="008D5B16"/>
    <w:rsid w:val="008D5C5B"/>
    <w:rsid w:val="008D6413"/>
    <w:rsid w:val="008D73CF"/>
    <w:rsid w:val="008D7A46"/>
    <w:rsid w:val="008E047F"/>
    <w:rsid w:val="008E04A9"/>
    <w:rsid w:val="008E05DC"/>
    <w:rsid w:val="008E06D7"/>
    <w:rsid w:val="008E1289"/>
    <w:rsid w:val="008E1573"/>
    <w:rsid w:val="008E1C2F"/>
    <w:rsid w:val="008E208C"/>
    <w:rsid w:val="008E22F4"/>
    <w:rsid w:val="008E24F6"/>
    <w:rsid w:val="008E26EF"/>
    <w:rsid w:val="008E284B"/>
    <w:rsid w:val="008E29C6"/>
    <w:rsid w:val="008E2DAD"/>
    <w:rsid w:val="008E2DAE"/>
    <w:rsid w:val="008E2E59"/>
    <w:rsid w:val="008E2EE8"/>
    <w:rsid w:val="008E32B0"/>
    <w:rsid w:val="008E32D5"/>
    <w:rsid w:val="008E4C54"/>
    <w:rsid w:val="008E5361"/>
    <w:rsid w:val="008E55B7"/>
    <w:rsid w:val="008E56F3"/>
    <w:rsid w:val="008E5B29"/>
    <w:rsid w:val="008E5D39"/>
    <w:rsid w:val="008E5FD9"/>
    <w:rsid w:val="008E616D"/>
    <w:rsid w:val="008E665F"/>
    <w:rsid w:val="008E674E"/>
    <w:rsid w:val="008E6846"/>
    <w:rsid w:val="008E6B04"/>
    <w:rsid w:val="008E6FFF"/>
    <w:rsid w:val="008E7002"/>
    <w:rsid w:val="008E7316"/>
    <w:rsid w:val="008E73A5"/>
    <w:rsid w:val="008E7820"/>
    <w:rsid w:val="008E7B54"/>
    <w:rsid w:val="008E7B5F"/>
    <w:rsid w:val="008E7F33"/>
    <w:rsid w:val="008F007D"/>
    <w:rsid w:val="008F0683"/>
    <w:rsid w:val="008F0CB1"/>
    <w:rsid w:val="008F1074"/>
    <w:rsid w:val="008F10B1"/>
    <w:rsid w:val="008F121E"/>
    <w:rsid w:val="008F1756"/>
    <w:rsid w:val="008F17C9"/>
    <w:rsid w:val="008F1D54"/>
    <w:rsid w:val="008F2231"/>
    <w:rsid w:val="008F246D"/>
    <w:rsid w:val="008F2533"/>
    <w:rsid w:val="008F2C65"/>
    <w:rsid w:val="008F30D4"/>
    <w:rsid w:val="008F3314"/>
    <w:rsid w:val="008F33B1"/>
    <w:rsid w:val="008F3701"/>
    <w:rsid w:val="008F3998"/>
    <w:rsid w:val="008F3D30"/>
    <w:rsid w:val="008F4769"/>
    <w:rsid w:val="008F4B26"/>
    <w:rsid w:val="008F4D8F"/>
    <w:rsid w:val="008F4EAB"/>
    <w:rsid w:val="008F5184"/>
    <w:rsid w:val="008F5240"/>
    <w:rsid w:val="008F5648"/>
    <w:rsid w:val="008F63EE"/>
    <w:rsid w:val="008F64F2"/>
    <w:rsid w:val="008F6C67"/>
    <w:rsid w:val="008F6CB7"/>
    <w:rsid w:val="008F71E6"/>
    <w:rsid w:val="008F76E1"/>
    <w:rsid w:val="008F7F6B"/>
    <w:rsid w:val="009001CD"/>
    <w:rsid w:val="0090052C"/>
    <w:rsid w:val="00900945"/>
    <w:rsid w:val="00900D61"/>
    <w:rsid w:val="0090126F"/>
    <w:rsid w:val="009013F2"/>
    <w:rsid w:val="00901408"/>
    <w:rsid w:val="0090189A"/>
    <w:rsid w:val="00901915"/>
    <w:rsid w:val="00901EAC"/>
    <w:rsid w:val="0090211F"/>
    <w:rsid w:val="0090224D"/>
    <w:rsid w:val="009022D8"/>
    <w:rsid w:val="00902E0B"/>
    <w:rsid w:val="00903073"/>
    <w:rsid w:val="009031D2"/>
    <w:rsid w:val="0090362E"/>
    <w:rsid w:val="0090392E"/>
    <w:rsid w:val="00903A51"/>
    <w:rsid w:val="00903F76"/>
    <w:rsid w:val="00904110"/>
    <w:rsid w:val="00904675"/>
    <w:rsid w:val="0090493B"/>
    <w:rsid w:val="00905670"/>
    <w:rsid w:val="00905B36"/>
    <w:rsid w:val="00906438"/>
    <w:rsid w:val="00906517"/>
    <w:rsid w:val="009065A6"/>
    <w:rsid w:val="00907241"/>
    <w:rsid w:val="0090726B"/>
    <w:rsid w:val="009079F5"/>
    <w:rsid w:val="00907DBE"/>
    <w:rsid w:val="00910020"/>
    <w:rsid w:val="0091003A"/>
    <w:rsid w:val="0091030A"/>
    <w:rsid w:val="009104D3"/>
    <w:rsid w:val="0091087B"/>
    <w:rsid w:val="00910BFE"/>
    <w:rsid w:val="009115B2"/>
    <w:rsid w:val="00911760"/>
    <w:rsid w:val="00911766"/>
    <w:rsid w:val="00911870"/>
    <w:rsid w:val="00911C24"/>
    <w:rsid w:val="00911FCB"/>
    <w:rsid w:val="0091224D"/>
    <w:rsid w:val="0091394D"/>
    <w:rsid w:val="009139C1"/>
    <w:rsid w:val="00913AB0"/>
    <w:rsid w:val="00914246"/>
    <w:rsid w:val="009142CB"/>
    <w:rsid w:val="00914361"/>
    <w:rsid w:val="0091453F"/>
    <w:rsid w:val="00914638"/>
    <w:rsid w:val="00914BC5"/>
    <w:rsid w:val="00914FAE"/>
    <w:rsid w:val="00915446"/>
    <w:rsid w:val="00915E51"/>
    <w:rsid w:val="00915EC5"/>
    <w:rsid w:val="009161AF"/>
    <w:rsid w:val="00916328"/>
    <w:rsid w:val="00916340"/>
    <w:rsid w:val="00916369"/>
    <w:rsid w:val="0091636E"/>
    <w:rsid w:val="009163E9"/>
    <w:rsid w:val="0091686E"/>
    <w:rsid w:val="00916996"/>
    <w:rsid w:val="00916A74"/>
    <w:rsid w:val="00916F16"/>
    <w:rsid w:val="00917082"/>
    <w:rsid w:val="009171E7"/>
    <w:rsid w:val="00920666"/>
    <w:rsid w:val="00920C50"/>
    <w:rsid w:val="00920C8C"/>
    <w:rsid w:val="00920E4C"/>
    <w:rsid w:val="00921196"/>
    <w:rsid w:val="00921420"/>
    <w:rsid w:val="00921562"/>
    <w:rsid w:val="00921767"/>
    <w:rsid w:val="009219D1"/>
    <w:rsid w:val="00922245"/>
    <w:rsid w:val="009223EC"/>
    <w:rsid w:val="00922E85"/>
    <w:rsid w:val="009231FE"/>
    <w:rsid w:val="009234B8"/>
    <w:rsid w:val="0092366B"/>
    <w:rsid w:val="0092390F"/>
    <w:rsid w:val="00923AF1"/>
    <w:rsid w:val="00924411"/>
    <w:rsid w:val="0092467F"/>
    <w:rsid w:val="00924915"/>
    <w:rsid w:val="00924DD5"/>
    <w:rsid w:val="00924EF1"/>
    <w:rsid w:val="009252F5"/>
    <w:rsid w:val="00925822"/>
    <w:rsid w:val="00925EA1"/>
    <w:rsid w:val="009263BE"/>
    <w:rsid w:val="009264A0"/>
    <w:rsid w:val="00926568"/>
    <w:rsid w:val="00926975"/>
    <w:rsid w:val="00926A7B"/>
    <w:rsid w:val="00926B59"/>
    <w:rsid w:val="00926F03"/>
    <w:rsid w:val="00926F78"/>
    <w:rsid w:val="009300E2"/>
    <w:rsid w:val="0093010E"/>
    <w:rsid w:val="00930186"/>
    <w:rsid w:val="009303DA"/>
    <w:rsid w:val="00930618"/>
    <w:rsid w:val="00930AB5"/>
    <w:rsid w:val="00930F48"/>
    <w:rsid w:val="00931103"/>
    <w:rsid w:val="00931542"/>
    <w:rsid w:val="009317F3"/>
    <w:rsid w:val="00931BC3"/>
    <w:rsid w:val="00931C52"/>
    <w:rsid w:val="00931D78"/>
    <w:rsid w:val="00931F67"/>
    <w:rsid w:val="009323D3"/>
    <w:rsid w:val="009326B0"/>
    <w:rsid w:val="0093285E"/>
    <w:rsid w:val="00933032"/>
    <w:rsid w:val="00933271"/>
    <w:rsid w:val="009332A2"/>
    <w:rsid w:val="0093336F"/>
    <w:rsid w:val="0093346A"/>
    <w:rsid w:val="00933A43"/>
    <w:rsid w:val="009341AE"/>
    <w:rsid w:val="009349DE"/>
    <w:rsid w:val="00934B70"/>
    <w:rsid w:val="00934FF5"/>
    <w:rsid w:val="009354C7"/>
    <w:rsid w:val="00935905"/>
    <w:rsid w:val="00935C5C"/>
    <w:rsid w:val="009365B6"/>
    <w:rsid w:val="00936F7D"/>
    <w:rsid w:val="009402E7"/>
    <w:rsid w:val="009408A8"/>
    <w:rsid w:val="00940B4B"/>
    <w:rsid w:val="00940E91"/>
    <w:rsid w:val="00941011"/>
    <w:rsid w:val="009412BC"/>
    <w:rsid w:val="0094139E"/>
    <w:rsid w:val="00941624"/>
    <w:rsid w:val="00941897"/>
    <w:rsid w:val="009419C6"/>
    <w:rsid w:val="009419E3"/>
    <w:rsid w:val="00941F82"/>
    <w:rsid w:val="009421B4"/>
    <w:rsid w:val="00942AA9"/>
    <w:rsid w:val="00942DF9"/>
    <w:rsid w:val="009432A6"/>
    <w:rsid w:val="0094344F"/>
    <w:rsid w:val="00944249"/>
    <w:rsid w:val="00944259"/>
    <w:rsid w:val="00944CD0"/>
    <w:rsid w:val="00945110"/>
    <w:rsid w:val="00945953"/>
    <w:rsid w:val="00945B0D"/>
    <w:rsid w:val="00945E21"/>
    <w:rsid w:val="00945E61"/>
    <w:rsid w:val="00946172"/>
    <w:rsid w:val="009464F4"/>
    <w:rsid w:val="00946622"/>
    <w:rsid w:val="00946627"/>
    <w:rsid w:val="009467DB"/>
    <w:rsid w:val="009467F3"/>
    <w:rsid w:val="0094708A"/>
    <w:rsid w:val="00947399"/>
    <w:rsid w:val="00947BA8"/>
    <w:rsid w:val="00947DA6"/>
    <w:rsid w:val="009506B9"/>
    <w:rsid w:val="009506DF"/>
    <w:rsid w:val="00950CB4"/>
    <w:rsid w:val="00951227"/>
    <w:rsid w:val="009514CF"/>
    <w:rsid w:val="00951C1A"/>
    <w:rsid w:val="00951E56"/>
    <w:rsid w:val="009522FE"/>
    <w:rsid w:val="00952B32"/>
    <w:rsid w:val="00952BA4"/>
    <w:rsid w:val="00952DDA"/>
    <w:rsid w:val="00952E24"/>
    <w:rsid w:val="009537BD"/>
    <w:rsid w:val="00953C4F"/>
    <w:rsid w:val="00953CC2"/>
    <w:rsid w:val="00953F89"/>
    <w:rsid w:val="00954021"/>
    <w:rsid w:val="0095431E"/>
    <w:rsid w:val="009545E2"/>
    <w:rsid w:val="009556E8"/>
    <w:rsid w:val="00955A2E"/>
    <w:rsid w:val="00955AAB"/>
    <w:rsid w:val="00956126"/>
    <w:rsid w:val="009562A8"/>
    <w:rsid w:val="00956BF4"/>
    <w:rsid w:val="00956E17"/>
    <w:rsid w:val="00957177"/>
    <w:rsid w:val="009574AA"/>
    <w:rsid w:val="00957BD2"/>
    <w:rsid w:val="00957E92"/>
    <w:rsid w:val="00960A0E"/>
    <w:rsid w:val="00960A4B"/>
    <w:rsid w:val="00960A87"/>
    <w:rsid w:val="009619D3"/>
    <w:rsid w:val="00962C28"/>
    <w:rsid w:val="00962CF8"/>
    <w:rsid w:val="009630C8"/>
    <w:rsid w:val="00963C62"/>
    <w:rsid w:val="00963CBB"/>
    <w:rsid w:val="00963E72"/>
    <w:rsid w:val="00964721"/>
    <w:rsid w:val="00964C00"/>
    <w:rsid w:val="00964C97"/>
    <w:rsid w:val="00965076"/>
    <w:rsid w:val="009650E3"/>
    <w:rsid w:val="00965404"/>
    <w:rsid w:val="00965DB1"/>
    <w:rsid w:val="00965ED1"/>
    <w:rsid w:val="0096666A"/>
    <w:rsid w:val="00966E59"/>
    <w:rsid w:val="00966F61"/>
    <w:rsid w:val="009671F9"/>
    <w:rsid w:val="009673B4"/>
    <w:rsid w:val="00967DA5"/>
    <w:rsid w:val="009700AE"/>
    <w:rsid w:val="00970773"/>
    <w:rsid w:val="00970A3E"/>
    <w:rsid w:val="00971680"/>
    <w:rsid w:val="0097224D"/>
    <w:rsid w:val="00972393"/>
    <w:rsid w:val="00972FC8"/>
    <w:rsid w:val="00973042"/>
    <w:rsid w:val="009730C5"/>
    <w:rsid w:val="00973355"/>
    <w:rsid w:val="0097375C"/>
    <w:rsid w:val="0097385A"/>
    <w:rsid w:val="00973987"/>
    <w:rsid w:val="009739BF"/>
    <w:rsid w:val="00974697"/>
    <w:rsid w:val="00974912"/>
    <w:rsid w:val="00974B6C"/>
    <w:rsid w:val="00974BDE"/>
    <w:rsid w:val="00974DBC"/>
    <w:rsid w:val="00974EF6"/>
    <w:rsid w:val="00975AB0"/>
    <w:rsid w:val="00975F89"/>
    <w:rsid w:val="009762C2"/>
    <w:rsid w:val="00976611"/>
    <w:rsid w:val="00976772"/>
    <w:rsid w:val="00976809"/>
    <w:rsid w:val="009768B4"/>
    <w:rsid w:val="0097740A"/>
    <w:rsid w:val="00977701"/>
    <w:rsid w:val="009777D0"/>
    <w:rsid w:val="00977C66"/>
    <w:rsid w:val="00977D79"/>
    <w:rsid w:val="0098026C"/>
    <w:rsid w:val="009803FF"/>
    <w:rsid w:val="009804E9"/>
    <w:rsid w:val="00980888"/>
    <w:rsid w:val="00980A6E"/>
    <w:rsid w:val="00980F18"/>
    <w:rsid w:val="00981191"/>
    <w:rsid w:val="00981A22"/>
    <w:rsid w:val="00982B42"/>
    <w:rsid w:val="00982BE0"/>
    <w:rsid w:val="00982D14"/>
    <w:rsid w:val="00982EED"/>
    <w:rsid w:val="00983365"/>
    <w:rsid w:val="00983435"/>
    <w:rsid w:val="00983C92"/>
    <w:rsid w:val="00983FD1"/>
    <w:rsid w:val="00984078"/>
    <w:rsid w:val="009841C7"/>
    <w:rsid w:val="00985197"/>
    <w:rsid w:val="00986165"/>
    <w:rsid w:val="00986586"/>
    <w:rsid w:val="00986D97"/>
    <w:rsid w:val="00986E20"/>
    <w:rsid w:val="00986FE9"/>
    <w:rsid w:val="009871B8"/>
    <w:rsid w:val="009871EB"/>
    <w:rsid w:val="00987815"/>
    <w:rsid w:val="00987845"/>
    <w:rsid w:val="0098786E"/>
    <w:rsid w:val="00987920"/>
    <w:rsid w:val="00987ED7"/>
    <w:rsid w:val="00990149"/>
    <w:rsid w:val="009901F4"/>
    <w:rsid w:val="00990D9B"/>
    <w:rsid w:val="00990EA1"/>
    <w:rsid w:val="009914E9"/>
    <w:rsid w:val="0099234A"/>
    <w:rsid w:val="0099280B"/>
    <w:rsid w:val="00993240"/>
    <w:rsid w:val="0099394F"/>
    <w:rsid w:val="00993990"/>
    <w:rsid w:val="00993B18"/>
    <w:rsid w:val="00993B8D"/>
    <w:rsid w:val="00993CD0"/>
    <w:rsid w:val="00994593"/>
    <w:rsid w:val="00994863"/>
    <w:rsid w:val="009949DC"/>
    <w:rsid w:val="00994A37"/>
    <w:rsid w:val="00994CD9"/>
    <w:rsid w:val="0099535F"/>
    <w:rsid w:val="00995DA6"/>
    <w:rsid w:val="00995DF8"/>
    <w:rsid w:val="00995E06"/>
    <w:rsid w:val="00995E7C"/>
    <w:rsid w:val="009962B2"/>
    <w:rsid w:val="00996440"/>
    <w:rsid w:val="00996587"/>
    <w:rsid w:val="00997012"/>
    <w:rsid w:val="00997772"/>
    <w:rsid w:val="00997E2E"/>
    <w:rsid w:val="009A039A"/>
    <w:rsid w:val="009A0621"/>
    <w:rsid w:val="009A0904"/>
    <w:rsid w:val="009A0C21"/>
    <w:rsid w:val="009A0CCC"/>
    <w:rsid w:val="009A1421"/>
    <w:rsid w:val="009A1662"/>
    <w:rsid w:val="009A1713"/>
    <w:rsid w:val="009A2498"/>
    <w:rsid w:val="009A261E"/>
    <w:rsid w:val="009A2C81"/>
    <w:rsid w:val="009A2E29"/>
    <w:rsid w:val="009A3306"/>
    <w:rsid w:val="009A332E"/>
    <w:rsid w:val="009A3AA3"/>
    <w:rsid w:val="009A3C0A"/>
    <w:rsid w:val="009A3D64"/>
    <w:rsid w:val="009A40C8"/>
    <w:rsid w:val="009A4307"/>
    <w:rsid w:val="009A43CD"/>
    <w:rsid w:val="009A5303"/>
    <w:rsid w:val="009A55F0"/>
    <w:rsid w:val="009A5640"/>
    <w:rsid w:val="009A5757"/>
    <w:rsid w:val="009A57DC"/>
    <w:rsid w:val="009A5F06"/>
    <w:rsid w:val="009A5FB9"/>
    <w:rsid w:val="009A621D"/>
    <w:rsid w:val="009A6A30"/>
    <w:rsid w:val="009A717C"/>
    <w:rsid w:val="009A73CE"/>
    <w:rsid w:val="009A761B"/>
    <w:rsid w:val="009B0199"/>
    <w:rsid w:val="009B0508"/>
    <w:rsid w:val="009B06BC"/>
    <w:rsid w:val="009B0ABD"/>
    <w:rsid w:val="009B0C0E"/>
    <w:rsid w:val="009B1203"/>
    <w:rsid w:val="009B155E"/>
    <w:rsid w:val="009B1B05"/>
    <w:rsid w:val="009B2195"/>
    <w:rsid w:val="009B22B4"/>
    <w:rsid w:val="009B2414"/>
    <w:rsid w:val="009B2626"/>
    <w:rsid w:val="009B2D53"/>
    <w:rsid w:val="009B2EEF"/>
    <w:rsid w:val="009B303C"/>
    <w:rsid w:val="009B388B"/>
    <w:rsid w:val="009B3905"/>
    <w:rsid w:val="009B3AAC"/>
    <w:rsid w:val="009B3C81"/>
    <w:rsid w:val="009B3F47"/>
    <w:rsid w:val="009B419F"/>
    <w:rsid w:val="009B4324"/>
    <w:rsid w:val="009B464E"/>
    <w:rsid w:val="009B4C73"/>
    <w:rsid w:val="009B4F6B"/>
    <w:rsid w:val="009B530A"/>
    <w:rsid w:val="009B586B"/>
    <w:rsid w:val="009B61E1"/>
    <w:rsid w:val="009B6A77"/>
    <w:rsid w:val="009B6C49"/>
    <w:rsid w:val="009B6CA2"/>
    <w:rsid w:val="009B7059"/>
    <w:rsid w:val="009B7803"/>
    <w:rsid w:val="009C0339"/>
    <w:rsid w:val="009C0A99"/>
    <w:rsid w:val="009C1070"/>
    <w:rsid w:val="009C1F7A"/>
    <w:rsid w:val="009C2067"/>
    <w:rsid w:val="009C24DC"/>
    <w:rsid w:val="009C2563"/>
    <w:rsid w:val="009C29FA"/>
    <w:rsid w:val="009C2B07"/>
    <w:rsid w:val="009C2CE8"/>
    <w:rsid w:val="009C306C"/>
    <w:rsid w:val="009C3858"/>
    <w:rsid w:val="009C4356"/>
    <w:rsid w:val="009C45DC"/>
    <w:rsid w:val="009C4621"/>
    <w:rsid w:val="009C485F"/>
    <w:rsid w:val="009C4A03"/>
    <w:rsid w:val="009C5B88"/>
    <w:rsid w:val="009C626C"/>
    <w:rsid w:val="009C62FB"/>
    <w:rsid w:val="009C6C07"/>
    <w:rsid w:val="009C701B"/>
    <w:rsid w:val="009C7173"/>
    <w:rsid w:val="009C72B9"/>
    <w:rsid w:val="009C7358"/>
    <w:rsid w:val="009C769B"/>
    <w:rsid w:val="009C7842"/>
    <w:rsid w:val="009C7936"/>
    <w:rsid w:val="009C7ED8"/>
    <w:rsid w:val="009D03C9"/>
    <w:rsid w:val="009D09E1"/>
    <w:rsid w:val="009D0C1C"/>
    <w:rsid w:val="009D0CF9"/>
    <w:rsid w:val="009D0D24"/>
    <w:rsid w:val="009D0EB4"/>
    <w:rsid w:val="009D1221"/>
    <w:rsid w:val="009D1307"/>
    <w:rsid w:val="009D1732"/>
    <w:rsid w:val="009D1859"/>
    <w:rsid w:val="009D1CF7"/>
    <w:rsid w:val="009D2553"/>
    <w:rsid w:val="009D2F4C"/>
    <w:rsid w:val="009D30DA"/>
    <w:rsid w:val="009D3120"/>
    <w:rsid w:val="009D3639"/>
    <w:rsid w:val="009D37D2"/>
    <w:rsid w:val="009D3844"/>
    <w:rsid w:val="009D3B05"/>
    <w:rsid w:val="009D3E78"/>
    <w:rsid w:val="009D448C"/>
    <w:rsid w:val="009D4DBE"/>
    <w:rsid w:val="009D4F5B"/>
    <w:rsid w:val="009D5172"/>
    <w:rsid w:val="009D51CA"/>
    <w:rsid w:val="009D53B5"/>
    <w:rsid w:val="009D56B4"/>
    <w:rsid w:val="009D5935"/>
    <w:rsid w:val="009D5C2A"/>
    <w:rsid w:val="009D5CCE"/>
    <w:rsid w:val="009D6357"/>
    <w:rsid w:val="009D640B"/>
    <w:rsid w:val="009D645B"/>
    <w:rsid w:val="009D6498"/>
    <w:rsid w:val="009D6767"/>
    <w:rsid w:val="009D67F6"/>
    <w:rsid w:val="009D6F11"/>
    <w:rsid w:val="009D7CB0"/>
    <w:rsid w:val="009D7FF7"/>
    <w:rsid w:val="009E03C3"/>
    <w:rsid w:val="009E048D"/>
    <w:rsid w:val="009E083E"/>
    <w:rsid w:val="009E08AC"/>
    <w:rsid w:val="009E0A5A"/>
    <w:rsid w:val="009E1005"/>
    <w:rsid w:val="009E10B0"/>
    <w:rsid w:val="009E1112"/>
    <w:rsid w:val="009E18C1"/>
    <w:rsid w:val="009E19A9"/>
    <w:rsid w:val="009E1CB7"/>
    <w:rsid w:val="009E1CDA"/>
    <w:rsid w:val="009E1E39"/>
    <w:rsid w:val="009E2288"/>
    <w:rsid w:val="009E285A"/>
    <w:rsid w:val="009E2B21"/>
    <w:rsid w:val="009E2B6D"/>
    <w:rsid w:val="009E2C51"/>
    <w:rsid w:val="009E2FE9"/>
    <w:rsid w:val="009E37D6"/>
    <w:rsid w:val="009E37FD"/>
    <w:rsid w:val="009E3831"/>
    <w:rsid w:val="009E3F3F"/>
    <w:rsid w:val="009E4262"/>
    <w:rsid w:val="009E46F8"/>
    <w:rsid w:val="009E482C"/>
    <w:rsid w:val="009E558E"/>
    <w:rsid w:val="009E5705"/>
    <w:rsid w:val="009E59EF"/>
    <w:rsid w:val="009E61A0"/>
    <w:rsid w:val="009E7A83"/>
    <w:rsid w:val="009E7BC9"/>
    <w:rsid w:val="009F0569"/>
    <w:rsid w:val="009F0726"/>
    <w:rsid w:val="009F07F5"/>
    <w:rsid w:val="009F0E97"/>
    <w:rsid w:val="009F1568"/>
    <w:rsid w:val="009F1820"/>
    <w:rsid w:val="009F1AFC"/>
    <w:rsid w:val="009F20BD"/>
    <w:rsid w:val="009F2271"/>
    <w:rsid w:val="009F29AE"/>
    <w:rsid w:val="009F2A07"/>
    <w:rsid w:val="009F31A2"/>
    <w:rsid w:val="009F41C5"/>
    <w:rsid w:val="009F4417"/>
    <w:rsid w:val="009F449A"/>
    <w:rsid w:val="009F452C"/>
    <w:rsid w:val="009F4566"/>
    <w:rsid w:val="009F459A"/>
    <w:rsid w:val="009F4BE4"/>
    <w:rsid w:val="009F4CAA"/>
    <w:rsid w:val="009F4E1E"/>
    <w:rsid w:val="009F50FF"/>
    <w:rsid w:val="009F53FA"/>
    <w:rsid w:val="009F5DD6"/>
    <w:rsid w:val="009F5EDA"/>
    <w:rsid w:val="009F71AC"/>
    <w:rsid w:val="009F728C"/>
    <w:rsid w:val="009F754A"/>
    <w:rsid w:val="009F78ED"/>
    <w:rsid w:val="009F7950"/>
    <w:rsid w:val="009F7C73"/>
    <w:rsid w:val="00A00F4E"/>
    <w:rsid w:val="00A00F5F"/>
    <w:rsid w:val="00A013D6"/>
    <w:rsid w:val="00A01780"/>
    <w:rsid w:val="00A019DA"/>
    <w:rsid w:val="00A01D5B"/>
    <w:rsid w:val="00A024BF"/>
    <w:rsid w:val="00A028D1"/>
    <w:rsid w:val="00A031CB"/>
    <w:rsid w:val="00A0347E"/>
    <w:rsid w:val="00A0364B"/>
    <w:rsid w:val="00A03905"/>
    <w:rsid w:val="00A03A25"/>
    <w:rsid w:val="00A03BA6"/>
    <w:rsid w:val="00A03F1F"/>
    <w:rsid w:val="00A04D0B"/>
    <w:rsid w:val="00A05222"/>
    <w:rsid w:val="00A060FC"/>
    <w:rsid w:val="00A06716"/>
    <w:rsid w:val="00A074F1"/>
    <w:rsid w:val="00A07866"/>
    <w:rsid w:val="00A07B8B"/>
    <w:rsid w:val="00A07F6B"/>
    <w:rsid w:val="00A10147"/>
    <w:rsid w:val="00A1025E"/>
    <w:rsid w:val="00A10297"/>
    <w:rsid w:val="00A107F8"/>
    <w:rsid w:val="00A109C7"/>
    <w:rsid w:val="00A110C3"/>
    <w:rsid w:val="00A1123F"/>
    <w:rsid w:val="00A117C5"/>
    <w:rsid w:val="00A118B5"/>
    <w:rsid w:val="00A11A1D"/>
    <w:rsid w:val="00A11E71"/>
    <w:rsid w:val="00A121A8"/>
    <w:rsid w:val="00A121CE"/>
    <w:rsid w:val="00A1249D"/>
    <w:rsid w:val="00A12581"/>
    <w:rsid w:val="00A126D0"/>
    <w:rsid w:val="00A12709"/>
    <w:rsid w:val="00A1297B"/>
    <w:rsid w:val="00A129B9"/>
    <w:rsid w:val="00A12D6D"/>
    <w:rsid w:val="00A13D4A"/>
    <w:rsid w:val="00A15210"/>
    <w:rsid w:val="00A156C4"/>
    <w:rsid w:val="00A16583"/>
    <w:rsid w:val="00A16D47"/>
    <w:rsid w:val="00A16DE7"/>
    <w:rsid w:val="00A16E0E"/>
    <w:rsid w:val="00A16E11"/>
    <w:rsid w:val="00A16E2A"/>
    <w:rsid w:val="00A176A6"/>
    <w:rsid w:val="00A17812"/>
    <w:rsid w:val="00A17816"/>
    <w:rsid w:val="00A17849"/>
    <w:rsid w:val="00A2034A"/>
    <w:rsid w:val="00A20BDF"/>
    <w:rsid w:val="00A21066"/>
    <w:rsid w:val="00A210A8"/>
    <w:rsid w:val="00A21962"/>
    <w:rsid w:val="00A21B52"/>
    <w:rsid w:val="00A21F03"/>
    <w:rsid w:val="00A22084"/>
    <w:rsid w:val="00A22088"/>
    <w:rsid w:val="00A22543"/>
    <w:rsid w:val="00A22E7A"/>
    <w:rsid w:val="00A233BD"/>
    <w:rsid w:val="00A23427"/>
    <w:rsid w:val="00A234E7"/>
    <w:rsid w:val="00A23715"/>
    <w:rsid w:val="00A23748"/>
    <w:rsid w:val="00A23797"/>
    <w:rsid w:val="00A24077"/>
    <w:rsid w:val="00A24095"/>
    <w:rsid w:val="00A241BF"/>
    <w:rsid w:val="00A246E8"/>
    <w:rsid w:val="00A247DB"/>
    <w:rsid w:val="00A24E14"/>
    <w:rsid w:val="00A25125"/>
    <w:rsid w:val="00A254E8"/>
    <w:rsid w:val="00A259A6"/>
    <w:rsid w:val="00A25D2C"/>
    <w:rsid w:val="00A26A43"/>
    <w:rsid w:val="00A26CDE"/>
    <w:rsid w:val="00A270EB"/>
    <w:rsid w:val="00A27391"/>
    <w:rsid w:val="00A275B8"/>
    <w:rsid w:val="00A2768C"/>
    <w:rsid w:val="00A30142"/>
    <w:rsid w:val="00A307CF"/>
    <w:rsid w:val="00A31734"/>
    <w:rsid w:val="00A32A40"/>
    <w:rsid w:val="00A33181"/>
    <w:rsid w:val="00A33563"/>
    <w:rsid w:val="00A335CB"/>
    <w:rsid w:val="00A33AFA"/>
    <w:rsid w:val="00A33BC2"/>
    <w:rsid w:val="00A33D5B"/>
    <w:rsid w:val="00A33F10"/>
    <w:rsid w:val="00A345B7"/>
    <w:rsid w:val="00A345ED"/>
    <w:rsid w:val="00A3473D"/>
    <w:rsid w:val="00A34E54"/>
    <w:rsid w:val="00A34E97"/>
    <w:rsid w:val="00A34F5D"/>
    <w:rsid w:val="00A3500C"/>
    <w:rsid w:val="00A352A3"/>
    <w:rsid w:val="00A354C8"/>
    <w:rsid w:val="00A35A7E"/>
    <w:rsid w:val="00A35B95"/>
    <w:rsid w:val="00A35E73"/>
    <w:rsid w:val="00A36176"/>
    <w:rsid w:val="00A361AE"/>
    <w:rsid w:val="00A36242"/>
    <w:rsid w:val="00A36670"/>
    <w:rsid w:val="00A36BCB"/>
    <w:rsid w:val="00A370F2"/>
    <w:rsid w:val="00A3781F"/>
    <w:rsid w:val="00A37AA8"/>
    <w:rsid w:val="00A37D6C"/>
    <w:rsid w:val="00A37F7F"/>
    <w:rsid w:val="00A402EA"/>
    <w:rsid w:val="00A40D52"/>
    <w:rsid w:val="00A40DD0"/>
    <w:rsid w:val="00A411AC"/>
    <w:rsid w:val="00A415FD"/>
    <w:rsid w:val="00A41620"/>
    <w:rsid w:val="00A41658"/>
    <w:rsid w:val="00A418C9"/>
    <w:rsid w:val="00A41E16"/>
    <w:rsid w:val="00A41F0D"/>
    <w:rsid w:val="00A41FE5"/>
    <w:rsid w:val="00A425C1"/>
    <w:rsid w:val="00A42607"/>
    <w:rsid w:val="00A42CC6"/>
    <w:rsid w:val="00A4321A"/>
    <w:rsid w:val="00A4351E"/>
    <w:rsid w:val="00A43535"/>
    <w:rsid w:val="00A43AF7"/>
    <w:rsid w:val="00A44262"/>
    <w:rsid w:val="00A4438B"/>
    <w:rsid w:val="00A44B7D"/>
    <w:rsid w:val="00A44BE9"/>
    <w:rsid w:val="00A45485"/>
    <w:rsid w:val="00A45996"/>
    <w:rsid w:val="00A45F1C"/>
    <w:rsid w:val="00A46E51"/>
    <w:rsid w:val="00A4702A"/>
    <w:rsid w:val="00A47056"/>
    <w:rsid w:val="00A475C8"/>
    <w:rsid w:val="00A47D41"/>
    <w:rsid w:val="00A47DA6"/>
    <w:rsid w:val="00A504AB"/>
    <w:rsid w:val="00A50500"/>
    <w:rsid w:val="00A50B21"/>
    <w:rsid w:val="00A50E77"/>
    <w:rsid w:val="00A50E8B"/>
    <w:rsid w:val="00A5106F"/>
    <w:rsid w:val="00A51080"/>
    <w:rsid w:val="00A51A81"/>
    <w:rsid w:val="00A51E1D"/>
    <w:rsid w:val="00A51F74"/>
    <w:rsid w:val="00A522B0"/>
    <w:rsid w:val="00A524D1"/>
    <w:rsid w:val="00A52866"/>
    <w:rsid w:val="00A539C5"/>
    <w:rsid w:val="00A53B3D"/>
    <w:rsid w:val="00A53E88"/>
    <w:rsid w:val="00A54211"/>
    <w:rsid w:val="00A544E5"/>
    <w:rsid w:val="00A558A1"/>
    <w:rsid w:val="00A55A5F"/>
    <w:rsid w:val="00A55A8A"/>
    <w:rsid w:val="00A56476"/>
    <w:rsid w:val="00A569C1"/>
    <w:rsid w:val="00A56F04"/>
    <w:rsid w:val="00A56FC6"/>
    <w:rsid w:val="00A57298"/>
    <w:rsid w:val="00A573DC"/>
    <w:rsid w:val="00A5768A"/>
    <w:rsid w:val="00A578A7"/>
    <w:rsid w:val="00A57A11"/>
    <w:rsid w:val="00A60263"/>
    <w:rsid w:val="00A602FA"/>
    <w:rsid w:val="00A605CE"/>
    <w:rsid w:val="00A608B2"/>
    <w:rsid w:val="00A60981"/>
    <w:rsid w:val="00A61074"/>
    <w:rsid w:val="00A61123"/>
    <w:rsid w:val="00A61489"/>
    <w:rsid w:val="00A61A32"/>
    <w:rsid w:val="00A61AFA"/>
    <w:rsid w:val="00A62060"/>
    <w:rsid w:val="00A622D1"/>
    <w:rsid w:val="00A62714"/>
    <w:rsid w:val="00A62982"/>
    <w:rsid w:val="00A62C3F"/>
    <w:rsid w:val="00A639CD"/>
    <w:rsid w:val="00A63E49"/>
    <w:rsid w:val="00A63F3C"/>
    <w:rsid w:val="00A6478A"/>
    <w:rsid w:val="00A64D75"/>
    <w:rsid w:val="00A650E0"/>
    <w:rsid w:val="00A652A5"/>
    <w:rsid w:val="00A657D9"/>
    <w:rsid w:val="00A65815"/>
    <w:rsid w:val="00A65986"/>
    <w:rsid w:val="00A65C1A"/>
    <w:rsid w:val="00A666FE"/>
    <w:rsid w:val="00A668F3"/>
    <w:rsid w:val="00A66CB2"/>
    <w:rsid w:val="00A66D8E"/>
    <w:rsid w:val="00A67404"/>
    <w:rsid w:val="00A67417"/>
    <w:rsid w:val="00A67C8C"/>
    <w:rsid w:val="00A67E44"/>
    <w:rsid w:val="00A67FCB"/>
    <w:rsid w:val="00A700A9"/>
    <w:rsid w:val="00A70240"/>
    <w:rsid w:val="00A70B4C"/>
    <w:rsid w:val="00A715F3"/>
    <w:rsid w:val="00A716A1"/>
    <w:rsid w:val="00A719EC"/>
    <w:rsid w:val="00A71AEC"/>
    <w:rsid w:val="00A728C1"/>
    <w:rsid w:val="00A736A6"/>
    <w:rsid w:val="00A73A62"/>
    <w:rsid w:val="00A73BB5"/>
    <w:rsid w:val="00A73F42"/>
    <w:rsid w:val="00A7440F"/>
    <w:rsid w:val="00A74D55"/>
    <w:rsid w:val="00A750FD"/>
    <w:rsid w:val="00A759B1"/>
    <w:rsid w:val="00A76032"/>
    <w:rsid w:val="00A76099"/>
    <w:rsid w:val="00A76274"/>
    <w:rsid w:val="00A762D2"/>
    <w:rsid w:val="00A76457"/>
    <w:rsid w:val="00A764DE"/>
    <w:rsid w:val="00A7691B"/>
    <w:rsid w:val="00A76BFE"/>
    <w:rsid w:val="00A76EB4"/>
    <w:rsid w:val="00A7740E"/>
    <w:rsid w:val="00A7752B"/>
    <w:rsid w:val="00A7786F"/>
    <w:rsid w:val="00A77C75"/>
    <w:rsid w:val="00A80160"/>
    <w:rsid w:val="00A80194"/>
    <w:rsid w:val="00A8134C"/>
    <w:rsid w:val="00A8151A"/>
    <w:rsid w:val="00A81A55"/>
    <w:rsid w:val="00A81FB5"/>
    <w:rsid w:val="00A83240"/>
    <w:rsid w:val="00A83E4A"/>
    <w:rsid w:val="00A842C6"/>
    <w:rsid w:val="00A84417"/>
    <w:rsid w:val="00A84479"/>
    <w:rsid w:val="00A84691"/>
    <w:rsid w:val="00A84BFE"/>
    <w:rsid w:val="00A84DA9"/>
    <w:rsid w:val="00A84FDB"/>
    <w:rsid w:val="00A850BF"/>
    <w:rsid w:val="00A853A9"/>
    <w:rsid w:val="00A85523"/>
    <w:rsid w:val="00A8553A"/>
    <w:rsid w:val="00A85F07"/>
    <w:rsid w:val="00A863C4"/>
    <w:rsid w:val="00A86939"/>
    <w:rsid w:val="00A86D18"/>
    <w:rsid w:val="00A8792A"/>
    <w:rsid w:val="00A87984"/>
    <w:rsid w:val="00A87A15"/>
    <w:rsid w:val="00A87F15"/>
    <w:rsid w:val="00A9013E"/>
    <w:rsid w:val="00A901D2"/>
    <w:rsid w:val="00A90357"/>
    <w:rsid w:val="00A9038A"/>
    <w:rsid w:val="00A91173"/>
    <w:rsid w:val="00A911C9"/>
    <w:rsid w:val="00A913B5"/>
    <w:rsid w:val="00A92170"/>
    <w:rsid w:val="00A92210"/>
    <w:rsid w:val="00A92F00"/>
    <w:rsid w:val="00A93377"/>
    <w:rsid w:val="00A93428"/>
    <w:rsid w:val="00A93B06"/>
    <w:rsid w:val="00A93E9A"/>
    <w:rsid w:val="00A94289"/>
    <w:rsid w:val="00A94A79"/>
    <w:rsid w:val="00A94B2B"/>
    <w:rsid w:val="00A94CC6"/>
    <w:rsid w:val="00A94EF5"/>
    <w:rsid w:val="00A95521"/>
    <w:rsid w:val="00A959E7"/>
    <w:rsid w:val="00A95A09"/>
    <w:rsid w:val="00A95C43"/>
    <w:rsid w:val="00A9606C"/>
    <w:rsid w:val="00A96684"/>
    <w:rsid w:val="00A96959"/>
    <w:rsid w:val="00A96BC2"/>
    <w:rsid w:val="00A96C63"/>
    <w:rsid w:val="00A97459"/>
    <w:rsid w:val="00A975FE"/>
    <w:rsid w:val="00AA0009"/>
    <w:rsid w:val="00AA0660"/>
    <w:rsid w:val="00AA0E68"/>
    <w:rsid w:val="00AA1051"/>
    <w:rsid w:val="00AA15CF"/>
    <w:rsid w:val="00AA1A48"/>
    <w:rsid w:val="00AA2132"/>
    <w:rsid w:val="00AA2345"/>
    <w:rsid w:val="00AA25F4"/>
    <w:rsid w:val="00AA2634"/>
    <w:rsid w:val="00AA285A"/>
    <w:rsid w:val="00AA3273"/>
    <w:rsid w:val="00AA3842"/>
    <w:rsid w:val="00AA3E8C"/>
    <w:rsid w:val="00AA4155"/>
    <w:rsid w:val="00AA463A"/>
    <w:rsid w:val="00AA5183"/>
    <w:rsid w:val="00AA51DA"/>
    <w:rsid w:val="00AA5EB3"/>
    <w:rsid w:val="00AA5F16"/>
    <w:rsid w:val="00AA621D"/>
    <w:rsid w:val="00AA6409"/>
    <w:rsid w:val="00AA6424"/>
    <w:rsid w:val="00AA6918"/>
    <w:rsid w:val="00AA6A7A"/>
    <w:rsid w:val="00AA7692"/>
    <w:rsid w:val="00AA7746"/>
    <w:rsid w:val="00AA7859"/>
    <w:rsid w:val="00AB00DB"/>
    <w:rsid w:val="00AB00EE"/>
    <w:rsid w:val="00AB055C"/>
    <w:rsid w:val="00AB06B7"/>
    <w:rsid w:val="00AB090D"/>
    <w:rsid w:val="00AB174E"/>
    <w:rsid w:val="00AB2130"/>
    <w:rsid w:val="00AB2497"/>
    <w:rsid w:val="00AB281B"/>
    <w:rsid w:val="00AB33A4"/>
    <w:rsid w:val="00AB33FC"/>
    <w:rsid w:val="00AB36EC"/>
    <w:rsid w:val="00AB3950"/>
    <w:rsid w:val="00AB4153"/>
    <w:rsid w:val="00AB4689"/>
    <w:rsid w:val="00AB4BA2"/>
    <w:rsid w:val="00AB5082"/>
    <w:rsid w:val="00AB5835"/>
    <w:rsid w:val="00AB5EB5"/>
    <w:rsid w:val="00AB6042"/>
    <w:rsid w:val="00AB678E"/>
    <w:rsid w:val="00AB6E3E"/>
    <w:rsid w:val="00AB6EDA"/>
    <w:rsid w:val="00AB73BC"/>
    <w:rsid w:val="00AB75ED"/>
    <w:rsid w:val="00AB77B7"/>
    <w:rsid w:val="00AC0105"/>
    <w:rsid w:val="00AC0107"/>
    <w:rsid w:val="00AC0275"/>
    <w:rsid w:val="00AC059C"/>
    <w:rsid w:val="00AC0B52"/>
    <w:rsid w:val="00AC0B78"/>
    <w:rsid w:val="00AC0C0B"/>
    <w:rsid w:val="00AC0E2C"/>
    <w:rsid w:val="00AC14B8"/>
    <w:rsid w:val="00AC15B9"/>
    <w:rsid w:val="00AC16CA"/>
    <w:rsid w:val="00AC1728"/>
    <w:rsid w:val="00AC20A6"/>
    <w:rsid w:val="00AC22C2"/>
    <w:rsid w:val="00AC246D"/>
    <w:rsid w:val="00AC24ED"/>
    <w:rsid w:val="00AC2C1D"/>
    <w:rsid w:val="00AC2D90"/>
    <w:rsid w:val="00AC321B"/>
    <w:rsid w:val="00AC3494"/>
    <w:rsid w:val="00AC393E"/>
    <w:rsid w:val="00AC3B19"/>
    <w:rsid w:val="00AC4225"/>
    <w:rsid w:val="00AC4B6A"/>
    <w:rsid w:val="00AC4B7D"/>
    <w:rsid w:val="00AC4CAC"/>
    <w:rsid w:val="00AC51CA"/>
    <w:rsid w:val="00AC553E"/>
    <w:rsid w:val="00AC5AE7"/>
    <w:rsid w:val="00AC5B1C"/>
    <w:rsid w:val="00AC7BC8"/>
    <w:rsid w:val="00AC7C4F"/>
    <w:rsid w:val="00AD004C"/>
    <w:rsid w:val="00AD019D"/>
    <w:rsid w:val="00AD0901"/>
    <w:rsid w:val="00AD0CF1"/>
    <w:rsid w:val="00AD0E1B"/>
    <w:rsid w:val="00AD12A5"/>
    <w:rsid w:val="00AD1606"/>
    <w:rsid w:val="00AD258C"/>
    <w:rsid w:val="00AD3A1D"/>
    <w:rsid w:val="00AD3A4E"/>
    <w:rsid w:val="00AD3E3D"/>
    <w:rsid w:val="00AD42E7"/>
    <w:rsid w:val="00AD43A2"/>
    <w:rsid w:val="00AD49FB"/>
    <w:rsid w:val="00AD4B1B"/>
    <w:rsid w:val="00AD4C41"/>
    <w:rsid w:val="00AD546A"/>
    <w:rsid w:val="00AD563C"/>
    <w:rsid w:val="00AD5721"/>
    <w:rsid w:val="00AD5899"/>
    <w:rsid w:val="00AD5D5A"/>
    <w:rsid w:val="00AD5DBB"/>
    <w:rsid w:val="00AD60D4"/>
    <w:rsid w:val="00AD61FC"/>
    <w:rsid w:val="00AD62DA"/>
    <w:rsid w:val="00AD6A25"/>
    <w:rsid w:val="00AD6A4C"/>
    <w:rsid w:val="00AD6D27"/>
    <w:rsid w:val="00AD7746"/>
    <w:rsid w:val="00AD79DB"/>
    <w:rsid w:val="00AD7AAB"/>
    <w:rsid w:val="00AD7D7B"/>
    <w:rsid w:val="00AD7E49"/>
    <w:rsid w:val="00AE0414"/>
    <w:rsid w:val="00AE0A8B"/>
    <w:rsid w:val="00AE100B"/>
    <w:rsid w:val="00AE124B"/>
    <w:rsid w:val="00AE1378"/>
    <w:rsid w:val="00AE138E"/>
    <w:rsid w:val="00AE1446"/>
    <w:rsid w:val="00AE16A1"/>
    <w:rsid w:val="00AE1A99"/>
    <w:rsid w:val="00AE1D1C"/>
    <w:rsid w:val="00AE1FA0"/>
    <w:rsid w:val="00AE2058"/>
    <w:rsid w:val="00AE2470"/>
    <w:rsid w:val="00AE29FE"/>
    <w:rsid w:val="00AE2CF6"/>
    <w:rsid w:val="00AE3047"/>
    <w:rsid w:val="00AE3B0F"/>
    <w:rsid w:val="00AE3DC2"/>
    <w:rsid w:val="00AE3FE8"/>
    <w:rsid w:val="00AE405C"/>
    <w:rsid w:val="00AE43B9"/>
    <w:rsid w:val="00AE4CDC"/>
    <w:rsid w:val="00AE4DF3"/>
    <w:rsid w:val="00AE4E66"/>
    <w:rsid w:val="00AE4EA1"/>
    <w:rsid w:val="00AE52D7"/>
    <w:rsid w:val="00AE536F"/>
    <w:rsid w:val="00AE54D7"/>
    <w:rsid w:val="00AE564A"/>
    <w:rsid w:val="00AE5917"/>
    <w:rsid w:val="00AE6491"/>
    <w:rsid w:val="00AE67DA"/>
    <w:rsid w:val="00AE6E83"/>
    <w:rsid w:val="00AE7138"/>
    <w:rsid w:val="00AE716F"/>
    <w:rsid w:val="00AE75B2"/>
    <w:rsid w:val="00AE767F"/>
    <w:rsid w:val="00AE78FC"/>
    <w:rsid w:val="00AE7C00"/>
    <w:rsid w:val="00AF0516"/>
    <w:rsid w:val="00AF05B0"/>
    <w:rsid w:val="00AF07C6"/>
    <w:rsid w:val="00AF0E70"/>
    <w:rsid w:val="00AF1730"/>
    <w:rsid w:val="00AF1EDB"/>
    <w:rsid w:val="00AF22A4"/>
    <w:rsid w:val="00AF2A26"/>
    <w:rsid w:val="00AF2FB7"/>
    <w:rsid w:val="00AF3167"/>
    <w:rsid w:val="00AF3344"/>
    <w:rsid w:val="00AF34B6"/>
    <w:rsid w:val="00AF5D5C"/>
    <w:rsid w:val="00AF5EDA"/>
    <w:rsid w:val="00AF60AA"/>
    <w:rsid w:val="00AF6980"/>
    <w:rsid w:val="00AF6A80"/>
    <w:rsid w:val="00AF6DBD"/>
    <w:rsid w:val="00AF6E15"/>
    <w:rsid w:val="00AF6E42"/>
    <w:rsid w:val="00AF6EFA"/>
    <w:rsid w:val="00AF7FFB"/>
    <w:rsid w:val="00B00259"/>
    <w:rsid w:val="00B0115A"/>
    <w:rsid w:val="00B01271"/>
    <w:rsid w:val="00B012C7"/>
    <w:rsid w:val="00B013E5"/>
    <w:rsid w:val="00B015F4"/>
    <w:rsid w:val="00B016C4"/>
    <w:rsid w:val="00B021FA"/>
    <w:rsid w:val="00B02DE1"/>
    <w:rsid w:val="00B02DF4"/>
    <w:rsid w:val="00B02F76"/>
    <w:rsid w:val="00B02FF5"/>
    <w:rsid w:val="00B03136"/>
    <w:rsid w:val="00B031A8"/>
    <w:rsid w:val="00B031D7"/>
    <w:rsid w:val="00B0341B"/>
    <w:rsid w:val="00B034A1"/>
    <w:rsid w:val="00B0374A"/>
    <w:rsid w:val="00B03D0C"/>
    <w:rsid w:val="00B03D2E"/>
    <w:rsid w:val="00B041D6"/>
    <w:rsid w:val="00B050F4"/>
    <w:rsid w:val="00B05119"/>
    <w:rsid w:val="00B05300"/>
    <w:rsid w:val="00B059DD"/>
    <w:rsid w:val="00B05AB2"/>
    <w:rsid w:val="00B05DB2"/>
    <w:rsid w:val="00B0641F"/>
    <w:rsid w:val="00B06581"/>
    <w:rsid w:val="00B077A2"/>
    <w:rsid w:val="00B07997"/>
    <w:rsid w:val="00B07DD7"/>
    <w:rsid w:val="00B07FE5"/>
    <w:rsid w:val="00B10A23"/>
    <w:rsid w:val="00B10AC4"/>
    <w:rsid w:val="00B10B2C"/>
    <w:rsid w:val="00B10DCC"/>
    <w:rsid w:val="00B1135D"/>
    <w:rsid w:val="00B11ADE"/>
    <w:rsid w:val="00B121E5"/>
    <w:rsid w:val="00B124E3"/>
    <w:rsid w:val="00B125C8"/>
    <w:rsid w:val="00B12E77"/>
    <w:rsid w:val="00B12F47"/>
    <w:rsid w:val="00B13310"/>
    <w:rsid w:val="00B13539"/>
    <w:rsid w:val="00B13B72"/>
    <w:rsid w:val="00B13F8D"/>
    <w:rsid w:val="00B1435C"/>
    <w:rsid w:val="00B143D5"/>
    <w:rsid w:val="00B145BA"/>
    <w:rsid w:val="00B14D72"/>
    <w:rsid w:val="00B15681"/>
    <w:rsid w:val="00B162C9"/>
    <w:rsid w:val="00B1632F"/>
    <w:rsid w:val="00B1636C"/>
    <w:rsid w:val="00B16942"/>
    <w:rsid w:val="00B16D28"/>
    <w:rsid w:val="00B170F3"/>
    <w:rsid w:val="00B17270"/>
    <w:rsid w:val="00B1760E"/>
    <w:rsid w:val="00B17BC7"/>
    <w:rsid w:val="00B17CF3"/>
    <w:rsid w:val="00B17D3B"/>
    <w:rsid w:val="00B209BB"/>
    <w:rsid w:val="00B21788"/>
    <w:rsid w:val="00B21929"/>
    <w:rsid w:val="00B21D19"/>
    <w:rsid w:val="00B220E2"/>
    <w:rsid w:val="00B22564"/>
    <w:rsid w:val="00B2279C"/>
    <w:rsid w:val="00B22E81"/>
    <w:rsid w:val="00B23521"/>
    <w:rsid w:val="00B2378E"/>
    <w:rsid w:val="00B237F2"/>
    <w:rsid w:val="00B238DD"/>
    <w:rsid w:val="00B23C35"/>
    <w:rsid w:val="00B23D5F"/>
    <w:rsid w:val="00B23F0C"/>
    <w:rsid w:val="00B240C0"/>
    <w:rsid w:val="00B24A71"/>
    <w:rsid w:val="00B24F68"/>
    <w:rsid w:val="00B252E9"/>
    <w:rsid w:val="00B254A4"/>
    <w:rsid w:val="00B254D9"/>
    <w:rsid w:val="00B25511"/>
    <w:rsid w:val="00B25BC4"/>
    <w:rsid w:val="00B25C2F"/>
    <w:rsid w:val="00B25F23"/>
    <w:rsid w:val="00B26192"/>
    <w:rsid w:val="00B26290"/>
    <w:rsid w:val="00B2677E"/>
    <w:rsid w:val="00B26AA1"/>
    <w:rsid w:val="00B26FF7"/>
    <w:rsid w:val="00B270F0"/>
    <w:rsid w:val="00B27271"/>
    <w:rsid w:val="00B272B1"/>
    <w:rsid w:val="00B272CF"/>
    <w:rsid w:val="00B274CF"/>
    <w:rsid w:val="00B27539"/>
    <w:rsid w:val="00B275F7"/>
    <w:rsid w:val="00B27B6D"/>
    <w:rsid w:val="00B27CDA"/>
    <w:rsid w:val="00B27E1F"/>
    <w:rsid w:val="00B3021A"/>
    <w:rsid w:val="00B3090B"/>
    <w:rsid w:val="00B30999"/>
    <w:rsid w:val="00B30C2D"/>
    <w:rsid w:val="00B30D20"/>
    <w:rsid w:val="00B3193C"/>
    <w:rsid w:val="00B31B3A"/>
    <w:rsid w:val="00B31C4A"/>
    <w:rsid w:val="00B31FCA"/>
    <w:rsid w:val="00B3213C"/>
    <w:rsid w:val="00B321BA"/>
    <w:rsid w:val="00B32E39"/>
    <w:rsid w:val="00B32E8E"/>
    <w:rsid w:val="00B32F70"/>
    <w:rsid w:val="00B32FCA"/>
    <w:rsid w:val="00B33056"/>
    <w:rsid w:val="00B33527"/>
    <w:rsid w:val="00B33CF0"/>
    <w:rsid w:val="00B33E2F"/>
    <w:rsid w:val="00B34026"/>
    <w:rsid w:val="00B342A0"/>
    <w:rsid w:val="00B343FD"/>
    <w:rsid w:val="00B344A1"/>
    <w:rsid w:val="00B348B3"/>
    <w:rsid w:val="00B34CB4"/>
    <w:rsid w:val="00B353B7"/>
    <w:rsid w:val="00B35576"/>
    <w:rsid w:val="00B35AA6"/>
    <w:rsid w:val="00B35EA9"/>
    <w:rsid w:val="00B362F5"/>
    <w:rsid w:val="00B3646E"/>
    <w:rsid w:val="00B3660C"/>
    <w:rsid w:val="00B3675D"/>
    <w:rsid w:val="00B36D46"/>
    <w:rsid w:val="00B36E6B"/>
    <w:rsid w:val="00B3720A"/>
    <w:rsid w:val="00B37A43"/>
    <w:rsid w:val="00B37A61"/>
    <w:rsid w:val="00B37B69"/>
    <w:rsid w:val="00B400C8"/>
    <w:rsid w:val="00B40286"/>
    <w:rsid w:val="00B40593"/>
    <w:rsid w:val="00B40B59"/>
    <w:rsid w:val="00B40F36"/>
    <w:rsid w:val="00B41037"/>
    <w:rsid w:val="00B417BE"/>
    <w:rsid w:val="00B4186E"/>
    <w:rsid w:val="00B419FA"/>
    <w:rsid w:val="00B422E7"/>
    <w:rsid w:val="00B42479"/>
    <w:rsid w:val="00B424AB"/>
    <w:rsid w:val="00B424B3"/>
    <w:rsid w:val="00B4252F"/>
    <w:rsid w:val="00B4286A"/>
    <w:rsid w:val="00B42904"/>
    <w:rsid w:val="00B42A43"/>
    <w:rsid w:val="00B42AD4"/>
    <w:rsid w:val="00B42BDC"/>
    <w:rsid w:val="00B42DBA"/>
    <w:rsid w:val="00B431CB"/>
    <w:rsid w:val="00B431F4"/>
    <w:rsid w:val="00B43227"/>
    <w:rsid w:val="00B43268"/>
    <w:rsid w:val="00B439CD"/>
    <w:rsid w:val="00B43BD6"/>
    <w:rsid w:val="00B4404C"/>
    <w:rsid w:val="00B44BC4"/>
    <w:rsid w:val="00B44C36"/>
    <w:rsid w:val="00B44CDA"/>
    <w:rsid w:val="00B44E65"/>
    <w:rsid w:val="00B45091"/>
    <w:rsid w:val="00B450CD"/>
    <w:rsid w:val="00B456EB"/>
    <w:rsid w:val="00B45BE7"/>
    <w:rsid w:val="00B463C5"/>
    <w:rsid w:val="00B4695C"/>
    <w:rsid w:val="00B46AE8"/>
    <w:rsid w:val="00B471A2"/>
    <w:rsid w:val="00B47573"/>
    <w:rsid w:val="00B47AC8"/>
    <w:rsid w:val="00B47C47"/>
    <w:rsid w:val="00B47D2C"/>
    <w:rsid w:val="00B47FD9"/>
    <w:rsid w:val="00B50003"/>
    <w:rsid w:val="00B500A8"/>
    <w:rsid w:val="00B50310"/>
    <w:rsid w:val="00B510FB"/>
    <w:rsid w:val="00B51937"/>
    <w:rsid w:val="00B51AAD"/>
    <w:rsid w:val="00B51E57"/>
    <w:rsid w:val="00B527E9"/>
    <w:rsid w:val="00B5298E"/>
    <w:rsid w:val="00B52994"/>
    <w:rsid w:val="00B52BE4"/>
    <w:rsid w:val="00B535FA"/>
    <w:rsid w:val="00B5398D"/>
    <w:rsid w:val="00B5422C"/>
    <w:rsid w:val="00B544B9"/>
    <w:rsid w:val="00B5455D"/>
    <w:rsid w:val="00B5484E"/>
    <w:rsid w:val="00B5559A"/>
    <w:rsid w:val="00B55CF5"/>
    <w:rsid w:val="00B5609A"/>
    <w:rsid w:val="00B560CE"/>
    <w:rsid w:val="00B5618D"/>
    <w:rsid w:val="00B567AF"/>
    <w:rsid w:val="00B56BEA"/>
    <w:rsid w:val="00B56D1C"/>
    <w:rsid w:val="00B576C4"/>
    <w:rsid w:val="00B577B4"/>
    <w:rsid w:val="00B577C8"/>
    <w:rsid w:val="00B57C3B"/>
    <w:rsid w:val="00B605A5"/>
    <w:rsid w:val="00B60885"/>
    <w:rsid w:val="00B608B5"/>
    <w:rsid w:val="00B60A7E"/>
    <w:rsid w:val="00B61013"/>
    <w:rsid w:val="00B61CE3"/>
    <w:rsid w:val="00B62E5B"/>
    <w:rsid w:val="00B6341C"/>
    <w:rsid w:val="00B63550"/>
    <w:rsid w:val="00B6361D"/>
    <w:rsid w:val="00B63EC7"/>
    <w:rsid w:val="00B63FB9"/>
    <w:rsid w:val="00B64749"/>
    <w:rsid w:val="00B64937"/>
    <w:rsid w:val="00B650E8"/>
    <w:rsid w:val="00B6530A"/>
    <w:rsid w:val="00B653A6"/>
    <w:rsid w:val="00B656F2"/>
    <w:rsid w:val="00B65CEF"/>
    <w:rsid w:val="00B65DEA"/>
    <w:rsid w:val="00B65FF4"/>
    <w:rsid w:val="00B660D2"/>
    <w:rsid w:val="00B6613E"/>
    <w:rsid w:val="00B66242"/>
    <w:rsid w:val="00B6625D"/>
    <w:rsid w:val="00B66604"/>
    <w:rsid w:val="00B6698B"/>
    <w:rsid w:val="00B67152"/>
    <w:rsid w:val="00B67206"/>
    <w:rsid w:val="00B674BA"/>
    <w:rsid w:val="00B6772C"/>
    <w:rsid w:val="00B67C29"/>
    <w:rsid w:val="00B67CA4"/>
    <w:rsid w:val="00B67D2D"/>
    <w:rsid w:val="00B67D50"/>
    <w:rsid w:val="00B67F24"/>
    <w:rsid w:val="00B7015A"/>
    <w:rsid w:val="00B70258"/>
    <w:rsid w:val="00B706AA"/>
    <w:rsid w:val="00B70A5C"/>
    <w:rsid w:val="00B710C7"/>
    <w:rsid w:val="00B71E90"/>
    <w:rsid w:val="00B72C93"/>
    <w:rsid w:val="00B733C2"/>
    <w:rsid w:val="00B7455D"/>
    <w:rsid w:val="00B746AE"/>
    <w:rsid w:val="00B74ADA"/>
    <w:rsid w:val="00B74AF0"/>
    <w:rsid w:val="00B75100"/>
    <w:rsid w:val="00B75177"/>
    <w:rsid w:val="00B751F7"/>
    <w:rsid w:val="00B754BF"/>
    <w:rsid w:val="00B7566F"/>
    <w:rsid w:val="00B75CE0"/>
    <w:rsid w:val="00B75D43"/>
    <w:rsid w:val="00B75E89"/>
    <w:rsid w:val="00B76134"/>
    <w:rsid w:val="00B764C7"/>
    <w:rsid w:val="00B76A20"/>
    <w:rsid w:val="00B76DC6"/>
    <w:rsid w:val="00B7704C"/>
    <w:rsid w:val="00B7741B"/>
    <w:rsid w:val="00B776EF"/>
    <w:rsid w:val="00B77AD1"/>
    <w:rsid w:val="00B77CDF"/>
    <w:rsid w:val="00B77DC2"/>
    <w:rsid w:val="00B802BF"/>
    <w:rsid w:val="00B804B0"/>
    <w:rsid w:val="00B80717"/>
    <w:rsid w:val="00B80963"/>
    <w:rsid w:val="00B80D64"/>
    <w:rsid w:val="00B81102"/>
    <w:rsid w:val="00B814A9"/>
    <w:rsid w:val="00B81B46"/>
    <w:rsid w:val="00B81C16"/>
    <w:rsid w:val="00B81CFE"/>
    <w:rsid w:val="00B81F81"/>
    <w:rsid w:val="00B82082"/>
    <w:rsid w:val="00B8256E"/>
    <w:rsid w:val="00B82A6C"/>
    <w:rsid w:val="00B833DC"/>
    <w:rsid w:val="00B8394D"/>
    <w:rsid w:val="00B83CDC"/>
    <w:rsid w:val="00B840C2"/>
    <w:rsid w:val="00B846C6"/>
    <w:rsid w:val="00B84983"/>
    <w:rsid w:val="00B84F9A"/>
    <w:rsid w:val="00B85907"/>
    <w:rsid w:val="00B85DCD"/>
    <w:rsid w:val="00B85E7A"/>
    <w:rsid w:val="00B85F32"/>
    <w:rsid w:val="00B869FC"/>
    <w:rsid w:val="00B86C16"/>
    <w:rsid w:val="00B86D3A"/>
    <w:rsid w:val="00B86E8F"/>
    <w:rsid w:val="00B87033"/>
    <w:rsid w:val="00B879A3"/>
    <w:rsid w:val="00B879D0"/>
    <w:rsid w:val="00B87CC7"/>
    <w:rsid w:val="00B87E48"/>
    <w:rsid w:val="00B87EBF"/>
    <w:rsid w:val="00B87F7D"/>
    <w:rsid w:val="00B9045B"/>
    <w:rsid w:val="00B90583"/>
    <w:rsid w:val="00B91476"/>
    <w:rsid w:val="00B914FE"/>
    <w:rsid w:val="00B915FD"/>
    <w:rsid w:val="00B9184C"/>
    <w:rsid w:val="00B91D8F"/>
    <w:rsid w:val="00B9275D"/>
    <w:rsid w:val="00B9282A"/>
    <w:rsid w:val="00B92AD2"/>
    <w:rsid w:val="00B92CEB"/>
    <w:rsid w:val="00B93272"/>
    <w:rsid w:val="00B935EF"/>
    <w:rsid w:val="00B9387E"/>
    <w:rsid w:val="00B93B21"/>
    <w:rsid w:val="00B948D8"/>
    <w:rsid w:val="00B9493D"/>
    <w:rsid w:val="00B95160"/>
    <w:rsid w:val="00B9569B"/>
    <w:rsid w:val="00B95A4F"/>
    <w:rsid w:val="00B96049"/>
    <w:rsid w:val="00B9637A"/>
    <w:rsid w:val="00B9642B"/>
    <w:rsid w:val="00B96A2C"/>
    <w:rsid w:val="00B96B29"/>
    <w:rsid w:val="00B976A8"/>
    <w:rsid w:val="00B97781"/>
    <w:rsid w:val="00B978BD"/>
    <w:rsid w:val="00B97970"/>
    <w:rsid w:val="00BA0542"/>
    <w:rsid w:val="00BA08F2"/>
    <w:rsid w:val="00BA0BC6"/>
    <w:rsid w:val="00BA0DAB"/>
    <w:rsid w:val="00BA0E55"/>
    <w:rsid w:val="00BA0E63"/>
    <w:rsid w:val="00BA0FAD"/>
    <w:rsid w:val="00BA1479"/>
    <w:rsid w:val="00BA1917"/>
    <w:rsid w:val="00BA1ACD"/>
    <w:rsid w:val="00BA1B3C"/>
    <w:rsid w:val="00BA1FE7"/>
    <w:rsid w:val="00BA2141"/>
    <w:rsid w:val="00BA24FF"/>
    <w:rsid w:val="00BA2C4E"/>
    <w:rsid w:val="00BA2DE2"/>
    <w:rsid w:val="00BA301F"/>
    <w:rsid w:val="00BA3E2D"/>
    <w:rsid w:val="00BA4491"/>
    <w:rsid w:val="00BA4BCD"/>
    <w:rsid w:val="00BA4BDD"/>
    <w:rsid w:val="00BA55B5"/>
    <w:rsid w:val="00BA5AAC"/>
    <w:rsid w:val="00BA5C07"/>
    <w:rsid w:val="00BA5E42"/>
    <w:rsid w:val="00BA5F5D"/>
    <w:rsid w:val="00BA5FA0"/>
    <w:rsid w:val="00BA6B5A"/>
    <w:rsid w:val="00BA6BB8"/>
    <w:rsid w:val="00BA7044"/>
    <w:rsid w:val="00BA73BD"/>
    <w:rsid w:val="00BA78AA"/>
    <w:rsid w:val="00BA794B"/>
    <w:rsid w:val="00BA7B57"/>
    <w:rsid w:val="00BA7FFD"/>
    <w:rsid w:val="00BB0168"/>
    <w:rsid w:val="00BB0718"/>
    <w:rsid w:val="00BB0794"/>
    <w:rsid w:val="00BB08C3"/>
    <w:rsid w:val="00BB0DD0"/>
    <w:rsid w:val="00BB1278"/>
    <w:rsid w:val="00BB1373"/>
    <w:rsid w:val="00BB13E3"/>
    <w:rsid w:val="00BB183A"/>
    <w:rsid w:val="00BB20E1"/>
    <w:rsid w:val="00BB24BD"/>
    <w:rsid w:val="00BB2A07"/>
    <w:rsid w:val="00BB2F97"/>
    <w:rsid w:val="00BB31F5"/>
    <w:rsid w:val="00BB46DA"/>
    <w:rsid w:val="00BB499E"/>
    <w:rsid w:val="00BB4F9D"/>
    <w:rsid w:val="00BB5975"/>
    <w:rsid w:val="00BB650A"/>
    <w:rsid w:val="00BB6F71"/>
    <w:rsid w:val="00BB73C7"/>
    <w:rsid w:val="00BB73CC"/>
    <w:rsid w:val="00BB7873"/>
    <w:rsid w:val="00BB79EA"/>
    <w:rsid w:val="00BB7D6D"/>
    <w:rsid w:val="00BC063F"/>
    <w:rsid w:val="00BC08A6"/>
    <w:rsid w:val="00BC0C80"/>
    <w:rsid w:val="00BC116A"/>
    <w:rsid w:val="00BC1196"/>
    <w:rsid w:val="00BC1E46"/>
    <w:rsid w:val="00BC208C"/>
    <w:rsid w:val="00BC23BE"/>
    <w:rsid w:val="00BC275A"/>
    <w:rsid w:val="00BC286F"/>
    <w:rsid w:val="00BC2FCD"/>
    <w:rsid w:val="00BC31AB"/>
    <w:rsid w:val="00BC31DC"/>
    <w:rsid w:val="00BC34CD"/>
    <w:rsid w:val="00BC356E"/>
    <w:rsid w:val="00BC38F8"/>
    <w:rsid w:val="00BC3E0A"/>
    <w:rsid w:val="00BC3E3D"/>
    <w:rsid w:val="00BC4833"/>
    <w:rsid w:val="00BC4B4C"/>
    <w:rsid w:val="00BC4E9F"/>
    <w:rsid w:val="00BC5338"/>
    <w:rsid w:val="00BC53A6"/>
    <w:rsid w:val="00BC5427"/>
    <w:rsid w:val="00BC660A"/>
    <w:rsid w:val="00BC7224"/>
    <w:rsid w:val="00BC7490"/>
    <w:rsid w:val="00BC7579"/>
    <w:rsid w:val="00BC79B3"/>
    <w:rsid w:val="00BC7B11"/>
    <w:rsid w:val="00BD0C37"/>
    <w:rsid w:val="00BD0E36"/>
    <w:rsid w:val="00BD15FB"/>
    <w:rsid w:val="00BD160D"/>
    <w:rsid w:val="00BD1712"/>
    <w:rsid w:val="00BD1C84"/>
    <w:rsid w:val="00BD1D84"/>
    <w:rsid w:val="00BD2619"/>
    <w:rsid w:val="00BD2FA1"/>
    <w:rsid w:val="00BD2FB3"/>
    <w:rsid w:val="00BD33DC"/>
    <w:rsid w:val="00BD3AB4"/>
    <w:rsid w:val="00BD3E16"/>
    <w:rsid w:val="00BD44CA"/>
    <w:rsid w:val="00BD45B3"/>
    <w:rsid w:val="00BD45C8"/>
    <w:rsid w:val="00BD4603"/>
    <w:rsid w:val="00BD4AC3"/>
    <w:rsid w:val="00BD4B9E"/>
    <w:rsid w:val="00BD4CB0"/>
    <w:rsid w:val="00BD51B9"/>
    <w:rsid w:val="00BD5844"/>
    <w:rsid w:val="00BD58E0"/>
    <w:rsid w:val="00BD5B30"/>
    <w:rsid w:val="00BD5BEE"/>
    <w:rsid w:val="00BD5C6F"/>
    <w:rsid w:val="00BD5FDC"/>
    <w:rsid w:val="00BD72B8"/>
    <w:rsid w:val="00BD7335"/>
    <w:rsid w:val="00BD77D0"/>
    <w:rsid w:val="00BE0288"/>
    <w:rsid w:val="00BE0A8B"/>
    <w:rsid w:val="00BE0AF8"/>
    <w:rsid w:val="00BE0EE7"/>
    <w:rsid w:val="00BE12B7"/>
    <w:rsid w:val="00BE12EF"/>
    <w:rsid w:val="00BE162F"/>
    <w:rsid w:val="00BE19C4"/>
    <w:rsid w:val="00BE21CE"/>
    <w:rsid w:val="00BE2300"/>
    <w:rsid w:val="00BE2531"/>
    <w:rsid w:val="00BE256B"/>
    <w:rsid w:val="00BE2EAF"/>
    <w:rsid w:val="00BE2EB7"/>
    <w:rsid w:val="00BE31AF"/>
    <w:rsid w:val="00BE3409"/>
    <w:rsid w:val="00BE3BA4"/>
    <w:rsid w:val="00BE3EF8"/>
    <w:rsid w:val="00BE43FD"/>
    <w:rsid w:val="00BE477B"/>
    <w:rsid w:val="00BE498F"/>
    <w:rsid w:val="00BE4E43"/>
    <w:rsid w:val="00BE5161"/>
    <w:rsid w:val="00BE5F70"/>
    <w:rsid w:val="00BE621F"/>
    <w:rsid w:val="00BE7102"/>
    <w:rsid w:val="00BE76EF"/>
    <w:rsid w:val="00BE7A3B"/>
    <w:rsid w:val="00BE7B71"/>
    <w:rsid w:val="00BE7EEA"/>
    <w:rsid w:val="00BE7F7D"/>
    <w:rsid w:val="00BF0430"/>
    <w:rsid w:val="00BF05AE"/>
    <w:rsid w:val="00BF0B1D"/>
    <w:rsid w:val="00BF0CBC"/>
    <w:rsid w:val="00BF0FCE"/>
    <w:rsid w:val="00BF10CE"/>
    <w:rsid w:val="00BF1198"/>
    <w:rsid w:val="00BF1391"/>
    <w:rsid w:val="00BF3C6B"/>
    <w:rsid w:val="00BF3D2D"/>
    <w:rsid w:val="00BF3EB1"/>
    <w:rsid w:val="00BF4B63"/>
    <w:rsid w:val="00BF4F8E"/>
    <w:rsid w:val="00BF58BF"/>
    <w:rsid w:val="00BF62BD"/>
    <w:rsid w:val="00BF6518"/>
    <w:rsid w:val="00BF6937"/>
    <w:rsid w:val="00BF78E6"/>
    <w:rsid w:val="00C00121"/>
    <w:rsid w:val="00C002D4"/>
    <w:rsid w:val="00C0056E"/>
    <w:rsid w:val="00C00664"/>
    <w:rsid w:val="00C00693"/>
    <w:rsid w:val="00C006DC"/>
    <w:rsid w:val="00C00D62"/>
    <w:rsid w:val="00C00F3B"/>
    <w:rsid w:val="00C00FF7"/>
    <w:rsid w:val="00C011F0"/>
    <w:rsid w:val="00C016F4"/>
    <w:rsid w:val="00C018AB"/>
    <w:rsid w:val="00C018D9"/>
    <w:rsid w:val="00C01A2B"/>
    <w:rsid w:val="00C01B09"/>
    <w:rsid w:val="00C01BFD"/>
    <w:rsid w:val="00C02466"/>
    <w:rsid w:val="00C02686"/>
    <w:rsid w:val="00C027AA"/>
    <w:rsid w:val="00C02C2E"/>
    <w:rsid w:val="00C02D21"/>
    <w:rsid w:val="00C02DBB"/>
    <w:rsid w:val="00C02E0B"/>
    <w:rsid w:val="00C03298"/>
    <w:rsid w:val="00C03545"/>
    <w:rsid w:val="00C03EF0"/>
    <w:rsid w:val="00C045B2"/>
    <w:rsid w:val="00C05271"/>
    <w:rsid w:val="00C061D3"/>
    <w:rsid w:val="00C064F8"/>
    <w:rsid w:val="00C06B07"/>
    <w:rsid w:val="00C06E96"/>
    <w:rsid w:val="00C072D3"/>
    <w:rsid w:val="00C0750D"/>
    <w:rsid w:val="00C07BB7"/>
    <w:rsid w:val="00C100E0"/>
    <w:rsid w:val="00C1096F"/>
    <w:rsid w:val="00C10F07"/>
    <w:rsid w:val="00C1162C"/>
    <w:rsid w:val="00C11673"/>
    <w:rsid w:val="00C119F1"/>
    <w:rsid w:val="00C11BB9"/>
    <w:rsid w:val="00C123A0"/>
    <w:rsid w:val="00C12AD4"/>
    <w:rsid w:val="00C12BC3"/>
    <w:rsid w:val="00C12E86"/>
    <w:rsid w:val="00C134E0"/>
    <w:rsid w:val="00C138CA"/>
    <w:rsid w:val="00C13A5D"/>
    <w:rsid w:val="00C13EE7"/>
    <w:rsid w:val="00C13EFA"/>
    <w:rsid w:val="00C14248"/>
    <w:rsid w:val="00C14312"/>
    <w:rsid w:val="00C143A1"/>
    <w:rsid w:val="00C14976"/>
    <w:rsid w:val="00C14C76"/>
    <w:rsid w:val="00C14FC2"/>
    <w:rsid w:val="00C1505A"/>
    <w:rsid w:val="00C1542A"/>
    <w:rsid w:val="00C15B4A"/>
    <w:rsid w:val="00C15BCC"/>
    <w:rsid w:val="00C15FD4"/>
    <w:rsid w:val="00C1634C"/>
    <w:rsid w:val="00C167F5"/>
    <w:rsid w:val="00C16A94"/>
    <w:rsid w:val="00C16AA6"/>
    <w:rsid w:val="00C173F5"/>
    <w:rsid w:val="00C175B8"/>
    <w:rsid w:val="00C17ADA"/>
    <w:rsid w:val="00C17B4F"/>
    <w:rsid w:val="00C2042E"/>
    <w:rsid w:val="00C206CA"/>
    <w:rsid w:val="00C20D37"/>
    <w:rsid w:val="00C20F48"/>
    <w:rsid w:val="00C21D5D"/>
    <w:rsid w:val="00C222F5"/>
    <w:rsid w:val="00C22F35"/>
    <w:rsid w:val="00C23124"/>
    <w:rsid w:val="00C2386E"/>
    <w:rsid w:val="00C242F9"/>
    <w:rsid w:val="00C244BB"/>
    <w:rsid w:val="00C24534"/>
    <w:rsid w:val="00C248B9"/>
    <w:rsid w:val="00C24F0C"/>
    <w:rsid w:val="00C25233"/>
    <w:rsid w:val="00C25349"/>
    <w:rsid w:val="00C2554D"/>
    <w:rsid w:val="00C2603B"/>
    <w:rsid w:val="00C265BE"/>
    <w:rsid w:val="00C267EB"/>
    <w:rsid w:val="00C269AC"/>
    <w:rsid w:val="00C26BDB"/>
    <w:rsid w:val="00C2761E"/>
    <w:rsid w:val="00C27967"/>
    <w:rsid w:val="00C27BEB"/>
    <w:rsid w:val="00C3027F"/>
    <w:rsid w:val="00C30D73"/>
    <w:rsid w:val="00C3151C"/>
    <w:rsid w:val="00C31A7E"/>
    <w:rsid w:val="00C325C1"/>
    <w:rsid w:val="00C32607"/>
    <w:rsid w:val="00C3270A"/>
    <w:rsid w:val="00C32C08"/>
    <w:rsid w:val="00C32C75"/>
    <w:rsid w:val="00C32CE7"/>
    <w:rsid w:val="00C32DC2"/>
    <w:rsid w:val="00C3315A"/>
    <w:rsid w:val="00C332F4"/>
    <w:rsid w:val="00C33341"/>
    <w:rsid w:val="00C33622"/>
    <w:rsid w:val="00C3403A"/>
    <w:rsid w:val="00C344B9"/>
    <w:rsid w:val="00C34937"/>
    <w:rsid w:val="00C34B87"/>
    <w:rsid w:val="00C34F34"/>
    <w:rsid w:val="00C35EE7"/>
    <w:rsid w:val="00C365CE"/>
    <w:rsid w:val="00C368F4"/>
    <w:rsid w:val="00C36B2E"/>
    <w:rsid w:val="00C36CB7"/>
    <w:rsid w:val="00C36E97"/>
    <w:rsid w:val="00C372A5"/>
    <w:rsid w:val="00C37E26"/>
    <w:rsid w:val="00C404AF"/>
    <w:rsid w:val="00C40BC0"/>
    <w:rsid w:val="00C40FAC"/>
    <w:rsid w:val="00C41331"/>
    <w:rsid w:val="00C4140F"/>
    <w:rsid w:val="00C41E74"/>
    <w:rsid w:val="00C41F2B"/>
    <w:rsid w:val="00C41F42"/>
    <w:rsid w:val="00C42013"/>
    <w:rsid w:val="00C42331"/>
    <w:rsid w:val="00C42654"/>
    <w:rsid w:val="00C42A93"/>
    <w:rsid w:val="00C431A6"/>
    <w:rsid w:val="00C431F1"/>
    <w:rsid w:val="00C43729"/>
    <w:rsid w:val="00C43815"/>
    <w:rsid w:val="00C43987"/>
    <w:rsid w:val="00C43B29"/>
    <w:rsid w:val="00C4511F"/>
    <w:rsid w:val="00C451DC"/>
    <w:rsid w:val="00C4586C"/>
    <w:rsid w:val="00C45C43"/>
    <w:rsid w:val="00C465BB"/>
    <w:rsid w:val="00C46CFC"/>
    <w:rsid w:val="00C46DB3"/>
    <w:rsid w:val="00C46F2E"/>
    <w:rsid w:val="00C47A7C"/>
    <w:rsid w:val="00C47B85"/>
    <w:rsid w:val="00C47C91"/>
    <w:rsid w:val="00C47FD1"/>
    <w:rsid w:val="00C47FFE"/>
    <w:rsid w:val="00C5012E"/>
    <w:rsid w:val="00C50630"/>
    <w:rsid w:val="00C50CA3"/>
    <w:rsid w:val="00C5100A"/>
    <w:rsid w:val="00C51153"/>
    <w:rsid w:val="00C51558"/>
    <w:rsid w:val="00C51AA8"/>
    <w:rsid w:val="00C51AE7"/>
    <w:rsid w:val="00C51DB0"/>
    <w:rsid w:val="00C52A02"/>
    <w:rsid w:val="00C52BD7"/>
    <w:rsid w:val="00C52C69"/>
    <w:rsid w:val="00C5357B"/>
    <w:rsid w:val="00C5385B"/>
    <w:rsid w:val="00C53A02"/>
    <w:rsid w:val="00C53B58"/>
    <w:rsid w:val="00C541C3"/>
    <w:rsid w:val="00C54331"/>
    <w:rsid w:val="00C546EB"/>
    <w:rsid w:val="00C548A4"/>
    <w:rsid w:val="00C54E9B"/>
    <w:rsid w:val="00C55109"/>
    <w:rsid w:val="00C5515E"/>
    <w:rsid w:val="00C55638"/>
    <w:rsid w:val="00C55698"/>
    <w:rsid w:val="00C55B0D"/>
    <w:rsid w:val="00C55F33"/>
    <w:rsid w:val="00C55FF5"/>
    <w:rsid w:val="00C56077"/>
    <w:rsid w:val="00C5631C"/>
    <w:rsid w:val="00C56820"/>
    <w:rsid w:val="00C56D79"/>
    <w:rsid w:val="00C5731E"/>
    <w:rsid w:val="00C57735"/>
    <w:rsid w:val="00C5782C"/>
    <w:rsid w:val="00C57CC7"/>
    <w:rsid w:val="00C57DE2"/>
    <w:rsid w:val="00C60442"/>
    <w:rsid w:val="00C6079D"/>
    <w:rsid w:val="00C607A2"/>
    <w:rsid w:val="00C60820"/>
    <w:rsid w:val="00C60DF4"/>
    <w:rsid w:val="00C61101"/>
    <w:rsid w:val="00C615A2"/>
    <w:rsid w:val="00C61BB9"/>
    <w:rsid w:val="00C61CB1"/>
    <w:rsid w:val="00C61D24"/>
    <w:rsid w:val="00C621EE"/>
    <w:rsid w:val="00C62E6F"/>
    <w:rsid w:val="00C62F97"/>
    <w:rsid w:val="00C6349E"/>
    <w:rsid w:val="00C63FEF"/>
    <w:rsid w:val="00C640CD"/>
    <w:rsid w:val="00C644ED"/>
    <w:rsid w:val="00C645B8"/>
    <w:rsid w:val="00C647D4"/>
    <w:rsid w:val="00C64B70"/>
    <w:rsid w:val="00C64CEE"/>
    <w:rsid w:val="00C650B1"/>
    <w:rsid w:val="00C65839"/>
    <w:rsid w:val="00C65C60"/>
    <w:rsid w:val="00C662C4"/>
    <w:rsid w:val="00C664C0"/>
    <w:rsid w:val="00C66831"/>
    <w:rsid w:val="00C66A13"/>
    <w:rsid w:val="00C66C44"/>
    <w:rsid w:val="00C66CE8"/>
    <w:rsid w:val="00C6704A"/>
    <w:rsid w:val="00C67615"/>
    <w:rsid w:val="00C67888"/>
    <w:rsid w:val="00C67BDD"/>
    <w:rsid w:val="00C67DDB"/>
    <w:rsid w:val="00C67E03"/>
    <w:rsid w:val="00C67FC6"/>
    <w:rsid w:val="00C7003B"/>
    <w:rsid w:val="00C7006B"/>
    <w:rsid w:val="00C701F2"/>
    <w:rsid w:val="00C7026A"/>
    <w:rsid w:val="00C706E9"/>
    <w:rsid w:val="00C70A2E"/>
    <w:rsid w:val="00C711FF"/>
    <w:rsid w:val="00C71EBE"/>
    <w:rsid w:val="00C71FB8"/>
    <w:rsid w:val="00C72741"/>
    <w:rsid w:val="00C72A91"/>
    <w:rsid w:val="00C73789"/>
    <w:rsid w:val="00C73A68"/>
    <w:rsid w:val="00C74382"/>
    <w:rsid w:val="00C74A73"/>
    <w:rsid w:val="00C750F6"/>
    <w:rsid w:val="00C758FE"/>
    <w:rsid w:val="00C7655E"/>
    <w:rsid w:val="00C76A7E"/>
    <w:rsid w:val="00C76ED2"/>
    <w:rsid w:val="00C775F5"/>
    <w:rsid w:val="00C7775C"/>
    <w:rsid w:val="00C808A1"/>
    <w:rsid w:val="00C81630"/>
    <w:rsid w:val="00C818FA"/>
    <w:rsid w:val="00C82076"/>
    <w:rsid w:val="00C823C5"/>
    <w:rsid w:val="00C82504"/>
    <w:rsid w:val="00C82676"/>
    <w:rsid w:val="00C82883"/>
    <w:rsid w:val="00C8293F"/>
    <w:rsid w:val="00C82E6F"/>
    <w:rsid w:val="00C83192"/>
    <w:rsid w:val="00C83230"/>
    <w:rsid w:val="00C836FF"/>
    <w:rsid w:val="00C8372B"/>
    <w:rsid w:val="00C83DF9"/>
    <w:rsid w:val="00C83F65"/>
    <w:rsid w:val="00C8458A"/>
    <w:rsid w:val="00C8469A"/>
    <w:rsid w:val="00C84E1E"/>
    <w:rsid w:val="00C85EDC"/>
    <w:rsid w:val="00C862FC"/>
    <w:rsid w:val="00C86358"/>
    <w:rsid w:val="00C86710"/>
    <w:rsid w:val="00C868B1"/>
    <w:rsid w:val="00C86A48"/>
    <w:rsid w:val="00C86B68"/>
    <w:rsid w:val="00C86F57"/>
    <w:rsid w:val="00C87141"/>
    <w:rsid w:val="00C87166"/>
    <w:rsid w:val="00C8752D"/>
    <w:rsid w:val="00C87BB4"/>
    <w:rsid w:val="00C90422"/>
    <w:rsid w:val="00C905E4"/>
    <w:rsid w:val="00C912D3"/>
    <w:rsid w:val="00C91357"/>
    <w:rsid w:val="00C913AF"/>
    <w:rsid w:val="00C9145D"/>
    <w:rsid w:val="00C91658"/>
    <w:rsid w:val="00C9222D"/>
    <w:rsid w:val="00C92515"/>
    <w:rsid w:val="00C92934"/>
    <w:rsid w:val="00C92FF7"/>
    <w:rsid w:val="00C93AC4"/>
    <w:rsid w:val="00C93CF5"/>
    <w:rsid w:val="00C94445"/>
    <w:rsid w:val="00C94725"/>
    <w:rsid w:val="00C94767"/>
    <w:rsid w:val="00C95381"/>
    <w:rsid w:val="00C953F7"/>
    <w:rsid w:val="00C9540B"/>
    <w:rsid w:val="00C955CD"/>
    <w:rsid w:val="00C95736"/>
    <w:rsid w:val="00C959DB"/>
    <w:rsid w:val="00C95BC2"/>
    <w:rsid w:val="00C95E77"/>
    <w:rsid w:val="00C96181"/>
    <w:rsid w:val="00C9624C"/>
    <w:rsid w:val="00C964A9"/>
    <w:rsid w:val="00C96536"/>
    <w:rsid w:val="00C96972"/>
    <w:rsid w:val="00C969C3"/>
    <w:rsid w:val="00C96BDF"/>
    <w:rsid w:val="00C96D98"/>
    <w:rsid w:val="00C96E30"/>
    <w:rsid w:val="00C973C5"/>
    <w:rsid w:val="00C976A9"/>
    <w:rsid w:val="00C97B38"/>
    <w:rsid w:val="00C97EF9"/>
    <w:rsid w:val="00CA0513"/>
    <w:rsid w:val="00CA0692"/>
    <w:rsid w:val="00CA06D5"/>
    <w:rsid w:val="00CA06EF"/>
    <w:rsid w:val="00CA0D82"/>
    <w:rsid w:val="00CA0F4A"/>
    <w:rsid w:val="00CA10AD"/>
    <w:rsid w:val="00CA14C9"/>
    <w:rsid w:val="00CA15D9"/>
    <w:rsid w:val="00CA1B6C"/>
    <w:rsid w:val="00CA22A0"/>
    <w:rsid w:val="00CA237B"/>
    <w:rsid w:val="00CA26BE"/>
    <w:rsid w:val="00CA2748"/>
    <w:rsid w:val="00CA28E3"/>
    <w:rsid w:val="00CA30C5"/>
    <w:rsid w:val="00CA30F8"/>
    <w:rsid w:val="00CA3431"/>
    <w:rsid w:val="00CA385F"/>
    <w:rsid w:val="00CA3A51"/>
    <w:rsid w:val="00CA3ECC"/>
    <w:rsid w:val="00CA419B"/>
    <w:rsid w:val="00CA4503"/>
    <w:rsid w:val="00CA4FF1"/>
    <w:rsid w:val="00CA51ED"/>
    <w:rsid w:val="00CA5B5D"/>
    <w:rsid w:val="00CA5DF6"/>
    <w:rsid w:val="00CA68A2"/>
    <w:rsid w:val="00CA6E89"/>
    <w:rsid w:val="00CA6EE1"/>
    <w:rsid w:val="00CA6EF5"/>
    <w:rsid w:val="00CA7657"/>
    <w:rsid w:val="00CA76A9"/>
    <w:rsid w:val="00CA799F"/>
    <w:rsid w:val="00CA7AE1"/>
    <w:rsid w:val="00CA7BEB"/>
    <w:rsid w:val="00CA7FB9"/>
    <w:rsid w:val="00CB00F1"/>
    <w:rsid w:val="00CB0954"/>
    <w:rsid w:val="00CB0CA3"/>
    <w:rsid w:val="00CB114E"/>
    <w:rsid w:val="00CB11D2"/>
    <w:rsid w:val="00CB14D3"/>
    <w:rsid w:val="00CB1611"/>
    <w:rsid w:val="00CB1A74"/>
    <w:rsid w:val="00CB1B7E"/>
    <w:rsid w:val="00CB1CED"/>
    <w:rsid w:val="00CB2979"/>
    <w:rsid w:val="00CB2E9E"/>
    <w:rsid w:val="00CB31C9"/>
    <w:rsid w:val="00CB3336"/>
    <w:rsid w:val="00CB410E"/>
    <w:rsid w:val="00CB4301"/>
    <w:rsid w:val="00CB46A1"/>
    <w:rsid w:val="00CB4A44"/>
    <w:rsid w:val="00CB4B4D"/>
    <w:rsid w:val="00CB4EEF"/>
    <w:rsid w:val="00CB52DE"/>
    <w:rsid w:val="00CB5C0F"/>
    <w:rsid w:val="00CB60E2"/>
    <w:rsid w:val="00CB640D"/>
    <w:rsid w:val="00CB64D2"/>
    <w:rsid w:val="00CB66F1"/>
    <w:rsid w:val="00CB6AD5"/>
    <w:rsid w:val="00CB6D1A"/>
    <w:rsid w:val="00CB72BB"/>
    <w:rsid w:val="00CB7698"/>
    <w:rsid w:val="00CC0076"/>
    <w:rsid w:val="00CC0389"/>
    <w:rsid w:val="00CC05E0"/>
    <w:rsid w:val="00CC090C"/>
    <w:rsid w:val="00CC0C63"/>
    <w:rsid w:val="00CC0DD7"/>
    <w:rsid w:val="00CC0DEA"/>
    <w:rsid w:val="00CC136D"/>
    <w:rsid w:val="00CC1731"/>
    <w:rsid w:val="00CC1E43"/>
    <w:rsid w:val="00CC2196"/>
    <w:rsid w:val="00CC21CB"/>
    <w:rsid w:val="00CC22BF"/>
    <w:rsid w:val="00CC231F"/>
    <w:rsid w:val="00CC2367"/>
    <w:rsid w:val="00CC2ACB"/>
    <w:rsid w:val="00CC2B74"/>
    <w:rsid w:val="00CC33DC"/>
    <w:rsid w:val="00CC354A"/>
    <w:rsid w:val="00CC3551"/>
    <w:rsid w:val="00CC382B"/>
    <w:rsid w:val="00CC384D"/>
    <w:rsid w:val="00CC386A"/>
    <w:rsid w:val="00CC3DE7"/>
    <w:rsid w:val="00CC40B0"/>
    <w:rsid w:val="00CC42D0"/>
    <w:rsid w:val="00CC546C"/>
    <w:rsid w:val="00CC5870"/>
    <w:rsid w:val="00CC62CB"/>
    <w:rsid w:val="00CC66BC"/>
    <w:rsid w:val="00CC6CA9"/>
    <w:rsid w:val="00CC7163"/>
    <w:rsid w:val="00CC74DA"/>
    <w:rsid w:val="00CC79B5"/>
    <w:rsid w:val="00CC7D68"/>
    <w:rsid w:val="00CD10FC"/>
    <w:rsid w:val="00CD15DE"/>
    <w:rsid w:val="00CD198D"/>
    <w:rsid w:val="00CD1A01"/>
    <w:rsid w:val="00CD1B14"/>
    <w:rsid w:val="00CD2E93"/>
    <w:rsid w:val="00CD319D"/>
    <w:rsid w:val="00CD3226"/>
    <w:rsid w:val="00CD3583"/>
    <w:rsid w:val="00CD35DF"/>
    <w:rsid w:val="00CD39B5"/>
    <w:rsid w:val="00CD3EF8"/>
    <w:rsid w:val="00CD3F67"/>
    <w:rsid w:val="00CD40A8"/>
    <w:rsid w:val="00CD4666"/>
    <w:rsid w:val="00CD4905"/>
    <w:rsid w:val="00CD4B10"/>
    <w:rsid w:val="00CD4D56"/>
    <w:rsid w:val="00CD5FB2"/>
    <w:rsid w:val="00CD6290"/>
    <w:rsid w:val="00CD756E"/>
    <w:rsid w:val="00CE023F"/>
    <w:rsid w:val="00CE032D"/>
    <w:rsid w:val="00CE0651"/>
    <w:rsid w:val="00CE0884"/>
    <w:rsid w:val="00CE0F7D"/>
    <w:rsid w:val="00CE1082"/>
    <w:rsid w:val="00CE135F"/>
    <w:rsid w:val="00CE1393"/>
    <w:rsid w:val="00CE1B49"/>
    <w:rsid w:val="00CE1DEB"/>
    <w:rsid w:val="00CE21A8"/>
    <w:rsid w:val="00CE2561"/>
    <w:rsid w:val="00CE259C"/>
    <w:rsid w:val="00CE2EC4"/>
    <w:rsid w:val="00CE301D"/>
    <w:rsid w:val="00CE3854"/>
    <w:rsid w:val="00CE417A"/>
    <w:rsid w:val="00CE49B7"/>
    <w:rsid w:val="00CE4BD4"/>
    <w:rsid w:val="00CE5057"/>
    <w:rsid w:val="00CE58A7"/>
    <w:rsid w:val="00CE5A8F"/>
    <w:rsid w:val="00CE6AB8"/>
    <w:rsid w:val="00CE74A8"/>
    <w:rsid w:val="00CE7925"/>
    <w:rsid w:val="00CE7D6E"/>
    <w:rsid w:val="00CF014D"/>
    <w:rsid w:val="00CF06A5"/>
    <w:rsid w:val="00CF0AE7"/>
    <w:rsid w:val="00CF12DD"/>
    <w:rsid w:val="00CF144C"/>
    <w:rsid w:val="00CF16A6"/>
    <w:rsid w:val="00CF1B9B"/>
    <w:rsid w:val="00CF1EF0"/>
    <w:rsid w:val="00CF213E"/>
    <w:rsid w:val="00CF248B"/>
    <w:rsid w:val="00CF2742"/>
    <w:rsid w:val="00CF2CC7"/>
    <w:rsid w:val="00CF386A"/>
    <w:rsid w:val="00CF3F0D"/>
    <w:rsid w:val="00CF4BF8"/>
    <w:rsid w:val="00CF504D"/>
    <w:rsid w:val="00CF5921"/>
    <w:rsid w:val="00CF5982"/>
    <w:rsid w:val="00CF5A9C"/>
    <w:rsid w:val="00CF5C59"/>
    <w:rsid w:val="00CF5EF6"/>
    <w:rsid w:val="00CF63BE"/>
    <w:rsid w:val="00CF6F82"/>
    <w:rsid w:val="00CF7073"/>
    <w:rsid w:val="00CF70E4"/>
    <w:rsid w:val="00CF7366"/>
    <w:rsid w:val="00CF795B"/>
    <w:rsid w:val="00CF797A"/>
    <w:rsid w:val="00CF7E14"/>
    <w:rsid w:val="00CF7ECF"/>
    <w:rsid w:val="00D00950"/>
    <w:rsid w:val="00D00F9C"/>
    <w:rsid w:val="00D0132D"/>
    <w:rsid w:val="00D01622"/>
    <w:rsid w:val="00D016E5"/>
    <w:rsid w:val="00D02AC4"/>
    <w:rsid w:val="00D0340D"/>
    <w:rsid w:val="00D03833"/>
    <w:rsid w:val="00D03871"/>
    <w:rsid w:val="00D03C7C"/>
    <w:rsid w:val="00D03FFA"/>
    <w:rsid w:val="00D0446F"/>
    <w:rsid w:val="00D046E9"/>
    <w:rsid w:val="00D049E2"/>
    <w:rsid w:val="00D04DE9"/>
    <w:rsid w:val="00D061C1"/>
    <w:rsid w:val="00D062A3"/>
    <w:rsid w:val="00D0687D"/>
    <w:rsid w:val="00D06A0C"/>
    <w:rsid w:val="00D0709D"/>
    <w:rsid w:val="00D07411"/>
    <w:rsid w:val="00D0790B"/>
    <w:rsid w:val="00D07DDC"/>
    <w:rsid w:val="00D10743"/>
    <w:rsid w:val="00D10C88"/>
    <w:rsid w:val="00D11403"/>
    <w:rsid w:val="00D11A25"/>
    <w:rsid w:val="00D11E2F"/>
    <w:rsid w:val="00D11F03"/>
    <w:rsid w:val="00D12254"/>
    <w:rsid w:val="00D12359"/>
    <w:rsid w:val="00D127DD"/>
    <w:rsid w:val="00D12984"/>
    <w:rsid w:val="00D13087"/>
    <w:rsid w:val="00D130E4"/>
    <w:rsid w:val="00D134FC"/>
    <w:rsid w:val="00D13626"/>
    <w:rsid w:val="00D1383C"/>
    <w:rsid w:val="00D13973"/>
    <w:rsid w:val="00D13A1C"/>
    <w:rsid w:val="00D142EC"/>
    <w:rsid w:val="00D144DB"/>
    <w:rsid w:val="00D145E2"/>
    <w:rsid w:val="00D14772"/>
    <w:rsid w:val="00D147BD"/>
    <w:rsid w:val="00D148C3"/>
    <w:rsid w:val="00D14D6B"/>
    <w:rsid w:val="00D14DB9"/>
    <w:rsid w:val="00D14DFF"/>
    <w:rsid w:val="00D15169"/>
    <w:rsid w:val="00D15E4E"/>
    <w:rsid w:val="00D15F42"/>
    <w:rsid w:val="00D15F5F"/>
    <w:rsid w:val="00D1615D"/>
    <w:rsid w:val="00D166B5"/>
    <w:rsid w:val="00D16E9B"/>
    <w:rsid w:val="00D16F02"/>
    <w:rsid w:val="00D17249"/>
    <w:rsid w:val="00D17B17"/>
    <w:rsid w:val="00D20194"/>
    <w:rsid w:val="00D20211"/>
    <w:rsid w:val="00D2067A"/>
    <w:rsid w:val="00D2110C"/>
    <w:rsid w:val="00D216BC"/>
    <w:rsid w:val="00D22068"/>
    <w:rsid w:val="00D223CB"/>
    <w:rsid w:val="00D226F8"/>
    <w:rsid w:val="00D22996"/>
    <w:rsid w:val="00D22A01"/>
    <w:rsid w:val="00D22CEA"/>
    <w:rsid w:val="00D2388B"/>
    <w:rsid w:val="00D23D15"/>
    <w:rsid w:val="00D241ED"/>
    <w:rsid w:val="00D2466D"/>
    <w:rsid w:val="00D2471E"/>
    <w:rsid w:val="00D24BAC"/>
    <w:rsid w:val="00D251E8"/>
    <w:rsid w:val="00D25701"/>
    <w:rsid w:val="00D25A4C"/>
    <w:rsid w:val="00D25A63"/>
    <w:rsid w:val="00D263D5"/>
    <w:rsid w:val="00D26975"/>
    <w:rsid w:val="00D26A33"/>
    <w:rsid w:val="00D26C7B"/>
    <w:rsid w:val="00D26D8A"/>
    <w:rsid w:val="00D27185"/>
    <w:rsid w:val="00D30D1A"/>
    <w:rsid w:val="00D3103B"/>
    <w:rsid w:val="00D31BE6"/>
    <w:rsid w:val="00D32163"/>
    <w:rsid w:val="00D3250A"/>
    <w:rsid w:val="00D325F5"/>
    <w:rsid w:val="00D32B00"/>
    <w:rsid w:val="00D33139"/>
    <w:rsid w:val="00D33623"/>
    <w:rsid w:val="00D3373E"/>
    <w:rsid w:val="00D337E9"/>
    <w:rsid w:val="00D33960"/>
    <w:rsid w:val="00D33AAA"/>
    <w:rsid w:val="00D349D4"/>
    <w:rsid w:val="00D354F1"/>
    <w:rsid w:val="00D3592C"/>
    <w:rsid w:val="00D35F37"/>
    <w:rsid w:val="00D36354"/>
    <w:rsid w:val="00D3635F"/>
    <w:rsid w:val="00D364C9"/>
    <w:rsid w:val="00D366CF"/>
    <w:rsid w:val="00D36A23"/>
    <w:rsid w:val="00D36ADB"/>
    <w:rsid w:val="00D372A4"/>
    <w:rsid w:val="00D37668"/>
    <w:rsid w:val="00D37CD6"/>
    <w:rsid w:val="00D40AFB"/>
    <w:rsid w:val="00D40BE7"/>
    <w:rsid w:val="00D40CF7"/>
    <w:rsid w:val="00D40DCA"/>
    <w:rsid w:val="00D411FD"/>
    <w:rsid w:val="00D412F3"/>
    <w:rsid w:val="00D414ED"/>
    <w:rsid w:val="00D4176E"/>
    <w:rsid w:val="00D423E9"/>
    <w:rsid w:val="00D423FE"/>
    <w:rsid w:val="00D424EF"/>
    <w:rsid w:val="00D427EE"/>
    <w:rsid w:val="00D434F5"/>
    <w:rsid w:val="00D43F32"/>
    <w:rsid w:val="00D44BAB"/>
    <w:rsid w:val="00D44EE8"/>
    <w:rsid w:val="00D44F65"/>
    <w:rsid w:val="00D453FD"/>
    <w:rsid w:val="00D4573D"/>
    <w:rsid w:val="00D45B94"/>
    <w:rsid w:val="00D4756E"/>
    <w:rsid w:val="00D47A2C"/>
    <w:rsid w:val="00D47E29"/>
    <w:rsid w:val="00D47EC3"/>
    <w:rsid w:val="00D50244"/>
    <w:rsid w:val="00D5109C"/>
    <w:rsid w:val="00D515BE"/>
    <w:rsid w:val="00D517F0"/>
    <w:rsid w:val="00D51A37"/>
    <w:rsid w:val="00D51CA2"/>
    <w:rsid w:val="00D520F1"/>
    <w:rsid w:val="00D52B41"/>
    <w:rsid w:val="00D52DBD"/>
    <w:rsid w:val="00D53712"/>
    <w:rsid w:val="00D53C14"/>
    <w:rsid w:val="00D544D9"/>
    <w:rsid w:val="00D545A1"/>
    <w:rsid w:val="00D545C5"/>
    <w:rsid w:val="00D54656"/>
    <w:rsid w:val="00D549A6"/>
    <w:rsid w:val="00D54A98"/>
    <w:rsid w:val="00D54C66"/>
    <w:rsid w:val="00D54EF0"/>
    <w:rsid w:val="00D55A05"/>
    <w:rsid w:val="00D561A4"/>
    <w:rsid w:val="00D561EA"/>
    <w:rsid w:val="00D56801"/>
    <w:rsid w:val="00D56959"/>
    <w:rsid w:val="00D56969"/>
    <w:rsid w:val="00D56DC5"/>
    <w:rsid w:val="00D575EA"/>
    <w:rsid w:val="00D57C95"/>
    <w:rsid w:val="00D57F2E"/>
    <w:rsid w:val="00D60B16"/>
    <w:rsid w:val="00D60C9B"/>
    <w:rsid w:val="00D60F4E"/>
    <w:rsid w:val="00D61153"/>
    <w:rsid w:val="00D6139B"/>
    <w:rsid w:val="00D616AE"/>
    <w:rsid w:val="00D61C4A"/>
    <w:rsid w:val="00D61DF0"/>
    <w:rsid w:val="00D61F13"/>
    <w:rsid w:val="00D61FEA"/>
    <w:rsid w:val="00D6211B"/>
    <w:rsid w:val="00D62172"/>
    <w:rsid w:val="00D6224A"/>
    <w:rsid w:val="00D6290A"/>
    <w:rsid w:val="00D62E70"/>
    <w:rsid w:val="00D632B0"/>
    <w:rsid w:val="00D635C0"/>
    <w:rsid w:val="00D640D6"/>
    <w:rsid w:val="00D644EE"/>
    <w:rsid w:val="00D6470A"/>
    <w:rsid w:val="00D652B9"/>
    <w:rsid w:val="00D65367"/>
    <w:rsid w:val="00D6555E"/>
    <w:rsid w:val="00D6579E"/>
    <w:rsid w:val="00D65E0E"/>
    <w:rsid w:val="00D65F9F"/>
    <w:rsid w:val="00D66297"/>
    <w:rsid w:val="00D66328"/>
    <w:rsid w:val="00D6656D"/>
    <w:rsid w:val="00D66986"/>
    <w:rsid w:val="00D66E2A"/>
    <w:rsid w:val="00D67B79"/>
    <w:rsid w:val="00D67C53"/>
    <w:rsid w:val="00D67E9A"/>
    <w:rsid w:val="00D70357"/>
    <w:rsid w:val="00D70B0D"/>
    <w:rsid w:val="00D70B62"/>
    <w:rsid w:val="00D70D40"/>
    <w:rsid w:val="00D70FC3"/>
    <w:rsid w:val="00D7183D"/>
    <w:rsid w:val="00D71A7E"/>
    <w:rsid w:val="00D71D69"/>
    <w:rsid w:val="00D71EA8"/>
    <w:rsid w:val="00D71F81"/>
    <w:rsid w:val="00D7224E"/>
    <w:rsid w:val="00D72390"/>
    <w:rsid w:val="00D7287E"/>
    <w:rsid w:val="00D72E34"/>
    <w:rsid w:val="00D73282"/>
    <w:rsid w:val="00D73602"/>
    <w:rsid w:val="00D73C4B"/>
    <w:rsid w:val="00D73F0C"/>
    <w:rsid w:val="00D74AA2"/>
    <w:rsid w:val="00D74C9E"/>
    <w:rsid w:val="00D750E6"/>
    <w:rsid w:val="00D753B0"/>
    <w:rsid w:val="00D753ED"/>
    <w:rsid w:val="00D75A81"/>
    <w:rsid w:val="00D75AD1"/>
    <w:rsid w:val="00D76095"/>
    <w:rsid w:val="00D762FD"/>
    <w:rsid w:val="00D766FD"/>
    <w:rsid w:val="00D76E5B"/>
    <w:rsid w:val="00D76F0A"/>
    <w:rsid w:val="00D7722E"/>
    <w:rsid w:val="00D77AFA"/>
    <w:rsid w:val="00D77DC1"/>
    <w:rsid w:val="00D77DE1"/>
    <w:rsid w:val="00D80068"/>
    <w:rsid w:val="00D80466"/>
    <w:rsid w:val="00D8128F"/>
    <w:rsid w:val="00D813BE"/>
    <w:rsid w:val="00D8171A"/>
    <w:rsid w:val="00D821C3"/>
    <w:rsid w:val="00D823D9"/>
    <w:rsid w:val="00D8249E"/>
    <w:rsid w:val="00D8250D"/>
    <w:rsid w:val="00D82FE5"/>
    <w:rsid w:val="00D837DF"/>
    <w:rsid w:val="00D83A59"/>
    <w:rsid w:val="00D83BED"/>
    <w:rsid w:val="00D83F1C"/>
    <w:rsid w:val="00D842F8"/>
    <w:rsid w:val="00D84478"/>
    <w:rsid w:val="00D8471D"/>
    <w:rsid w:val="00D84AFE"/>
    <w:rsid w:val="00D84F89"/>
    <w:rsid w:val="00D85043"/>
    <w:rsid w:val="00D857E8"/>
    <w:rsid w:val="00D85EEA"/>
    <w:rsid w:val="00D86207"/>
    <w:rsid w:val="00D8622C"/>
    <w:rsid w:val="00D863CC"/>
    <w:rsid w:val="00D86445"/>
    <w:rsid w:val="00D8659E"/>
    <w:rsid w:val="00D866A3"/>
    <w:rsid w:val="00D868EF"/>
    <w:rsid w:val="00D86A6C"/>
    <w:rsid w:val="00D86CAE"/>
    <w:rsid w:val="00D86DFB"/>
    <w:rsid w:val="00D8750E"/>
    <w:rsid w:val="00D8767D"/>
    <w:rsid w:val="00D87A34"/>
    <w:rsid w:val="00D87B0B"/>
    <w:rsid w:val="00D87C8A"/>
    <w:rsid w:val="00D90028"/>
    <w:rsid w:val="00D90265"/>
    <w:rsid w:val="00D9118D"/>
    <w:rsid w:val="00D91498"/>
    <w:rsid w:val="00D917C9"/>
    <w:rsid w:val="00D91F51"/>
    <w:rsid w:val="00D92E29"/>
    <w:rsid w:val="00D930E3"/>
    <w:rsid w:val="00D93248"/>
    <w:rsid w:val="00D933B7"/>
    <w:rsid w:val="00D94117"/>
    <w:rsid w:val="00D94786"/>
    <w:rsid w:val="00D948C9"/>
    <w:rsid w:val="00D949E9"/>
    <w:rsid w:val="00D94DE2"/>
    <w:rsid w:val="00D94E0F"/>
    <w:rsid w:val="00D94E30"/>
    <w:rsid w:val="00D95501"/>
    <w:rsid w:val="00D95603"/>
    <w:rsid w:val="00D96033"/>
    <w:rsid w:val="00D96270"/>
    <w:rsid w:val="00D96594"/>
    <w:rsid w:val="00D96AAA"/>
    <w:rsid w:val="00D96CAB"/>
    <w:rsid w:val="00D96FD1"/>
    <w:rsid w:val="00D970E2"/>
    <w:rsid w:val="00D97821"/>
    <w:rsid w:val="00D97B54"/>
    <w:rsid w:val="00D97E20"/>
    <w:rsid w:val="00DA03FB"/>
    <w:rsid w:val="00DA069E"/>
    <w:rsid w:val="00DA06B0"/>
    <w:rsid w:val="00DA0C0D"/>
    <w:rsid w:val="00DA0CBF"/>
    <w:rsid w:val="00DA0DCA"/>
    <w:rsid w:val="00DA167B"/>
    <w:rsid w:val="00DA1E21"/>
    <w:rsid w:val="00DA211A"/>
    <w:rsid w:val="00DA2425"/>
    <w:rsid w:val="00DA2846"/>
    <w:rsid w:val="00DA2AAC"/>
    <w:rsid w:val="00DA2C74"/>
    <w:rsid w:val="00DA2CCE"/>
    <w:rsid w:val="00DA2D35"/>
    <w:rsid w:val="00DA30EE"/>
    <w:rsid w:val="00DA322D"/>
    <w:rsid w:val="00DA35C2"/>
    <w:rsid w:val="00DA368A"/>
    <w:rsid w:val="00DA476A"/>
    <w:rsid w:val="00DA4ADF"/>
    <w:rsid w:val="00DA4F82"/>
    <w:rsid w:val="00DA521F"/>
    <w:rsid w:val="00DA545F"/>
    <w:rsid w:val="00DA58ED"/>
    <w:rsid w:val="00DA61BC"/>
    <w:rsid w:val="00DA6BAF"/>
    <w:rsid w:val="00DA6F96"/>
    <w:rsid w:val="00DA71BF"/>
    <w:rsid w:val="00DA739E"/>
    <w:rsid w:val="00DA7451"/>
    <w:rsid w:val="00DA7638"/>
    <w:rsid w:val="00DA7799"/>
    <w:rsid w:val="00DA79B2"/>
    <w:rsid w:val="00DA7AEC"/>
    <w:rsid w:val="00DA7D66"/>
    <w:rsid w:val="00DA7EF8"/>
    <w:rsid w:val="00DA7F28"/>
    <w:rsid w:val="00DB0255"/>
    <w:rsid w:val="00DB0389"/>
    <w:rsid w:val="00DB04D9"/>
    <w:rsid w:val="00DB0B27"/>
    <w:rsid w:val="00DB1826"/>
    <w:rsid w:val="00DB189A"/>
    <w:rsid w:val="00DB1C36"/>
    <w:rsid w:val="00DB2227"/>
    <w:rsid w:val="00DB2499"/>
    <w:rsid w:val="00DB2A40"/>
    <w:rsid w:val="00DB2EEC"/>
    <w:rsid w:val="00DB307A"/>
    <w:rsid w:val="00DB3322"/>
    <w:rsid w:val="00DB3401"/>
    <w:rsid w:val="00DB36A3"/>
    <w:rsid w:val="00DB383C"/>
    <w:rsid w:val="00DB3B27"/>
    <w:rsid w:val="00DB3EA7"/>
    <w:rsid w:val="00DB5117"/>
    <w:rsid w:val="00DB517A"/>
    <w:rsid w:val="00DB566D"/>
    <w:rsid w:val="00DB57E6"/>
    <w:rsid w:val="00DB5B8C"/>
    <w:rsid w:val="00DB5EE1"/>
    <w:rsid w:val="00DB601D"/>
    <w:rsid w:val="00DB63F3"/>
    <w:rsid w:val="00DB68CE"/>
    <w:rsid w:val="00DB734C"/>
    <w:rsid w:val="00DB749B"/>
    <w:rsid w:val="00DC05F6"/>
    <w:rsid w:val="00DC0636"/>
    <w:rsid w:val="00DC0924"/>
    <w:rsid w:val="00DC0BCE"/>
    <w:rsid w:val="00DC0BF6"/>
    <w:rsid w:val="00DC0E7A"/>
    <w:rsid w:val="00DC12E5"/>
    <w:rsid w:val="00DC18BE"/>
    <w:rsid w:val="00DC1BDA"/>
    <w:rsid w:val="00DC1DB4"/>
    <w:rsid w:val="00DC2325"/>
    <w:rsid w:val="00DC26A4"/>
    <w:rsid w:val="00DC2845"/>
    <w:rsid w:val="00DC3524"/>
    <w:rsid w:val="00DC3AE3"/>
    <w:rsid w:val="00DC46CF"/>
    <w:rsid w:val="00DC477E"/>
    <w:rsid w:val="00DC4CF2"/>
    <w:rsid w:val="00DC58B4"/>
    <w:rsid w:val="00DC5BF4"/>
    <w:rsid w:val="00DC64CC"/>
    <w:rsid w:val="00DC64D4"/>
    <w:rsid w:val="00DC6A03"/>
    <w:rsid w:val="00DC6BFB"/>
    <w:rsid w:val="00DC708C"/>
    <w:rsid w:val="00DC7383"/>
    <w:rsid w:val="00DC7A87"/>
    <w:rsid w:val="00DC7AF6"/>
    <w:rsid w:val="00DC7F29"/>
    <w:rsid w:val="00DD005B"/>
    <w:rsid w:val="00DD0062"/>
    <w:rsid w:val="00DD0327"/>
    <w:rsid w:val="00DD0499"/>
    <w:rsid w:val="00DD0C9D"/>
    <w:rsid w:val="00DD0DAB"/>
    <w:rsid w:val="00DD10C7"/>
    <w:rsid w:val="00DD1196"/>
    <w:rsid w:val="00DD14D4"/>
    <w:rsid w:val="00DD1506"/>
    <w:rsid w:val="00DD188E"/>
    <w:rsid w:val="00DD2077"/>
    <w:rsid w:val="00DD22D4"/>
    <w:rsid w:val="00DD2474"/>
    <w:rsid w:val="00DD2609"/>
    <w:rsid w:val="00DD2BDC"/>
    <w:rsid w:val="00DD2F6F"/>
    <w:rsid w:val="00DD31FD"/>
    <w:rsid w:val="00DD3882"/>
    <w:rsid w:val="00DD3B14"/>
    <w:rsid w:val="00DD3C78"/>
    <w:rsid w:val="00DD3E27"/>
    <w:rsid w:val="00DD3E8F"/>
    <w:rsid w:val="00DD4153"/>
    <w:rsid w:val="00DD4853"/>
    <w:rsid w:val="00DD490E"/>
    <w:rsid w:val="00DD4A35"/>
    <w:rsid w:val="00DD50C4"/>
    <w:rsid w:val="00DD55B7"/>
    <w:rsid w:val="00DD5945"/>
    <w:rsid w:val="00DD5C8F"/>
    <w:rsid w:val="00DD5D7F"/>
    <w:rsid w:val="00DD644B"/>
    <w:rsid w:val="00DD690B"/>
    <w:rsid w:val="00DD7383"/>
    <w:rsid w:val="00DD7429"/>
    <w:rsid w:val="00DD75C5"/>
    <w:rsid w:val="00DD77D6"/>
    <w:rsid w:val="00DD7C5D"/>
    <w:rsid w:val="00DD7EF7"/>
    <w:rsid w:val="00DE00A0"/>
    <w:rsid w:val="00DE00A2"/>
    <w:rsid w:val="00DE00A8"/>
    <w:rsid w:val="00DE021A"/>
    <w:rsid w:val="00DE0229"/>
    <w:rsid w:val="00DE038A"/>
    <w:rsid w:val="00DE0447"/>
    <w:rsid w:val="00DE0B04"/>
    <w:rsid w:val="00DE0B25"/>
    <w:rsid w:val="00DE0B8B"/>
    <w:rsid w:val="00DE0E80"/>
    <w:rsid w:val="00DE1112"/>
    <w:rsid w:val="00DE1170"/>
    <w:rsid w:val="00DE14C3"/>
    <w:rsid w:val="00DE15B2"/>
    <w:rsid w:val="00DE16AE"/>
    <w:rsid w:val="00DE16C6"/>
    <w:rsid w:val="00DE23E9"/>
    <w:rsid w:val="00DE254E"/>
    <w:rsid w:val="00DE2554"/>
    <w:rsid w:val="00DE26B2"/>
    <w:rsid w:val="00DE2BE3"/>
    <w:rsid w:val="00DE2F21"/>
    <w:rsid w:val="00DE305E"/>
    <w:rsid w:val="00DE3329"/>
    <w:rsid w:val="00DE37A4"/>
    <w:rsid w:val="00DE391E"/>
    <w:rsid w:val="00DE3A72"/>
    <w:rsid w:val="00DE3D48"/>
    <w:rsid w:val="00DE44EE"/>
    <w:rsid w:val="00DE4AAA"/>
    <w:rsid w:val="00DE5029"/>
    <w:rsid w:val="00DE543D"/>
    <w:rsid w:val="00DE5711"/>
    <w:rsid w:val="00DE62C5"/>
    <w:rsid w:val="00DE64C3"/>
    <w:rsid w:val="00DE64CE"/>
    <w:rsid w:val="00DE6734"/>
    <w:rsid w:val="00DE67E0"/>
    <w:rsid w:val="00DE6835"/>
    <w:rsid w:val="00DE6AB8"/>
    <w:rsid w:val="00DE6C1F"/>
    <w:rsid w:val="00DE6C75"/>
    <w:rsid w:val="00DE6F52"/>
    <w:rsid w:val="00DE7785"/>
    <w:rsid w:val="00DF03AD"/>
    <w:rsid w:val="00DF0DA7"/>
    <w:rsid w:val="00DF0F5D"/>
    <w:rsid w:val="00DF1508"/>
    <w:rsid w:val="00DF1AFE"/>
    <w:rsid w:val="00DF203D"/>
    <w:rsid w:val="00DF226C"/>
    <w:rsid w:val="00DF2629"/>
    <w:rsid w:val="00DF275F"/>
    <w:rsid w:val="00DF3489"/>
    <w:rsid w:val="00DF3EBE"/>
    <w:rsid w:val="00DF42BA"/>
    <w:rsid w:val="00DF4570"/>
    <w:rsid w:val="00DF49A9"/>
    <w:rsid w:val="00DF4AD1"/>
    <w:rsid w:val="00DF4E6B"/>
    <w:rsid w:val="00DF6165"/>
    <w:rsid w:val="00DF67DB"/>
    <w:rsid w:val="00DF7061"/>
    <w:rsid w:val="00DF712E"/>
    <w:rsid w:val="00DF7310"/>
    <w:rsid w:val="00DF734C"/>
    <w:rsid w:val="00DF73DF"/>
    <w:rsid w:val="00DF7610"/>
    <w:rsid w:val="00DF77BD"/>
    <w:rsid w:val="00E00AA5"/>
    <w:rsid w:val="00E00B44"/>
    <w:rsid w:val="00E00F95"/>
    <w:rsid w:val="00E00FD1"/>
    <w:rsid w:val="00E01755"/>
    <w:rsid w:val="00E01811"/>
    <w:rsid w:val="00E0181F"/>
    <w:rsid w:val="00E01C82"/>
    <w:rsid w:val="00E02512"/>
    <w:rsid w:val="00E02821"/>
    <w:rsid w:val="00E0283B"/>
    <w:rsid w:val="00E030D6"/>
    <w:rsid w:val="00E036FB"/>
    <w:rsid w:val="00E03A3C"/>
    <w:rsid w:val="00E03D22"/>
    <w:rsid w:val="00E03D98"/>
    <w:rsid w:val="00E04539"/>
    <w:rsid w:val="00E04CC9"/>
    <w:rsid w:val="00E05884"/>
    <w:rsid w:val="00E061F4"/>
    <w:rsid w:val="00E0659C"/>
    <w:rsid w:val="00E06826"/>
    <w:rsid w:val="00E07141"/>
    <w:rsid w:val="00E07418"/>
    <w:rsid w:val="00E07984"/>
    <w:rsid w:val="00E07FBC"/>
    <w:rsid w:val="00E10462"/>
    <w:rsid w:val="00E1056F"/>
    <w:rsid w:val="00E10C3B"/>
    <w:rsid w:val="00E10CCB"/>
    <w:rsid w:val="00E110FF"/>
    <w:rsid w:val="00E11343"/>
    <w:rsid w:val="00E113B2"/>
    <w:rsid w:val="00E11A9A"/>
    <w:rsid w:val="00E1265F"/>
    <w:rsid w:val="00E129C5"/>
    <w:rsid w:val="00E12B47"/>
    <w:rsid w:val="00E12C49"/>
    <w:rsid w:val="00E134B3"/>
    <w:rsid w:val="00E1413D"/>
    <w:rsid w:val="00E1459A"/>
    <w:rsid w:val="00E14835"/>
    <w:rsid w:val="00E14EF3"/>
    <w:rsid w:val="00E14F15"/>
    <w:rsid w:val="00E15189"/>
    <w:rsid w:val="00E151B1"/>
    <w:rsid w:val="00E15ACB"/>
    <w:rsid w:val="00E15CC0"/>
    <w:rsid w:val="00E1625A"/>
    <w:rsid w:val="00E16356"/>
    <w:rsid w:val="00E1670F"/>
    <w:rsid w:val="00E169D0"/>
    <w:rsid w:val="00E16B44"/>
    <w:rsid w:val="00E16DEB"/>
    <w:rsid w:val="00E16EAC"/>
    <w:rsid w:val="00E170B4"/>
    <w:rsid w:val="00E176D7"/>
    <w:rsid w:val="00E17FBA"/>
    <w:rsid w:val="00E203D4"/>
    <w:rsid w:val="00E205AD"/>
    <w:rsid w:val="00E207C3"/>
    <w:rsid w:val="00E20B96"/>
    <w:rsid w:val="00E20D84"/>
    <w:rsid w:val="00E20E93"/>
    <w:rsid w:val="00E210FA"/>
    <w:rsid w:val="00E21664"/>
    <w:rsid w:val="00E22908"/>
    <w:rsid w:val="00E22911"/>
    <w:rsid w:val="00E22B52"/>
    <w:rsid w:val="00E22B97"/>
    <w:rsid w:val="00E22FD8"/>
    <w:rsid w:val="00E233EF"/>
    <w:rsid w:val="00E23426"/>
    <w:rsid w:val="00E239A6"/>
    <w:rsid w:val="00E239FB"/>
    <w:rsid w:val="00E23D18"/>
    <w:rsid w:val="00E24507"/>
    <w:rsid w:val="00E24A80"/>
    <w:rsid w:val="00E24AB8"/>
    <w:rsid w:val="00E25246"/>
    <w:rsid w:val="00E25739"/>
    <w:rsid w:val="00E25A75"/>
    <w:rsid w:val="00E25F31"/>
    <w:rsid w:val="00E25F60"/>
    <w:rsid w:val="00E260C6"/>
    <w:rsid w:val="00E2625C"/>
    <w:rsid w:val="00E266E6"/>
    <w:rsid w:val="00E269AB"/>
    <w:rsid w:val="00E26BAF"/>
    <w:rsid w:val="00E26F57"/>
    <w:rsid w:val="00E27E06"/>
    <w:rsid w:val="00E30A63"/>
    <w:rsid w:val="00E316E7"/>
    <w:rsid w:val="00E31B81"/>
    <w:rsid w:val="00E32039"/>
    <w:rsid w:val="00E32781"/>
    <w:rsid w:val="00E327DA"/>
    <w:rsid w:val="00E32852"/>
    <w:rsid w:val="00E32DE5"/>
    <w:rsid w:val="00E32F81"/>
    <w:rsid w:val="00E339A9"/>
    <w:rsid w:val="00E33C55"/>
    <w:rsid w:val="00E33DC5"/>
    <w:rsid w:val="00E34295"/>
    <w:rsid w:val="00E3569C"/>
    <w:rsid w:val="00E35AE5"/>
    <w:rsid w:val="00E35BB7"/>
    <w:rsid w:val="00E3618D"/>
    <w:rsid w:val="00E36E81"/>
    <w:rsid w:val="00E3735D"/>
    <w:rsid w:val="00E37439"/>
    <w:rsid w:val="00E374EB"/>
    <w:rsid w:val="00E375AB"/>
    <w:rsid w:val="00E378E3"/>
    <w:rsid w:val="00E37D00"/>
    <w:rsid w:val="00E40334"/>
    <w:rsid w:val="00E40492"/>
    <w:rsid w:val="00E405BD"/>
    <w:rsid w:val="00E40672"/>
    <w:rsid w:val="00E406A9"/>
    <w:rsid w:val="00E40D01"/>
    <w:rsid w:val="00E40E11"/>
    <w:rsid w:val="00E4115E"/>
    <w:rsid w:val="00E418B4"/>
    <w:rsid w:val="00E4192C"/>
    <w:rsid w:val="00E42F99"/>
    <w:rsid w:val="00E438FD"/>
    <w:rsid w:val="00E439F2"/>
    <w:rsid w:val="00E43C21"/>
    <w:rsid w:val="00E4428D"/>
    <w:rsid w:val="00E44494"/>
    <w:rsid w:val="00E44635"/>
    <w:rsid w:val="00E447DF"/>
    <w:rsid w:val="00E44D29"/>
    <w:rsid w:val="00E44D53"/>
    <w:rsid w:val="00E4530F"/>
    <w:rsid w:val="00E455E7"/>
    <w:rsid w:val="00E45B7F"/>
    <w:rsid w:val="00E45E06"/>
    <w:rsid w:val="00E460B9"/>
    <w:rsid w:val="00E4626C"/>
    <w:rsid w:val="00E46316"/>
    <w:rsid w:val="00E46F90"/>
    <w:rsid w:val="00E471DA"/>
    <w:rsid w:val="00E47581"/>
    <w:rsid w:val="00E475D4"/>
    <w:rsid w:val="00E47771"/>
    <w:rsid w:val="00E47AAA"/>
    <w:rsid w:val="00E47E57"/>
    <w:rsid w:val="00E47F38"/>
    <w:rsid w:val="00E47FB7"/>
    <w:rsid w:val="00E50563"/>
    <w:rsid w:val="00E50581"/>
    <w:rsid w:val="00E508EB"/>
    <w:rsid w:val="00E509D5"/>
    <w:rsid w:val="00E50E9C"/>
    <w:rsid w:val="00E510AA"/>
    <w:rsid w:val="00E51B04"/>
    <w:rsid w:val="00E51B18"/>
    <w:rsid w:val="00E51D6C"/>
    <w:rsid w:val="00E52063"/>
    <w:rsid w:val="00E52655"/>
    <w:rsid w:val="00E528DE"/>
    <w:rsid w:val="00E52934"/>
    <w:rsid w:val="00E52C66"/>
    <w:rsid w:val="00E52DB0"/>
    <w:rsid w:val="00E52E71"/>
    <w:rsid w:val="00E531FE"/>
    <w:rsid w:val="00E53308"/>
    <w:rsid w:val="00E5377A"/>
    <w:rsid w:val="00E541D5"/>
    <w:rsid w:val="00E54CC7"/>
    <w:rsid w:val="00E551A3"/>
    <w:rsid w:val="00E55216"/>
    <w:rsid w:val="00E5528B"/>
    <w:rsid w:val="00E554D0"/>
    <w:rsid w:val="00E557A0"/>
    <w:rsid w:val="00E557B0"/>
    <w:rsid w:val="00E55C9D"/>
    <w:rsid w:val="00E56183"/>
    <w:rsid w:val="00E56277"/>
    <w:rsid w:val="00E56379"/>
    <w:rsid w:val="00E5676C"/>
    <w:rsid w:val="00E569D0"/>
    <w:rsid w:val="00E56A3E"/>
    <w:rsid w:val="00E56A4A"/>
    <w:rsid w:val="00E56C92"/>
    <w:rsid w:val="00E56ED4"/>
    <w:rsid w:val="00E571B3"/>
    <w:rsid w:val="00E578CD"/>
    <w:rsid w:val="00E6006E"/>
    <w:rsid w:val="00E601CC"/>
    <w:rsid w:val="00E6039E"/>
    <w:rsid w:val="00E6075E"/>
    <w:rsid w:val="00E61948"/>
    <w:rsid w:val="00E61A56"/>
    <w:rsid w:val="00E61E1B"/>
    <w:rsid w:val="00E625D6"/>
    <w:rsid w:val="00E62C7D"/>
    <w:rsid w:val="00E62CB9"/>
    <w:rsid w:val="00E6300F"/>
    <w:rsid w:val="00E6331F"/>
    <w:rsid w:val="00E63401"/>
    <w:rsid w:val="00E63633"/>
    <w:rsid w:val="00E63CDE"/>
    <w:rsid w:val="00E641BD"/>
    <w:rsid w:val="00E641E1"/>
    <w:rsid w:val="00E6489D"/>
    <w:rsid w:val="00E64DC6"/>
    <w:rsid w:val="00E65306"/>
    <w:rsid w:val="00E65495"/>
    <w:rsid w:val="00E655CA"/>
    <w:rsid w:val="00E6613C"/>
    <w:rsid w:val="00E661AC"/>
    <w:rsid w:val="00E6690A"/>
    <w:rsid w:val="00E672DB"/>
    <w:rsid w:val="00E67A13"/>
    <w:rsid w:val="00E70780"/>
    <w:rsid w:val="00E70972"/>
    <w:rsid w:val="00E719F9"/>
    <w:rsid w:val="00E71A73"/>
    <w:rsid w:val="00E71B67"/>
    <w:rsid w:val="00E71CAB"/>
    <w:rsid w:val="00E7294B"/>
    <w:rsid w:val="00E7298E"/>
    <w:rsid w:val="00E729EE"/>
    <w:rsid w:val="00E72D77"/>
    <w:rsid w:val="00E73849"/>
    <w:rsid w:val="00E740BE"/>
    <w:rsid w:val="00E74E6B"/>
    <w:rsid w:val="00E753E7"/>
    <w:rsid w:val="00E75B21"/>
    <w:rsid w:val="00E762A1"/>
    <w:rsid w:val="00E76422"/>
    <w:rsid w:val="00E76632"/>
    <w:rsid w:val="00E76AD2"/>
    <w:rsid w:val="00E76F04"/>
    <w:rsid w:val="00E77814"/>
    <w:rsid w:val="00E77D45"/>
    <w:rsid w:val="00E80466"/>
    <w:rsid w:val="00E80F43"/>
    <w:rsid w:val="00E81067"/>
    <w:rsid w:val="00E81442"/>
    <w:rsid w:val="00E81802"/>
    <w:rsid w:val="00E81CDB"/>
    <w:rsid w:val="00E81D53"/>
    <w:rsid w:val="00E81D8F"/>
    <w:rsid w:val="00E81FF5"/>
    <w:rsid w:val="00E820E1"/>
    <w:rsid w:val="00E8229A"/>
    <w:rsid w:val="00E83463"/>
    <w:rsid w:val="00E83899"/>
    <w:rsid w:val="00E83A95"/>
    <w:rsid w:val="00E83EF1"/>
    <w:rsid w:val="00E8444B"/>
    <w:rsid w:val="00E845AA"/>
    <w:rsid w:val="00E84743"/>
    <w:rsid w:val="00E84A57"/>
    <w:rsid w:val="00E84D9A"/>
    <w:rsid w:val="00E84DAA"/>
    <w:rsid w:val="00E85120"/>
    <w:rsid w:val="00E8521A"/>
    <w:rsid w:val="00E85489"/>
    <w:rsid w:val="00E8548E"/>
    <w:rsid w:val="00E86308"/>
    <w:rsid w:val="00E86EA1"/>
    <w:rsid w:val="00E870BA"/>
    <w:rsid w:val="00E90237"/>
    <w:rsid w:val="00E902B2"/>
    <w:rsid w:val="00E903E6"/>
    <w:rsid w:val="00E903F7"/>
    <w:rsid w:val="00E90407"/>
    <w:rsid w:val="00E90DAF"/>
    <w:rsid w:val="00E90F83"/>
    <w:rsid w:val="00E90FAE"/>
    <w:rsid w:val="00E9123E"/>
    <w:rsid w:val="00E91BE6"/>
    <w:rsid w:val="00E9218D"/>
    <w:rsid w:val="00E924E7"/>
    <w:rsid w:val="00E92676"/>
    <w:rsid w:val="00E92A10"/>
    <w:rsid w:val="00E935E6"/>
    <w:rsid w:val="00E93E89"/>
    <w:rsid w:val="00E943CB"/>
    <w:rsid w:val="00E94BE2"/>
    <w:rsid w:val="00E94ED2"/>
    <w:rsid w:val="00E94EF0"/>
    <w:rsid w:val="00E957F0"/>
    <w:rsid w:val="00E957FC"/>
    <w:rsid w:val="00E95CBB"/>
    <w:rsid w:val="00E95F5A"/>
    <w:rsid w:val="00E9643F"/>
    <w:rsid w:val="00E96BD3"/>
    <w:rsid w:val="00E96C60"/>
    <w:rsid w:val="00E96D2C"/>
    <w:rsid w:val="00E975C6"/>
    <w:rsid w:val="00E976DC"/>
    <w:rsid w:val="00EA0536"/>
    <w:rsid w:val="00EA0A2D"/>
    <w:rsid w:val="00EA1395"/>
    <w:rsid w:val="00EA1538"/>
    <w:rsid w:val="00EA165F"/>
    <w:rsid w:val="00EA1DD2"/>
    <w:rsid w:val="00EA1F5A"/>
    <w:rsid w:val="00EA1FA7"/>
    <w:rsid w:val="00EA21EB"/>
    <w:rsid w:val="00EA23AD"/>
    <w:rsid w:val="00EA27F3"/>
    <w:rsid w:val="00EA2A2C"/>
    <w:rsid w:val="00EA2D4F"/>
    <w:rsid w:val="00EA2FBF"/>
    <w:rsid w:val="00EA3068"/>
    <w:rsid w:val="00EA3638"/>
    <w:rsid w:val="00EA3953"/>
    <w:rsid w:val="00EA398B"/>
    <w:rsid w:val="00EA39D3"/>
    <w:rsid w:val="00EA3F10"/>
    <w:rsid w:val="00EA4082"/>
    <w:rsid w:val="00EA4575"/>
    <w:rsid w:val="00EA47E7"/>
    <w:rsid w:val="00EA481D"/>
    <w:rsid w:val="00EA4B4E"/>
    <w:rsid w:val="00EA4DC2"/>
    <w:rsid w:val="00EA507A"/>
    <w:rsid w:val="00EA5317"/>
    <w:rsid w:val="00EA5622"/>
    <w:rsid w:val="00EA6404"/>
    <w:rsid w:val="00EA6688"/>
    <w:rsid w:val="00EA72A9"/>
    <w:rsid w:val="00EA7621"/>
    <w:rsid w:val="00EA79C1"/>
    <w:rsid w:val="00EB0210"/>
    <w:rsid w:val="00EB0542"/>
    <w:rsid w:val="00EB057B"/>
    <w:rsid w:val="00EB08B1"/>
    <w:rsid w:val="00EB1267"/>
    <w:rsid w:val="00EB1E55"/>
    <w:rsid w:val="00EB2B64"/>
    <w:rsid w:val="00EB323C"/>
    <w:rsid w:val="00EB36B4"/>
    <w:rsid w:val="00EB3D41"/>
    <w:rsid w:val="00EB4190"/>
    <w:rsid w:val="00EB48FA"/>
    <w:rsid w:val="00EB4936"/>
    <w:rsid w:val="00EB4C99"/>
    <w:rsid w:val="00EB4D5F"/>
    <w:rsid w:val="00EB5A4F"/>
    <w:rsid w:val="00EB5CC4"/>
    <w:rsid w:val="00EB5E3B"/>
    <w:rsid w:val="00EB5EAC"/>
    <w:rsid w:val="00EB5F8A"/>
    <w:rsid w:val="00EB61B0"/>
    <w:rsid w:val="00EB6E2C"/>
    <w:rsid w:val="00EB6E9E"/>
    <w:rsid w:val="00EB78D7"/>
    <w:rsid w:val="00EB7A25"/>
    <w:rsid w:val="00EC0795"/>
    <w:rsid w:val="00EC0C99"/>
    <w:rsid w:val="00EC0F31"/>
    <w:rsid w:val="00EC1CD3"/>
    <w:rsid w:val="00EC2300"/>
    <w:rsid w:val="00EC2883"/>
    <w:rsid w:val="00EC2DEA"/>
    <w:rsid w:val="00EC320E"/>
    <w:rsid w:val="00EC3885"/>
    <w:rsid w:val="00EC3AD1"/>
    <w:rsid w:val="00EC3B60"/>
    <w:rsid w:val="00EC3C9D"/>
    <w:rsid w:val="00EC46E3"/>
    <w:rsid w:val="00EC4F2F"/>
    <w:rsid w:val="00EC500C"/>
    <w:rsid w:val="00EC511B"/>
    <w:rsid w:val="00EC56E2"/>
    <w:rsid w:val="00EC5732"/>
    <w:rsid w:val="00EC5A3E"/>
    <w:rsid w:val="00EC5D3F"/>
    <w:rsid w:val="00EC621F"/>
    <w:rsid w:val="00EC640A"/>
    <w:rsid w:val="00EC6415"/>
    <w:rsid w:val="00EC683F"/>
    <w:rsid w:val="00EC72C7"/>
    <w:rsid w:val="00EC75DB"/>
    <w:rsid w:val="00EC7BD0"/>
    <w:rsid w:val="00ED03D2"/>
    <w:rsid w:val="00ED07CB"/>
    <w:rsid w:val="00ED07FB"/>
    <w:rsid w:val="00ED0B16"/>
    <w:rsid w:val="00ED0B8A"/>
    <w:rsid w:val="00ED0F44"/>
    <w:rsid w:val="00ED10E6"/>
    <w:rsid w:val="00ED1504"/>
    <w:rsid w:val="00ED1597"/>
    <w:rsid w:val="00ED17BB"/>
    <w:rsid w:val="00ED1BF2"/>
    <w:rsid w:val="00ED1C7E"/>
    <w:rsid w:val="00ED22AC"/>
    <w:rsid w:val="00ED2601"/>
    <w:rsid w:val="00ED36D4"/>
    <w:rsid w:val="00ED4198"/>
    <w:rsid w:val="00ED44BF"/>
    <w:rsid w:val="00ED4A39"/>
    <w:rsid w:val="00ED4E45"/>
    <w:rsid w:val="00ED53F0"/>
    <w:rsid w:val="00ED56E1"/>
    <w:rsid w:val="00ED58B3"/>
    <w:rsid w:val="00ED5FC8"/>
    <w:rsid w:val="00ED6230"/>
    <w:rsid w:val="00ED63DB"/>
    <w:rsid w:val="00ED65D5"/>
    <w:rsid w:val="00ED665D"/>
    <w:rsid w:val="00ED6720"/>
    <w:rsid w:val="00ED6BDA"/>
    <w:rsid w:val="00ED786E"/>
    <w:rsid w:val="00ED7B51"/>
    <w:rsid w:val="00ED7CB7"/>
    <w:rsid w:val="00ED7CCE"/>
    <w:rsid w:val="00EE0F68"/>
    <w:rsid w:val="00EE0FA2"/>
    <w:rsid w:val="00EE113E"/>
    <w:rsid w:val="00EE1771"/>
    <w:rsid w:val="00EE1B98"/>
    <w:rsid w:val="00EE1FDF"/>
    <w:rsid w:val="00EE2054"/>
    <w:rsid w:val="00EE21E7"/>
    <w:rsid w:val="00EE23B7"/>
    <w:rsid w:val="00EE27F7"/>
    <w:rsid w:val="00EE2C48"/>
    <w:rsid w:val="00EE2F9A"/>
    <w:rsid w:val="00EE3038"/>
    <w:rsid w:val="00EE3242"/>
    <w:rsid w:val="00EE3413"/>
    <w:rsid w:val="00EE34CD"/>
    <w:rsid w:val="00EE3CF4"/>
    <w:rsid w:val="00EE3DFF"/>
    <w:rsid w:val="00EE4019"/>
    <w:rsid w:val="00EE4867"/>
    <w:rsid w:val="00EE4DEB"/>
    <w:rsid w:val="00EE4E6F"/>
    <w:rsid w:val="00EE5448"/>
    <w:rsid w:val="00EE570D"/>
    <w:rsid w:val="00EE599E"/>
    <w:rsid w:val="00EE59FC"/>
    <w:rsid w:val="00EE5DC7"/>
    <w:rsid w:val="00EE60D4"/>
    <w:rsid w:val="00EE611E"/>
    <w:rsid w:val="00EE6298"/>
    <w:rsid w:val="00EE653B"/>
    <w:rsid w:val="00EE6683"/>
    <w:rsid w:val="00EE6A2A"/>
    <w:rsid w:val="00EE72D2"/>
    <w:rsid w:val="00EE72D8"/>
    <w:rsid w:val="00EE74F3"/>
    <w:rsid w:val="00EE76C5"/>
    <w:rsid w:val="00EE77ED"/>
    <w:rsid w:val="00EE7979"/>
    <w:rsid w:val="00EE7C35"/>
    <w:rsid w:val="00EF06A1"/>
    <w:rsid w:val="00EF0F87"/>
    <w:rsid w:val="00EF11B4"/>
    <w:rsid w:val="00EF1E84"/>
    <w:rsid w:val="00EF20CF"/>
    <w:rsid w:val="00EF2751"/>
    <w:rsid w:val="00EF2BC2"/>
    <w:rsid w:val="00EF3396"/>
    <w:rsid w:val="00EF3515"/>
    <w:rsid w:val="00EF36D9"/>
    <w:rsid w:val="00EF3A2B"/>
    <w:rsid w:val="00EF406B"/>
    <w:rsid w:val="00EF41F8"/>
    <w:rsid w:val="00EF4A17"/>
    <w:rsid w:val="00EF4CA9"/>
    <w:rsid w:val="00EF4E42"/>
    <w:rsid w:val="00EF5167"/>
    <w:rsid w:val="00EF617B"/>
    <w:rsid w:val="00EF69D0"/>
    <w:rsid w:val="00EF6D99"/>
    <w:rsid w:val="00EF7177"/>
    <w:rsid w:val="00EF7474"/>
    <w:rsid w:val="00F006F3"/>
    <w:rsid w:val="00F00D60"/>
    <w:rsid w:val="00F00E4B"/>
    <w:rsid w:val="00F00E7B"/>
    <w:rsid w:val="00F014B5"/>
    <w:rsid w:val="00F01C16"/>
    <w:rsid w:val="00F01CE8"/>
    <w:rsid w:val="00F01D47"/>
    <w:rsid w:val="00F01DB8"/>
    <w:rsid w:val="00F0231A"/>
    <w:rsid w:val="00F02643"/>
    <w:rsid w:val="00F02DE0"/>
    <w:rsid w:val="00F03054"/>
    <w:rsid w:val="00F03290"/>
    <w:rsid w:val="00F03630"/>
    <w:rsid w:val="00F03AC9"/>
    <w:rsid w:val="00F04173"/>
    <w:rsid w:val="00F051C6"/>
    <w:rsid w:val="00F052BF"/>
    <w:rsid w:val="00F057AA"/>
    <w:rsid w:val="00F05B33"/>
    <w:rsid w:val="00F05BAE"/>
    <w:rsid w:val="00F05C6B"/>
    <w:rsid w:val="00F05DA6"/>
    <w:rsid w:val="00F05E76"/>
    <w:rsid w:val="00F06006"/>
    <w:rsid w:val="00F065CF"/>
    <w:rsid w:val="00F06B49"/>
    <w:rsid w:val="00F06CC1"/>
    <w:rsid w:val="00F07108"/>
    <w:rsid w:val="00F074CA"/>
    <w:rsid w:val="00F0762E"/>
    <w:rsid w:val="00F100E2"/>
    <w:rsid w:val="00F10C4E"/>
    <w:rsid w:val="00F11143"/>
    <w:rsid w:val="00F11685"/>
    <w:rsid w:val="00F117F1"/>
    <w:rsid w:val="00F11864"/>
    <w:rsid w:val="00F1191D"/>
    <w:rsid w:val="00F11F62"/>
    <w:rsid w:val="00F11FD5"/>
    <w:rsid w:val="00F12940"/>
    <w:rsid w:val="00F129C2"/>
    <w:rsid w:val="00F12C5A"/>
    <w:rsid w:val="00F13E60"/>
    <w:rsid w:val="00F140C1"/>
    <w:rsid w:val="00F14C60"/>
    <w:rsid w:val="00F15C40"/>
    <w:rsid w:val="00F15DA6"/>
    <w:rsid w:val="00F16491"/>
    <w:rsid w:val="00F16849"/>
    <w:rsid w:val="00F16F84"/>
    <w:rsid w:val="00F17477"/>
    <w:rsid w:val="00F174A0"/>
    <w:rsid w:val="00F17980"/>
    <w:rsid w:val="00F17DAA"/>
    <w:rsid w:val="00F17DE5"/>
    <w:rsid w:val="00F17FC4"/>
    <w:rsid w:val="00F200FF"/>
    <w:rsid w:val="00F201A7"/>
    <w:rsid w:val="00F2038A"/>
    <w:rsid w:val="00F203D2"/>
    <w:rsid w:val="00F20DB5"/>
    <w:rsid w:val="00F21187"/>
    <w:rsid w:val="00F21E72"/>
    <w:rsid w:val="00F21EBD"/>
    <w:rsid w:val="00F22362"/>
    <w:rsid w:val="00F2269E"/>
    <w:rsid w:val="00F226BF"/>
    <w:rsid w:val="00F22808"/>
    <w:rsid w:val="00F22E09"/>
    <w:rsid w:val="00F22E6E"/>
    <w:rsid w:val="00F23026"/>
    <w:rsid w:val="00F23041"/>
    <w:rsid w:val="00F230C3"/>
    <w:rsid w:val="00F23491"/>
    <w:rsid w:val="00F23ABA"/>
    <w:rsid w:val="00F23C38"/>
    <w:rsid w:val="00F24921"/>
    <w:rsid w:val="00F2524B"/>
    <w:rsid w:val="00F2561C"/>
    <w:rsid w:val="00F25A61"/>
    <w:rsid w:val="00F25EAC"/>
    <w:rsid w:val="00F25EC6"/>
    <w:rsid w:val="00F26007"/>
    <w:rsid w:val="00F26214"/>
    <w:rsid w:val="00F265C9"/>
    <w:rsid w:val="00F26658"/>
    <w:rsid w:val="00F269FE"/>
    <w:rsid w:val="00F270CB"/>
    <w:rsid w:val="00F27DDB"/>
    <w:rsid w:val="00F302A0"/>
    <w:rsid w:val="00F305AD"/>
    <w:rsid w:val="00F30A85"/>
    <w:rsid w:val="00F30EC8"/>
    <w:rsid w:val="00F30F5C"/>
    <w:rsid w:val="00F3107F"/>
    <w:rsid w:val="00F31918"/>
    <w:rsid w:val="00F31938"/>
    <w:rsid w:val="00F3202B"/>
    <w:rsid w:val="00F320AC"/>
    <w:rsid w:val="00F320DA"/>
    <w:rsid w:val="00F320F1"/>
    <w:rsid w:val="00F32160"/>
    <w:rsid w:val="00F32821"/>
    <w:rsid w:val="00F33093"/>
    <w:rsid w:val="00F33FA8"/>
    <w:rsid w:val="00F348DA"/>
    <w:rsid w:val="00F35152"/>
    <w:rsid w:val="00F3533C"/>
    <w:rsid w:val="00F359BC"/>
    <w:rsid w:val="00F35BB1"/>
    <w:rsid w:val="00F35E31"/>
    <w:rsid w:val="00F35F9C"/>
    <w:rsid w:val="00F367B8"/>
    <w:rsid w:val="00F36AAD"/>
    <w:rsid w:val="00F3716A"/>
    <w:rsid w:val="00F3775A"/>
    <w:rsid w:val="00F37A40"/>
    <w:rsid w:val="00F4025C"/>
    <w:rsid w:val="00F4071F"/>
    <w:rsid w:val="00F41B38"/>
    <w:rsid w:val="00F41BB4"/>
    <w:rsid w:val="00F420AB"/>
    <w:rsid w:val="00F4248D"/>
    <w:rsid w:val="00F4267C"/>
    <w:rsid w:val="00F42C7C"/>
    <w:rsid w:val="00F42E69"/>
    <w:rsid w:val="00F43055"/>
    <w:rsid w:val="00F4348C"/>
    <w:rsid w:val="00F4384C"/>
    <w:rsid w:val="00F43BEF"/>
    <w:rsid w:val="00F43D38"/>
    <w:rsid w:val="00F43ED9"/>
    <w:rsid w:val="00F43FDF"/>
    <w:rsid w:val="00F44321"/>
    <w:rsid w:val="00F44767"/>
    <w:rsid w:val="00F44AB0"/>
    <w:rsid w:val="00F44EC0"/>
    <w:rsid w:val="00F452C5"/>
    <w:rsid w:val="00F456F6"/>
    <w:rsid w:val="00F458AC"/>
    <w:rsid w:val="00F45A4E"/>
    <w:rsid w:val="00F45B2F"/>
    <w:rsid w:val="00F45F29"/>
    <w:rsid w:val="00F4646F"/>
    <w:rsid w:val="00F46AF1"/>
    <w:rsid w:val="00F46C5C"/>
    <w:rsid w:val="00F47F10"/>
    <w:rsid w:val="00F47FF8"/>
    <w:rsid w:val="00F507AC"/>
    <w:rsid w:val="00F50A59"/>
    <w:rsid w:val="00F50C46"/>
    <w:rsid w:val="00F50DBA"/>
    <w:rsid w:val="00F5151D"/>
    <w:rsid w:val="00F518E6"/>
    <w:rsid w:val="00F51970"/>
    <w:rsid w:val="00F529CF"/>
    <w:rsid w:val="00F52A4B"/>
    <w:rsid w:val="00F52AC2"/>
    <w:rsid w:val="00F53A82"/>
    <w:rsid w:val="00F53B7E"/>
    <w:rsid w:val="00F53D09"/>
    <w:rsid w:val="00F53E7A"/>
    <w:rsid w:val="00F54D31"/>
    <w:rsid w:val="00F55669"/>
    <w:rsid w:val="00F5587E"/>
    <w:rsid w:val="00F56178"/>
    <w:rsid w:val="00F56200"/>
    <w:rsid w:val="00F563DF"/>
    <w:rsid w:val="00F56679"/>
    <w:rsid w:val="00F56939"/>
    <w:rsid w:val="00F56CE6"/>
    <w:rsid w:val="00F56DDC"/>
    <w:rsid w:val="00F5739C"/>
    <w:rsid w:val="00F577C6"/>
    <w:rsid w:val="00F57937"/>
    <w:rsid w:val="00F57B9A"/>
    <w:rsid w:val="00F57BB8"/>
    <w:rsid w:val="00F57D62"/>
    <w:rsid w:val="00F57F5D"/>
    <w:rsid w:val="00F60235"/>
    <w:rsid w:val="00F6034E"/>
    <w:rsid w:val="00F608B5"/>
    <w:rsid w:val="00F609B6"/>
    <w:rsid w:val="00F6101A"/>
    <w:rsid w:val="00F610CB"/>
    <w:rsid w:val="00F61F7A"/>
    <w:rsid w:val="00F62944"/>
    <w:rsid w:val="00F630C6"/>
    <w:rsid w:val="00F63124"/>
    <w:rsid w:val="00F63362"/>
    <w:rsid w:val="00F63718"/>
    <w:rsid w:val="00F6375F"/>
    <w:rsid w:val="00F63908"/>
    <w:rsid w:val="00F645AD"/>
    <w:rsid w:val="00F646FB"/>
    <w:rsid w:val="00F64DD7"/>
    <w:rsid w:val="00F65350"/>
    <w:rsid w:val="00F658AC"/>
    <w:rsid w:val="00F65CF5"/>
    <w:rsid w:val="00F65E81"/>
    <w:rsid w:val="00F669CF"/>
    <w:rsid w:val="00F66C4B"/>
    <w:rsid w:val="00F67137"/>
    <w:rsid w:val="00F6754E"/>
    <w:rsid w:val="00F676D2"/>
    <w:rsid w:val="00F679BC"/>
    <w:rsid w:val="00F67E45"/>
    <w:rsid w:val="00F67F58"/>
    <w:rsid w:val="00F7011E"/>
    <w:rsid w:val="00F712C1"/>
    <w:rsid w:val="00F71A26"/>
    <w:rsid w:val="00F720A4"/>
    <w:rsid w:val="00F724F2"/>
    <w:rsid w:val="00F726B0"/>
    <w:rsid w:val="00F7287D"/>
    <w:rsid w:val="00F72A25"/>
    <w:rsid w:val="00F72C4F"/>
    <w:rsid w:val="00F72D3A"/>
    <w:rsid w:val="00F732AA"/>
    <w:rsid w:val="00F733D3"/>
    <w:rsid w:val="00F73622"/>
    <w:rsid w:val="00F73B82"/>
    <w:rsid w:val="00F73D5D"/>
    <w:rsid w:val="00F740AB"/>
    <w:rsid w:val="00F742E7"/>
    <w:rsid w:val="00F74B79"/>
    <w:rsid w:val="00F74EF3"/>
    <w:rsid w:val="00F74F94"/>
    <w:rsid w:val="00F75061"/>
    <w:rsid w:val="00F7511F"/>
    <w:rsid w:val="00F751B9"/>
    <w:rsid w:val="00F756DD"/>
    <w:rsid w:val="00F75764"/>
    <w:rsid w:val="00F75AA4"/>
    <w:rsid w:val="00F75C35"/>
    <w:rsid w:val="00F76011"/>
    <w:rsid w:val="00F763CD"/>
    <w:rsid w:val="00F7645D"/>
    <w:rsid w:val="00F7690A"/>
    <w:rsid w:val="00F770E6"/>
    <w:rsid w:val="00F7716C"/>
    <w:rsid w:val="00F7731E"/>
    <w:rsid w:val="00F776B7"/>
    <w:rsid w:val="00F778AC"/>
    <w:rsid w:val="00F80019"/>
    <w:rsid w:val="00F802C2"/>
    <w:rsid w:val="00F8064E"/>
    <w:rsid w:val="00F807F5"/>
    <w:rsid w:val="00F80BB8"/>
    <w:rsid w:val="00F81267"/>
    <w:rsid w:val="00F814B4"/>
    <w:rsid w:val="00F81740"/>
    <w:rsid w:val="00F818C3"/>
    <w:rsid w:val="00F81D3C"/>
    <w:rsid w:val="00F81E94"/>
    <w:rsid w:val="00F81F7F"/>
    <w:rsid w:val="00F81F89"/>
    <w:rsid w:val="00F821C6"/>
    <w:rsid w:val="00F82ECB"/>
    <w:rsid w:val="00F83045"/>
    <w:rsid w:val="00F836CD"/>
    <w:rsid w:val="00F83723"/>
    <w:rsid w:val="00F83832"/>
    <w:rsid w:val="00F839DA"/>
    <w:rsid w:val="00F83E24"/>
    <w:rsid w:val="00F840C5"/>
    <w:rsid w:val="00F846D1"/>
    <w:rsid w:val="00F84794"/>
    <w:rsid w:val="00F847EC"/>
    <w:rsid w:val="00F85280"/>
    <w:rsid w:val="00F85649"/>
    <w:rsid w:val="00F870CB"/>
    <w:rsid w:val="00F87127"/>
    <w:rsid w:val="00F87285"/>
    <w:rsid w:val="00F87440"/>
    <w:rsid w:val="00F874B4"/>
    <w:rsid w:val="00F87562"/>
    <w:rsid w:val="00F87894"/>
    <w:rsid w:val="00F87F07"/>
    <w:rsid w:val="00F90C65"/>
    <w:rsid w:val="00F91172"/>
    <w:rsid w:val="00F91781"/>
    <w:rsid w:val="00F919DB"/>
    <w:rsid w:val="00F91DED"/>
    <w:rsid w:val="00F91EA7"/>
    <w:rsid w:val="00F92E71"/>
    <w:rsid w:val="00F93271"/>
    <w:rsid w:val="00F932E6"/>
    <w:rsid w:val="00F9339C"/>
    <w:rsid w:val="00F9343E"/>
    <w:rsid w:val="00F935AB"/>
    <w:rsid w:val="00F93B0D"/>
    <w:rsid w:val="00F93F3D"/>
    <w:rsid w:val="00F94B30"/>
    <w:rsid w:val="00F94BA4"/>
    <w:rsid w:val="00F95B70"/>
    <w:rsid w:val="00F95FB1"/>
    <w:rsid w:val="00F96238"/>
    <w:rsid w:val="00F9625D"/>
    <w:rsid w:val="00F9632D"/>
    <w:rsid w:val="00F968F6"/>
    <w:rsid w:val="00F96AC7"/>
    <w:rsid w:val="00F96CA7"/>
    <w:rsid w:val="00F96CE5"/>
    <w:rsid w:val="00F97D49"/>
    <w:rsid w:val="00FA00E1"/>
    <w:rsid w:val="00FA0831"/>
    <w:rsid w:val="00FA0D33"/>
    <w:rsid w:val="00FA1876"/>
    <w:rsid w:val="00FA1AF4"/>
    <w:rsid w:val="00FA22A9"/>
    <w:rsid w:val="00FA234D"/>
    <w:rsid w:val="00FA24E9"/>
    <w:rsid w:val="00FA2589"/>
    <w:rsid w:val="00FA2C82"/>
    <w:rsid w:val="00FA2E64"/>
    <w:rsid w:val="00FA2ECD"/>
    <w:rsid w:val="00FA353C"/>
    <w:rsid w:val="00FA3758"/>
    <w:rsid w:val="00FA3789"/>
    <w:rsid w:val="00FA39E5"/>
    <w:rsid w:val="00FA3A43"/>
    <w:rsid w:val="00FA3AB1"/>
    <w:rsid w:val="00FA4710"/>
    <w:rsid w:val="00FA4960"/>
    <w:rsid w:val="00FA4C69"/>
    <w:rsid w:val="00FA536E"/>
    <w:rsid w:val="00FA53B5"/>
    <w:rsid w:val="00FA61C9"/>
    <w:rsid w:val="00FA62DC"/>
    <w:rsid w:val="00FA66DB"/>
    <w:rsid w:val="00FA680C"/>
    <w:rsid w:val="00FA6859"/>
    <w:rsid w:val="00FA689C"/>
    <w:rsid w:val="00FA6A01"/>
    <w:rsid w:val="00FA6A9C"/>
    <w:rsid w:val="00FA6D1D"/>
    <w:rsid w:val="00FA6EE0"/>
    <w:rsid w:val="00FA725D"/>
    <w:rsid w:val="00FA7556"/>
    <w:rsid w:val="00FA7684"/>
    <w:rsid w:val="00FA76AE"/>
    <w:rsid w:val="00FA7EC1"/>
    <w:rsid w:val="00FB0467"/>
    <w:rsid w:val="00FB0AEE"/>
    <w:rsid w:val="00FB0B47"/>
    <w:rsid w:val="00FB0C1C"/>
    <w:rsid w:val="00FB1A6C"/>
    <w:rsid w:val="00FB1B07"/>
    <w:rsid w:val="00FB1E88"/>
    <w:rsid w:val="00FB20CC"/>
    <w:rsid w:val="00FB2187"/>
    <w:rsid w:val="00FB26D2"/>
    <w:rsid w:val="00FB28AE"/>
    <w:rsid w:val="00FB2A45"/>
    <w:rsid w:val="00FB2E67"/>
    <w:rsid w:val="00FB2EEC"/>
    <w:rsid w:val="00FB2F15"/>
    <w:rsid w:val="00FB340E"/>
    <w:rsid w:val="00FB39F9"/>
    <w:rsid w:val="00FB413E"/>
    <w:rsid w:val="00FB4A07"/>
    <w:rsid w:val="00FB4C83"/>
    <w:rsid w:val="00FB509C"/>
    <w:rsid w:val="00FB54E3"/>
    <w:rsid w:val="00FB56E4"/>
    <w:rsid w:val="00FB59E8"/>
    <w:rsid w:val="00FB645B"/>
    <w:rsid w:val="00FB69D5"/>
    <w:rsid w:val="00FB7897"/>
    <w:rsid w:val="00FB79A6"/>
    <w:rsid w:val="00FB7EE6"/>
    <w:rsid w:val="00FC0761"/>
    <w:rsid w:val="00FC0B53"/>
    <w:rsid w:val="00FC1CD0"/>
    <w:rsid w:val="00FC2089"/>
    <w:rsid w:val="00FC214C"/>
    <w:rsid w:val="00FC2685"/>
    <w:rsid w:val="00FC2A3A"/>
    <w:rsid w:val="00FC339A"/>
    <w:rsid w:val="00FC374C"/>
    <w:rsid w:val="00FC39B1"/>
    <w:rsid w:val="00FC39FE"/>
    <w:rsid w:val="00FC3AC3"/>
    <w:rsid w:val="00FC3B6C"/>
    <w:rsid w:val="00FC411F"/>
    <w:rsid w:val="00FC45E4"/>
    <w:rsid w:val="00FC471F"/>
    <w:rsid w:val="00FC4793"/>
    <w:rsid w:val="00FC4969"/>
    <w:rsid w:val="00FC49FC"/>
    <w:rsid w:val="00FC4F0A"/>
    <w:rsid w:val="00FC54CD"/>
    <w:rsid w:val="00FC56DB"/>
    <w:rsid w:val="00FC586E"/>
    <w:rsid w:val="00FC6454"/>
    <w:rsid w:val="00FC668F"/>
    <w:rsid w:val="00FC6AF5"/>
    <w:rsid w:val="00FC6AFC"/>
    <w:rsid w:val="00FC710E"/>
    <w:rsid w:val="00FC73DD"/>
    <w:rsid w:val="00FC7E7B"/>
    <w:rsid w:val="00FD011B"/>
    <w:rsid w:val="00FD0419"/>
    <w:rsid w:val="00FD0984"/>
    <w:rsid w:val="00FD112F"/>
    <w:rsid w:val="00FD1C1E"/>
    <w:rsid w:val="00FD206F"/>
    <w:rsid w:val="00FD21C2"/>
    <w:rsid w:val="00FD2301"/>
    <w:rsid w:val="00FD2857"/>
    <w:rsid w:val="00FD2D07"/>
    <w:rsid w:val="00FD2E19"/>
    <w:rsid w:val="00FD2E61"/>
    <w:rsid w:val="00FD35A3"/>
    <w:rsid w:val="00FD39B6"/>
    <w:rsid w:val="00FD3B0F"/>
    <w:rsid w:val="00FD3E84"/>
    <w:rsid w:val="00FD4369"/>
    <w:rsid w:val="00FD45A9"/>
    <w:rsid w:val="00FD471B"/>
    <w:rsid w:val="00FD4A1D"/>
    <w:rsid w:val="00FD4E58"/>
    <w:rsid w:val="00FD4EED"/>
    <w:rsid w:val="00FD5107"/>
    <w:rsid w:val="00FD56E7"/>
    <w:rsid w:val="00FD5956"/>
    <w:rsid w:val="00FD5CAE"/>
    <w:rsid w:val="00FD62C4"/>
    <w:rsid w:val="00FD6694"/>
    <w:rsid w:val="00FD6AE1"/>
    <w:rsid w:val="00FD76FE"/>
    <w:rsid w:val="00FD7CA8"/>
    <w:rsid w:val="00FD7CEB"/>
    <w:rsid w:val="00FE0027"/>
    <w:rsid w:val="00FE0CC8"/>
    <w:rsid w:val="00FE1224"/>
    <w:rsid w:val="00FE1474"/>
    <w:rsid w:val="00FE14BA"/>
    <w:rsid w:val="00FE14BD"/>
    <w:rsid w:val="00FE2036"/>
    <w:rsid w:val="00FE216D"/>
    <w:rsid w:val="00FE21C1"/>
    <w:rsid w:val="00FE2413"/>
    <w:rsid w:val="00FE2794"/>
    <w:rsid w:val="00FE28F6"/>
    <w:rsid w:val="00FE3038"/>
    <w:rsid w:val="00FE31AF"/>
    <w:rsid w:val="00FE3397"/>
    <w:rsid w:val="00FE3B63"/>
    <w:rsid w:val="00FE3F75"/>
    <w:rsid w:val="00FE4298"/>
    <w:rsid w:val="00FE43B9"/>
    <w:rsid w:val="00FE48BB"/>
    <w:rsid w:val="00FE4BB2"/>
    <w:rsid w:val="00FE4DD9"/>
    <w:rsid w:val="00FE513C"/>
    <w:rsid w:val="00FE528A"/>
    <w:rsid w:val="00FE532E"/>
    <w:rsid w:val="00FE5777"/>
    <w:rsid w:val="00FE58EE"/>
    <w:rsid w:val="00FE5AD4"/>
    <w:rsid w:val="00FE5F48"/>
    <w:rsid w:val="00FE6AA9"/>
    <w:rsid w:val="00FE6B7C"/>
    <w:rsid w:val="00FE6F9A"/>
    <w:rsid w:val="00FE7214"/>
    <w:rsid w:val="00FE77C3"/>
    <w:rsid w:val="00FE7970"/>
    <w:rsid w:val="00FE7EBE"/>
    <w:rsid w:val="00FF02AF"/>
    <w:rsid w:val="00FF058B"/>
    <w:rsid w:val="00FF0DB3"/>
    <w:rsid w:val="00FF1535"/>
    <w:rsid w:val="00FF1DC1"/>
    <w:rsid w:val="00FF2031"/>
    <w:rsid w:val="00FF3209"/>
    <w:rsid w:val="00FF3431"/>
    <w:rsid w:val="00FF3438"/>
    <w:rsid w:val="00FF3946"/>
    <w:rsid w:val="00FF3A9D"/>
    <w:rsid w:val="00FF3B23"/>
    <w:rsid w:val="00FF3B91"/>
    <w:rsid w:val="00FF43DD"/>
    <w:rsid w:val="00FF4925"/>
    <w:rsid w:val="00FF564E"/>
    <w:rsid w:val="00FF61D1"/>
    <w:rsid w:val="00FF63FD"/>
    <w:rsid w:val="00FF64C2"/>
    <w:rsid w:val="00FF6D8B"/>
    <w:rsid w:val="00FF7165"/>
    <w:rsid w:val="00FF73AB"/>
    <w:rsid w:val="00FF74A8"/>
    <w:rsid w:val="00FF7D92"/>
    <w:rsid w:val="00FF7EC3"/>
    <w:rsid w:val="00FF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E5BA01"/>
  <w15:docId w15:val="{435CA203-7A2E-4052-8926-929E2182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F03"/>
    <w:pPr>
      <w:spacing w:after="240" w:line="360" w:lineRule="auto"/>
      <w:jc w:val="both"/>
    </w:pPr>
    <w:rPr>
      <w:rFonts w:ascii="Arial" w:hAnsi="Arial"/>
      <w:sz w:val="22"/>
      <w:lang w:eastAsia="en-US"/>
    </w:rPr>
  </w:style>
  <w:style w:type="paragraph" w:styleId="Heading1">
    <w:name w:val="heading 1"/>
    <w:basedOn w:val="Normal"/>
    <w:next w:val="Normal"/>
    <w:qFormat/>
    <w:rsid w:val="00866860"/>
    <w:pPr>
      <w:keepNext/>
      <w:numPr>
        <w:numId w:val="19"/>
      </w:numPr>
      <w:spacing w:before="240"/>
      <w:jc w:val="left"/>
      <w:outlineLvl w:val="0"/>
    </w:pPr>
    <w:rPr>
      <w:rFonts w:ascii="Arial Bold" w:hAnsi="Arial Bold" w:cs="Arial"/>
      <w:b/>
      <w:bCs/>
      <w:vanish/>
      <w:kern w:val="32"/>
      <w:szCs w:val="24"/>
    </w:rPr>
  </w:style>
  <w:style w:type="paragraph" w:styleId="Heading2">
    <w:name w:val="heading 2"/>
    <w:basedOn w:val="Normal"/>
    <w:next w:val="Normal"/>
    <w:autoRedefine/>
    <w:qFormat/>
    <w:rsid w:val="00086425"/>
    <w:pPr>
      <w:keepNext/>
      <w:numPr>
        <w:ilvl w:val="1"/>
        <w:numId w:val="19"/>
      </w:numPr>
      <w:tabs>
        <w:tab w:val="left" w:pos="851"/>
      </w:tabs>
      <w:spacing w:before="240"/>
      <w:jc w:val="left"/>
      <w:outlineLvl w:val="1"/>
    </w:pPr>
    <w:rPr>
      <w:rFonts w:cs="Arial"/>
      <w:b/>
      <w:bCs/>
      <w:iCs/>
      <w:szCs w:val="22"/>
    </w:rPr>
  </w:style>
  <w:style w:type="paragraph" w:styleId="Heading3">
    <w:name w:val="heading 3"/>
    <w:basedOn w:val="Normal"/>
    <w:next w:val="Normal"/>
    <w:autoRedefine/>
    <w:qFormat/>
    <w:rsid w:val="00D366CF"/>
    <w:pPr>
      <w:keepNext/>
      <w:numPr>
        <w:ilvl w:val="2"/>
        <w:numId w:val="19"/>
      </w:numPr>
      <w:tabs>
        <w:tab w:val="left" w:pos="851"/>
      </w:tabs>
      <w:spacing w:before="240"/>
      <w:jc w:val="left"/>
      <w:outlineLvl w:val="2"/>
    </w:pPr>
    <w:rPr>
      <w:rFonts w:cs="Arial"/>
      <w:b/>
      <w:bCs/>
    </w:rPr>
  </w:style>
  <w:style w:type="paragraph" w:styleId="Heading4">
    <w:name w:val="heading 4"/>
    <w:basedOn w:val="Normal"/>
    <w:next w:val="Normal"/>
    <w:autoRedefine/>
    <w:qFormat/>
    <w:rsid w:val="00825D00"/>
    <w:pPr>
      <w:keepNext/>
      <w:numPr>
        <w:ilvl w:val="3"/>
        <w:numId w:val="19"/>
      </w:numPr>
      <w:spacing w:before="120"/>
      <w:jc w:val="left"/>
      <w:outlineLvl w:val="3"/>
    </w:pPr>
    <w:rPr>
      <w:b/>
      <w:bCs/>
    </w:rPr>
  </w:style>
  <w:style w:type="paragraph" w:styleId="Heading5">
    <w:name w:val="heading 5"/>
    <w:basedOn w:val="Normal"/>
    <w:next w:val="Normal"/>
    <w:qFormat/>
    <w:rsid w:val="00A22084"/>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rsid w:val="00ED22AC"/>
    <w:pPr>
      <w:keepNext/>
      <w:numPr>
        <w:ilvl w:val="5"/>
        <w:numId w:val="19"/>
      </w:numPr>
      <w:spacing w:before="120"/>
      <w:outlineLvl w:val="5"/>
    </w:pPr>
    <w:rPr>
      <w:bCs/>
      <w:szCs w:val="22"/>
    </w:rPr>
  </w:style>
  <w:style w:type="paragraph" w:styleId="Heading7">
    <w:name w:val="heading 7"/>
    <w:basedOn w:val="Normal"/>
    <w:next w:val="Normal"/>
    <w:semiHidden/>
    <w:qFormat/>
    <w:rsid w:val="00ED22AC"/>
    <w:pPr>
      <w:keepNext/>
      <w:numPr>
        <w:ilvl w:val="6"/>
        <w:numId w:val="19"/>
      </w:numPr>
      <w:spacing w:before="120"/>
      <w:outlineLvl w:val="6"/>
    </w:pPr>
    <w:rPr>
      <w:szCs w:val="24"/>
    </w:rPr>
  </w:style>
  <w:style w:type="paragraph" w:styleId="Heading8">
    <w:name w:val="heading 8"/>
    <w:basedOn w:val="Normal"/>
    <w:next w:val="Normal"/>
    <w:semiHidden/>
    <w:qFormat/>
    <w:rsid w:val="00ED22AC"/>
    <w:pPr>
      <w:keepNext/>
      <w:numPr>
        <w:ilvl w:val="7"/>
        <w:numId w:val="19"/>
      </w:numPr>
      <w:spacing w:before="120"/>
      <w:outlineLvl w:val="7"/>
    </w:pPr>
    <w:rPr>
      <w:iCs/>
      <w:szCs w:val="24"/>
    </w:rPr>
  </w:style>
  <w:style w:type="paragraph" w:styleId="Heading9">
    <w:name w:val="heading 9"/>
    <w:basedOn w:val="Normal"/>
    <w:next w:val="Normal"/>
    <w:semiHidden/>
    <w:qFormat/>
    <w:rsid w:val="00ED22AC"/>
    <w:pPr>
      <w:keepNext/>
      <w:numPr>
        <w:ilvl w:val="8"/>
        <w:numId w:val="19"/>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rsid w:val="00BE2531"/>
    <w:pPr>
      <w:keepNext w:val="0"/>
      <w:numPr>
        <w:numId w:val="0"/>
      </w:numPr>
    </w:pPr>
    <w:rPr>
      <w:b w:val="0"/>
      <w:sz w:val="20"/>
    </w:rPr>
  </w:style>
  <w:style w:type="paragraph" w:customStyle="1" w:styleId="Par2">
    <w:name w:val="Par 2"/>
    <w:basedOn w:val="Heading2"/>
    <w:next w:val="Normal"/>
    <w:semiHidden/>
    <w:rsid w:val="00BE2531"/>
    <w:pPr>
      <w:keepNext w:val="0"/>
      <w:numPr>
        <w:ilvl w:val="0"/>
        <w:numId w:val="0"/>
      </w:numPr>
    </w:pPr>
    <w:rPr>
      <w:b w:val="0"/>
      <w:sz w:val="20"/>
    </w:rPr>
  </w:style>
  <w:style w:type="paragraph" w:customStyle="1" w:styleId="Par3">
    <w:name w:val="Par 3"/>
    <w:basedOn w:val="Heading3"/>
    <w:next w:val="Normal"/>
    <w:semiHidden/>
    <w:rsid w:val="00BE2531"/>
    <w:pPr>
      <w:keepNext w:val="0"/>
      <w:numPr>
        <w:ilvl w:val="0"/>
        <w:numId w:val="0"/>
      </w:numPr>
    </w:pPr>
  </w:style>
  <w:style w:type="paragraph" w:customStyle="1" w:styleId="Par4">
    <w:name w:val="Par 4"/>
    <w:basedOn w:val="Heading4"/>
    <w:next w:val="Normal"/>
    <w:semiHidden/>
    <w:rsid w:val="00BE2531"/>
    <w:pPr>
      <w:keepNext w:val="0"/>
      <w:numPr>
        <w:ilvl w:val="0"/>
        <w:numId w:val="0"/>
      </w:numPr>
    </w:pPr>
  </w:style>
  <w:style w:type="paragraph" w:customStyle="1" w:styleId="Par5">
    <w:name w:val="Par 5"/>
    <w:basedOn w:val="Heading5"/>
    <w:next w:val="Normal"/>
    <w:semiHidden/>
    <w:rsid w:val="00BE2531"/>
    <w:pPr>
      <w:keepNext w:val="0"/>
      <w:numPr>
        <w:ilvl w:val="0"/>
        <w:numId w:val="0"/>
      </w:numPr>
    </w:pPr>
  </w:style>
  <w:style w:type="paragraph" w:customStyle="1" w:styleId="Par6">
    <w:name w:val="Par 6"/>
    <w:basedOn w:val="Heading6"/>
    <w:next w:val="Normal"/>
    <w:semiHidden/>
    <w:rsid w:val="00BE2531"/>
    <w:pPr>
      <w:keepNext w:val="0"/>
      <w:numPr>
        <w:ilvl w:val="0"/>
        <w:numId w:val="0"/>
      </w:numPr>
    </w:pPr>
  </w:style>
  <w:style w:type="paragraph" w:customStyle="1" w:styleId="Par7">
    <w:name w:val="Par 7"/>
    <w:basedOn w:val="Heading7"/>
    <w:next w:val="Normal"/>
    <w:semiHidden/>
    <w:rsid w:val="00BE2531"/>
    <w:pPr>
      <w:keepNext w:val="0"/>
      <w:numPr>
        <w:ilvl w:val="0"/>
        <w:numId w:val="0"/>
      </w:numPr>
    </w:pPr>
  </w:style>
  <w:style w:type="paragraph" w:customStyle="1" w:styleId="Par8">
    <w:name w:val="Par 8"/>
    <w:basedOn w:val="Heading8"/>
    <w:next w:val="Normal"/>
    <w:semiHidden/>
    <w:rsid w:val="00BE2531"/>
    <w:pPr>
      <w:keepNext w:val="0"/>
      <w:numPr>
        <w:ilvl w:val="0"/>
        <w:numId w:val="0"/>
      </w:numPr>
    </w:pPr>
    <w:rPr>
      <w:szCs w:val="20"/>
    </w:rPr>
  </w:style>
  <w:style w:type="paragraph" w:customStyle="1" w:styleId="Par9">
    <w:name w:val="Par 9"/>
    <w:basedOn w:val="Heading9"/>
    <w:next w:val="Normal"/>
    <w:semiHidden/>
    <w:rsid w:val="00BE2531"/>
    <w:pPr>
      <w:keepNext w:val="0"/>
      <w:numPr>
        <w:ilvl w:val="0"/>
        <w:numId w:val="0"/>
      </w:numPr>
    </w:pPr>
  </w:style>
  <w:style w:type="paragraph" w:customStyle="1" w:styleId="NormalBold">
    <w:name w:val="Normal_Bold"/>
    <w:basedOn w:val="Normal"/>
    <w:next w:val="Normal"/>
    <w:semiHidden/>
    <w:rsid w:val="0091394D"/>
    <w:rPr>
      <w:b/>
    </w:rPr>
  </w:style>
  <w:style w:type="paragraph" w:customStyle="1" w:styleId="NormalIndentLeftRight">
    <w:name w:val="Normal_IndentLeftRight"/>
    <w:basedOn w:val="Normal"/>
    <w:next w:val="Normal"/>
    <w:semiHidden/>
    <w:rsid w:val="0091394D"/>
    <w:pPr>
      <w:ind w:left="720" w:right="720"/>
    </w:pPr>
  </w:style>
  <w:style w:type="paragraph" w:customStyle="1" w:styleId="NormalItalic">
    <w:name w:val="Normal_Italic"/>
    <w:basedOn w:val="Normal"/>
    <w:next w:val="Normal"/>
    <w:semiHidden/>
    <w:rsid w:val="0091394D"/>
    <w:rPr>
      <w:i/>
    </w:rPr>
  </w:style>
  <w:style w:type="paragraph" w:styleId="BalloonText">
    <w:name w:val="Balloon Text"/>
    <w:basedOn w:val="Normal"/>
    <w:link w:val="BalloonTextChar"/>
    <w:uiPriority w:val="99"/>
    <w:semiHidden/>
    <w:unhideWhenUsed/>
    <w:rsid w:val="0091394D"/>
    <w:pPr>
      <w:spacing w:after="0"/>
    </w:pPr>
    <w:rPr>
      <w:rFonts w:ascii="Tahoma" w:hAnsi="Tahoma" w:cs="Tahoma"/>
      <w:sz w:val="16"/>
      <w:szCs w:val="16"/>
    </w:rPr>
  </w:style>
  <w:style w:type="paragraph" w:customStyle="1" w:styleId="Heading0">
    <w:name w:val="Heading 0"/>
    <w:basedOn w:val="Normal"/>
    <w:next w:val="Heading1"/>
    <w:autoRedefine/>
    <w:rsid w:val="00A22084"/>
    <w:pPr>
      <w:keepNext/>
      <w:spacing w:after="360"/>
      <w:jc w:val="left"/>
    </w:pPr>
    <w:rPr>
      <w:rFonts w:ascii="Arial Bold" w:hAnsi="Arial Bold"/>
      <w:b/>
      <w:caps/>
      <w:sz w:val="28"/>
    </w:rPr>
  </w:style>
  <w:style w:type="paragraph" w:styleId="Footer">
    <w:name w:val="footer"/>
    <w:basedOn w:val="Normal"/>
    <w:link w:val="FooterChar"/>
    <w:autoRedefine/>
    <w:rsid w:val="00F50DBA"/>
    <w:pPr>
      <w:spacing w:after="0" w:line="240" w:lineRule="auto"/>
      <w:jc w:val="center"/>
    </w:pPr>
    <w:rPr>
      <w:szCs w:val="16"/>
    </w:rPr>
  </w:style>
  <w:style w:type="character" w:styleId="FootnoteReference">
    <w:name w:val="footnote reference"/>
    <w:basedOn w:val="DefaultParagraphFont"/>
    <w:rsid w:val="0091394D"/>
    <w:rPr>
      <w:rFonts w:ascii="Arial" w:hAnsi="Arial"/>
      <w:sz w:val="16"/>
      <w:vertAlign w:val="superscript"/>
      <w:lang w:val="en-ZA"/>
    </w:rPr>
  </w:style>
  <w:style w:type="paragraph" w:styleId="FootnoteText">
    <w:name w:val="footnote text"/>
    <w:basedOn w:val="Normal"/>
    <w:autoRedefine/>
    <w:rsid w:val="0091394D"/>
    <w:pPr>
      <w:tabs>
        <w:tab w:val="left" w:pos="426"/>
      </w:tabs>
      <w:spacing w:after="0" w:line="240" w:lineRule="auto"/>
      <w:ind w:left="425" w:hanging="425"/>
    </w:pPr>
    <w:rPr>
      <w:sz w:val="20"/>
    </w:rPr>
  </w:style>
  <w:style w:type="paragraph" w:customStyle="1" w:styleId="TableHeading">
    <w:name w:val="Table_Heading"/>
    <w:basedOn w:val="Normal"/>
    <w:next w:val="Normal"/>
    <w:rsid w:val="00A7440F"/>
    <w:pPr>
      <w:keepNext/>
      <w:spacing w:before="60" w:after="60" w:line="240" w:lineRule="auto"/>
      <w:jc w:val="center"/>
    </w:pPr>
    <w:rPr>
      <w:b/>
    </w:rPr>
  </w:style>
  <w:style w:type="character" w:styleId="Hyperlink">
    <w:name w:val="Hyperlink"/>
    <w:basedOn w:val="DefaultParagraphFont"/>
    <w:uiPriority w:val="99"/>
    <w:rsid w:val="0091394D"/>
    <w:rPr>
      <w:rFonts w:ascii="Arial" w:hAnsi="Arial"/>
      <w:color w:val="0000FF"/>
      <w:sz w:val="20"/>
      <w:szCs w:val="20"/>
      <w:u w:val="single"/>
      <w:lang w:val="en-ZA"/>
    </w:rPr>
  </w:style>
  <w:style w:type="character" w:styleId="PageNumber">
    <w:name w:val="page number"/>
    <w:rsid w:val="00472722"/>
    <w:rPr>
      <w:rFonts w:ascii="Arial" w:hAnsi="Arial"/>
      <w:sz w:val="22"/>
      <w:szCs w:val="20"/>
      <w:lang w:val="en-ZA"/>
    </w:rPr>
  </w:style>
  <w:style w:type="paragraph" w:customStyle="1" w:styleId="TOCHeading">
    <w:name w:val="TOC_Heading"/>
    <w:basedOn w:val="Normal"/>
    <w:next w:val="Normal"/>
    <w:autoRedefine/>
    <w:rsid w:val="0028579A"/>
    <w:pPr>
      <w:spacing w:after="360"/>
      <w:jc w:val="left"/>
    </w:pPr>
    <w:rPr>
      <w:rFonts w:ascii="Arial Bold" w:hAnsi="Arial Bold"/>
      <w:b/>
      <w:caps/>
      <w:sz w:val="28"/>
      <w:szCs w:val="24"/>
    </w:rPr>
  </w:style>
  <w:style w:type="paragraph" w:styleId="TOC1">
    <w:name w:val="toc 1"/>
    <w:basedOn w:val="Normal"/>
    <w:next w:val="Normal"/>
    <w:autoRedefine/>
    <w:uiPriority w:val="39"/>
    <w:rsid w:val="00866860"/>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rsid w:val="0091394D"/>
    <w:pPr>
      <w:numPr>
        <w:numId w:val="10"/>
      </w:numPr>
    </w:pPr>
  </w:style>
  <w:style w:type="paragraph" w:customStyle="1" w:styleId="ListNumberBrackets">
    <w:name w:val="List_Number_Brackets"/>
    <w:basedOn w:val="Normal"/>
    <w:rsid w:val="0072457F"/>
    <w:pPr>
      <w:numPr>
        <w:numId w:val="11"/>
      </w:numPr>
    </w:pPr>
  </w:style>
  <w:style w:type="paragraph" w:customStyle="1" w:styleId="NormalHeader">
    <w:name w:val="Normal_Header"/>
    <w:basedOn w:val="Normal"/>
    <w:next w:val="Normal"/>
    <w:rsid w:val="00383F40"/>
    <w:pPr>
      <w:keepNext/>
      <w:spacing w:after="60"/>
      <w:jc w:val="left"/>
    </w:pPr>
    <w:rPr>
      <w:b/>
    </w:rPr>
  </w:style>
  <w:style w:type="paragraph" w:customStyle="1" w:styleId="CaptionBotTblFig">
    <w:name w:val="CaptionBot_Tbl_Fig"/>
    <w:basedOn w:val="Normal"/>
    <w:next w:val="Normal"/>
    <w:link w:val="CaptionBotTblFigChar"/>
    <w:autoRedefine/>
    <w:rsid w:val="00450103"/>
    <w:pPr>
      <w:spacing w:before="120" w:line="276" w:lineRule="auto"/>
      <w:ind w:left="1701" w:hanging="1701"/>
      <w:jc w:val="center"/>
    </w:pPr>
    <w:rPr>
      <w:b/>
    </w:rPr>
  </w:style>
  <w:style w:type="numbering" w:styleId="111111">
    <w:name w:val="Outline List 2"/>
    <w:basedOn w:val="NoList"/>
    <w:semiHidden/>
    <w:rsid w:val="0091394D"/>
    <w:pPr>
      <w:numPr>
        <w:numId w:val="8"/>
      </w:numPr>
    </w:pPr>
  </w:style>
  <w:style w:type="numbering" w:styleId="1ai">
    <w:name w:val="Outline List 1"/>
    <w:basedOn w:val="NoList"/>
    <w:semiHidden/>
    <w:rsid w:val="0091394D"/>
    <w:pPr>
      <w:numPr>
        <w:numId w:val="7"/>
      </w:numPr>
    </w:pPr>
  </w:style>
  <w:style w:type="numbering" w:styleId="ArticleSection">
    <w:name w:val="Outline List 3"/>
    <w:basedOn w:val="NoList"/>
    <w:semiHidden/>
    <w:rsid w:val="0091394D"/>
    <w:pPr>
      <w:numPr>
        <w:numId w:val="9"/>
      </w:numPr>
    </w:pPr>
  </w:style>
  <w:style w:type="paragraph" w:styleId="BlockText">
    <w:name w:val="Block Text"/>
    <w:basedOn w:val="Normal"/>
    <w:semiHidden/>
    <w:rsid w:val="0091394D"/>
    <w:pPr>
      <w:ind w:left="1440" w:right="1440"/>
    </w:pPr>
  </w:style>
  <w:style w:type="paragraph" w:styleId="BodyText">
    <w:name w:val="Body Text"/>
    <w:basedOn w:val="Normal"/>
    <w:semiHidden/>
    <w:rsid w:val="0091394D"/>
  </w:style>
  <w:style w:type="paragraph" w:styleId="BodyText2">
    <w:name w:val="Body Text 2"/>
    <w:basedOn w:val="Normal"/>
    <w:semiHidden/>
    <w:rsid w:val="0091394D"/>
    <w:pPr>
      <w:spacing w:line="480" w:lineRule="auto"/>
    </w:pPr>
  </w:style>
  <w:style w:type="paragraph" w:styleId="BodyText3">
    <w:name w:val="Body Text 3"/>
    <w:basedOn w:val="Normal"/>
    <w:semiHidden/>
    <w:rsid w:val="0091394D"/>
    <w:rPr>
      <w:sz w:val="16"/>
      <w:szCs w:val="16"/>
    </w:rPr>
  </w:style>
  <w:style w:type="paragraph" w:styleId="BodyTextFirstIndent">
    <w:name w:val="Body Text First Indent"/>
    <w:basedOn w:val="BodyText"/>
    <w:semiHidden/>
    <w:rsid w:val="0091394D"/>
    <w:pPr>
      <w:ind w:firstLine="210"/>
    </w:pPr>
  </w:style>
  <w:style w:type="paragraph" w:styleId="BodyTextIndent">
    <w:name w:val="Body Text Indent"/>
    <w:basedOn w:val="Normal"/>
    <w:semiHidden/>
    <w:rsid w:val="0091394D"/>
    <w:pPr>
      <w:ind w:left="283"/>
    </w:pPr>
  </w:style>
  <w:style w:type="paragraph" w:styleId="BodyTextFirstIndent2">
    <w:name w:val="Body Text First Indent 2"/>
    <w:basedOn w:val="BodyTextIndent"/>
    <w:semiHidden/>
    <w:rsid w:val="0091394D"/>
    <w:pPr>
      <w:ind w:firstLine="210"/>
    </w:pPr>
  </w:style>
  <w:style w:type="paragraph" w:styleId="BodyTextIndent2">
    <w:name w:val="Body Text Indent 2"/>
    <w:basedOn w:val="Normal"/>
    <w:semiHidden/>
    <w:rsid w:val="0091394D"/>
    <w:pPr>
      <w:spacing w:line="480" w:lineRule="auto"/>
      <w:ind w:left="283"/>
    </w:pPr>
  </w:style>
  <w:style w:type="paragraph" w:styleId="BodyTextIndent3">
    <w:name w:val="Body Text Indent 3"/>
    <w:basedOn w:val="Normal"/>
    <w:semiHidden/>
    <w:rsid w:val="0091394D"/>
    <w:pPr>
      <w:ind w:left="283"/>
    </w:pPr>
    <w:rPr>
      <w:sz w:val="16"/>
      <w:szCs w:val="16"/>
    </w:rPr>
  </w:style>
  <w:style w:type="paragraph" w:styleId="Closing">
    <w:name w:val="Closing"/>
    <w:basedOn w:val="Normal"/>
    <w:semiHidden/>
    <w:rsid w:val="0091394D"/>
    <w:pPr>
      <w:ind w:left="4252"/>
    </w:pPr>
  </w:style>
  <w:style w:type="paragraph" w:styleId="Date">
    <w:name w:val="Date"/>
    <w:basedOn w:val="Normal"/>
    <w:next w:val="Normal"/>
    <w:semiHidden/>
    <w:rsid w:val="0091394D"/>
  </w:style>
  <w:style w:type="paragraph" w:styleId="E-mailSignature">
    <w:name w:val="E-mail Signature"/>
    <w:basedOn w:val="Normal"/>
    <w:semiHidden/>
    <w:rsid w:val="0091394D"/>
  </w:style>
  <w:style w:type="character" w:customStyle="1" w:styleId="BalloonTextChar">
    <w:name w:val="Balloon Text Char"/>
    <w:basedOn w:val="DefaultParagraphFont"/>
    <w:link w:val="BalloonText"/>
    <w:uiPriority w:val="99"/>
    <w:semiHidden/>
    <w:rsid w:val="0091394D"/>
    <w:rPr>
      <w:rFonts w:ascii="Tahoma" w:hAnsi="Tahoma" w:cs="Tahoma"/>
      <w:sz w:val="16"/>
      <w:szCs w:val="16"/>
      <w:lang w:eastAsia="en-US"/>
    </w:rPr>
  </w:style>
  <w:style w:type="paragraph" w:styleId="EnvelopeAddress">
    <w:name w:val="envelope address"/>
    <w:basedOn w:val="Normal"/>
    <w:semiHidden/>
    <w:rsid w:val="0091394D"/>
    <w:pPr>
      <w:framePr w:w="7920" w:h="1980" w:hRule="exact" w:hSpace="180" w:wrap="auto" w:hAnchor="page" w:xAlign="center" w:yAlign="bottom"/>
      <w:ind w:left="2880"/>
    </w:pPr>
    <w:rPr>
      <w:rFonts w:cs="Arial"/>
      <w:szCs w:val="24"/>
    </w:rPr>
  </w:style>
  <w:style w:type="paragraph" w:styleId="EnvelopeReturn">
    <w:name w:val="envelope return"/>
    <w:basedOn w:val="Normal"/>
    <w:semiHidden/>
    <w:rsid w:val="0091394D"/>
    <w:rPr>
      <w:rFonts w:cs="Arial"/>
    </w:rPr>
  </w:style>
  <w:style w:type="character" w:styleId="FollowedHyperlink">
    <w:name w:val="FollowedHyperlink"/>
    <w:basedOn w:val="DefaultParagraphFont"/>
    <w:semiHidden/>
    <w:rsid w:val="0091394D"/>
    <w:rPr>
      <w:color w:val="800080"/>
      <w:u w:val="single"/>
    </w:rPr>
  </w:style>
  <w:style w:type="paragraph" w:styleId="Header">
    <w:name w:val="header"/>
    <w:basedOn w:val="Normal"/>
    <w:link w:val="HeaderChar"/>
    <w:semiHidden/>
    <w:rsid w:val="0091394D"/>
    <w:pPr>
      <w:tabs>
        <w:tab w:val="center" w:pos="4320"/>
        <w:tab w:val="right" w:pos="8640"/>
      </w:tabs>
    </w:pPr>
  </w:style>
  <w:style w:type="character" w:styleId="HTMLAcronym">
    <w:name w:val="HTML Acronym"/>
    <w:basedOn w:val="DefaultParagraphFont"/>
    <w:semiHidden/>
    <w:rsid w:val="0091394D"/>
  </w:style>
  <w:style w:type="paragraph" w:styleId="HTMLAddress">
    <w:name w:val="HTML Address"/>
    <w:basedOn w:val="Normal"/>
    <w:semiHidden/>
    <w:rsid w:val="0091394D"/>
    <w:rPr>
      <w:i/>
      <w:iCs/>
    </w:rPr>
  </w:style>
  <w:style w:type="character" w:styleId="HTMLCite">
    <w:name w:val="HTML Cite"/>
    <w:basedOn w:val="DefaultParagraphFont"/>
    <w:semiHidden/>
    <w:rsid w:val="0091394D"/>
    <w:rPr>
      <w:i/>
      <w:iCs/>
    </w:rPr>
  </w:style>
  <w:style w:type="character" w:styleId="HTMLCode">
    <w:name w:val="HTML Code"/>
    <w:basedOn w:val="DefaultParagraphFont"/>
    <w:semiHidden/>
    <w:rsid w:val="0091394D"/>
    <w:rPr>
      <w:rFonts w:ascii="Courier New" w:hAnsi="Courier New" w:cs="Courier New"/>
      <w:sz w:val="20"/>
      <w:szCs w:val="20"/>
    </w:rPr>
  </w:style>
  <w:style w:type="character" w:styleId="HTMLDefinition">
    <w:name w:val="HTML Definition"/>
    <w:basedOn w:val="DefaultParagraphFont"/>
    <w:semiHidden/>
    <w:rsid w:val="0091394D"/>
    <w:rPr>
      <w:i/>
      <w:iCs/>
    </w:rPr>
  </w:style>
  <w:style w:type="character" w:styleId="HTMLKeyboard">
    <w:name w:val="HTML Keyboard"/>
    <w:basedOn w:val="DefaultParagraphFont"/>
    <w:semiHidden/>
    <w:rsid w:val="0091394D"/>
    <w:rPr>
      <w:rFonts w:ascii="Courier New" w:hAnsi="Courier New" w:cs="Courier New"/>
      <w:sz w:val="20"/>
      <w:szCs w:val="20"/>
    </w:rPr>
  </w:style>
  <w:style w:type="paragraph" w:styleId="HTMLPreformatted">
    <w:name w:val="HTML Preformatted"/>
    <w:basedOn w:val="Normal"/>
    <w:semiHidden/>
    <w:rsid w:val="0091394D"/>
    <w:rPr>
      <w:rFonts w:ascii="Courier New" w:hAnsi="Courier New" w:cs="Courier New"/>
    </w:rPr>
  </w:style>
  <w:style w:type="character" w:styleId="HTMLSample">
    <w:name w:val="HTML Sample"/>
    <w:basedOn w:val="DefaultParagraphFont"/>
    <w:semiHidden/>
    <w:rsid w:val="0091394D"/>
    <w:rPr>
      <w:rFonts w:ascii="Courier New" w:hAnsi="Courier New" w:cs="Courier New"/>
    </w:rPr>
  </w:style>
  <w:style w:type="character" w:styleId="HTMLTypewriter">
    <w:name w:val="HTML Typewriter"/>
    <w:basedOn w:val="DefaultParagraphFont"/>
    <w:semiHidden/>
    <w:rsid w:val="0091394D"/>
    <w:rPr>
      <w:rFonts w:ascii="Courier New" w:hAnsi="Courier New" w:cs="Courier New"/>
      <w:sz w:val="20"/>
      <w:szCs w:val="20"/>
    </w:rPr>
  </w:style>
  <w:style w:type="character" w:styleId="HTMLVariable">
    <w:name w:val="HTML Variable"/>
    <w:basedOn w:val="DefaultParagraphFont"/>
    <w:semiHidden/>
    <w:rsid w:val="0091394D"/>
    <w:rPr>
      <w:i/>
      <w:iCs/>
    </w:rPr>
  </w:style>
  <w:style w:type="character" w:styleId="LineNumber">
    <w:name w:val="line number"/>
    <w:basedOn w:val="DefaultParagraphFont"/>
    <w:semiHidden/>
    <w:rsid w:val="0091394D"/>
  </w:style>
  <w:style w:type="paragraph" w:styleId="List">
    <w:name w:val="List"/>
    <w:basedOn w:val="Normal"/>
    <w:semiHidden/>
    <w:rsid w:val="0091394D"/>
    <w:pPr>
      <w:ind w:left="283" w:hanging="283"/>
    </w:pPr>
  </w:style>
  <w:style w:type="paragraph" w:styleId="List2">
    <w:name w:val="List 2"/>
    <w:basedOn w:val="Normal"/>
    <w:semiHidden/>
    <w:rsid w:val="0091394D"/>
    <w:pPr>
      <w:ind w:left="566" w:hanging="283"/>
    </w:pPr>
  </w:style>
  <w:style w:type="paragraph" w:styleId="List3">
    <w:name w:val="List 3"/>
    <w:basedOn w:val="Normal"/>
    <w:semiHidden/>
    <w:rsid w:val="0091394D"/>
    <w:pPr>
      <w:ind w:left="849" w:hanging="283"/>
    </w:pPr>
  </w:style>
  <w:style w:type="paragraph" w:styleId="List4">
    <w:name w:val="List 4"/>
    <w:basedOn w:val="Normal"/>
    <w:semiHidden/>
    <w:rsid w:val="0091394D"/>
    <w:pPr>
      <w:ind w:left="1132" w:hanging="283"/>
    </w:pPr>
  </w:style>
  <w:style w:type="paragraph" w:styleId="List5">
    <w:name w:val="List 5"/>
    <w:basedOn w:val="Normal"/>
    <w:semiHidden/>
    <w:rsid w:val="0091394D"/>
    <w:pPr>
      <w:ind w:left="1415" w:hanging="283"/>
    </w:pPr>
  </w:style>
  <w:style w:type="paragraph" w:styleId="ListBullet">
    <w:name w:val="List Bullet"/>
    <w:basedOn w:val="Normal"/>
    <w:rsid w:val="007C567B"/>
    <w:pPr>
      <w:numPr>
        <w:numId w:val="17"/>
      </w:numPr>
    </w:pPr>
  </w:style>
  <w:style w:type="paragraph" w:styleId="ListBullet2">
    <w:name w:val="List Bullet 2"/>
    <w:basedOn w:val="Normal"/>
    <w:semiHidden/>
    <w:rsid w:val="0091394D"/>
    <w:pPr>
      <w:numPr>
        <w:numId w:val="2"/>
      </w:numPr>
      <w:contextualSpacing/>
    </w:pPr>
  </w:style>
  <w:style w:type="paragraph" w:styleId="ListBullet3">
    <w:name w:val="List Bullet 3"/>
    <w:basedOn w:val="Normal"/>
    <w:semiHidden/>
    <w:rsid w:val="0091394D"/>
    <w:pPr>
      <w:numPr>
        <w:numId w:val="3"/>
      </w:numPr>
      <w:contextualSpacing/>
    </w:pPr>
  </w:style>
  <w:style w:type="paragraph" w:styleId="ListBullet4">
    <w:name w:val="List Bullet 4"/>
    <w:basedOn w:val="Normal"/>
    <w:semiHidden/>
    <w:rsid w:val="0091394D"/>
    <w:pPr>
      <w:numPr>
        <w:numId w:val="4"/>
      </w:numPr>
      <w:contextualSpacing/>
    </w:pPr>
  </w:style>
  <w:style w:type="paragraph" w:styleId="ListBullet5">
    <w:name w:val="List Bullet 5"/>
    <w:basedOn w:val="Normal"/>
    <w:semiHidden/>
    <w:rsid w:val="0091394D"/>
    <w:pPr>
      <w:numPr>
        <w:numId w:val="5"/>
      </w:numPr>
      <w:contextualSpacing/>
    </w:pPr>
  </w:style>
  <w:style w:type="paragraph" w:styleId="ListContinue">
    <w:name w:val="List Continue"/>
    <w:basedOn w:val="Normal"/>
    <w:semiHidden/>
    <w:rsid w:val="0091394D"/>
    <w:pPr>
      <w:ind w:left="567"/>
    </w:pPr>
  </w:style>
  <w:style w:type="paragraph" w:styleId="ListNumber">
    <w:name w:val="List Number"/>
    <w:basedOn w:val="Normal"/>
    <w:semiHidden/>
    <w:rsid w:val="0072457F"/>
    <w:pPr>
      <w:numPr>
        <w:numId w:val="1"/>
      </w:numPr>
      <w:tabs>
        <w:tab w:val="left" w:pos="567"/>
      </w:tabs>
    </w:pPr>
  </w:style>
  <w:style w:type="paragraph" w:styleId="ListNumber2">
    <w:name w:val="List Number 2"/>
    <w:basedOn w:val="Normal"/>
    <w:semiHidden/>
    <w:rsid w:val="0091394D"/>
    <w:pPr>
      <w:numPr>
        <w:numId w:val="6"/>
      </w:numPr>
      <w:contextualSpacing/>
    </w:pPr>
  </w:style>
  <w:style w:type="paragraph" w:styleId="MessageHeader">
    <w:name w:val="Message Header"/>
    <w:basedOn w:val="Normal"/>
    <w:semiHidden/>
    <w:rsid w:val="0091394D"/>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uiPriority w:val="99"/>
    <w:semiHidden/>
    <w:rsid w:val="0091394D"/>
    <w:rPr>
      <w:rFonts w:ascii="Times New Roman" w:hAnsi="Times New Roman"/>
      <w:szCs w:val="24"/>
    </w:rPr>
  </w:style>
  <w:style w:type="paragraph" w:styleId="TOC2">
    <w:name w:val="toc 2"/>
    <w:basedOn w:val="Normal"/>
    <w:next w:val="Normal"/>
    <w:autoRedefine/>
    <w:uiPriority w:val="39"/>
    <w:rsid w:val="00ED22AC"/>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rsid w:val="0091394D"/>
  </w:style>
  <w:style w:type="paragraph" w:styleId="PlainText">
    <w:name w:val="Plain Text"/>
    <w:basedOn w:val="Normal"/>
    <w:semiHidden/>
    <w:rsid w:val="0091394D"/>
    <w:rPr>
      <w:rFonts w:ascii="Courier New" w:hAnsi="Courier New" w:cs="Courier New"/>
    </w:rPr>
  </w:style>
  <w:style w:type="paragraph" w:styleId="Salutation">
    <w:name w:val="Salutation"/>
    <w:basedOn w:val="Normal"/>
    <w:next w:val="Normal"/>
    <w:semiHidden/>
    <w:rsid w:val="0091394D"/>
  </w:style>
  <w:style w:type="paragraph" w:styleId="Signature">
    <w:name w:val="Signature"/>
    <w:basedOn w:val="Normal"/>
    <w:semiHidden/>
    <w:rsid w:val="0091394D"/>
    <w:pPr>
      <w:ind w:left="4252"/>
    </w:pPr>
  </w:style>
  <w:style w:type="character" w:styleId="Strong">
    <w:name w:val="Strong"/>
    <w:basedOn w:val="DefaultParagraphFont"/>
    <w:uiPriority w:val="22"/>
    <w:qFormat/>
    <w:rsid w:val="0091394D"/>
    <w:rPr>
      <w:b/>
      <w:bCs/>
    </w:rPr>
  </w:style>
  <w:style w:type="table" w:styleId="Table3Deffects1">
    <w:name w:val="Table 3D effects 1"/>
    <w:basedOn w:val="TableNormal"/>
    <w:semiHidden/>
    <w:rsid w:val="0091394D"/>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1394D"/>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1394D"/>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1394D"/>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1394D"/>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1394D"/>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1394D"/>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1394D"/>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1394D"/>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1394D"/>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1394D"/>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1394D"/>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1394D"/>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1394D"/>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1394D"/>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1394D"/>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1394D"/>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1394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1394D"/>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1394D"/>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1394D"/>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1394D"/>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1394D"/>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1394D"/>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1394D"/>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1394D"/>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1394D"/>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1394D"/>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1394D"/>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1394D"/>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1394D"/>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1394D"/>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1394D"/>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1394D"/>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1394D"/>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1394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1394D"/>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1394D"/>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1394D"/>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9C3858"/>
    <w:pPr>
      <w:tabs>
        <w:tab w:val="left" w:pos="1418"/>
        <w:tab w:val="right" w:leader="dot" w:pos="9299"/>
      </w:tabs>
      <w:ind w:left="2138" w:right="567" w:hanging="2138"/>
      <w:jc w:val="left"/>
    </w:pPr>
  </w:style>
  <w:style w:type="paragraph" w:styleId="TOC4">
    <w:name w:val="toc 4"/>
    <w:basedOn w:val="Normal"/>
    <w:next w:val="Normal"/>
    <w:autoRedefine/>
    <w:uiPriority w:val="39"/>
    <w:rsid w:val="00ED22AC"/>
    <w:pPr>
      <w:tabs>
        <w:tab w:val="left" w:pos="1418"/>
        <w:tab w:val="right" w:leader="dot" w:pos="9299"/>
      </w:tabs>
      <w:ind w:left="1418" w:right="567" w:hanging="1418"/>
      <w:jc w:val="left"/>
    </w:pPr>
  </w:style>
  <w:style w:type="paragraph" w:styleId="TOC5">
    <w:name w:val="toc 5"/>
    <w:basedOn w:val="Normal"/>
    <w:next w:val="Normal"/>
    <w:autoRedefine/>
    <w:uiPriority w:val="39"/>
    <w:rsid w:val="0035140F"/>
    <w:pPr>
      <w:tabs>
        <w:tab w:val="right" w:leader="dot" w:pos="9299"/>
      </w:tabs>
      <w:ind w:left="1418" w:right="567" w:hanging="1418"/>
      <w:jc w:val="left"/>
    </w:pPr>
  </w:style>
  <w:style w:type="paragraph" w:styleId="TOC6">
    <w:name w:val="toc 6"/>
    <w:basedOn w:val="Normal"/>
    <w:next w:val="Normal"/>
    <w:autoRedefine/>
    <w:uiPriority w:val="39"/>
    <w:rsid w:val="0035140F"/>
    <w:pPr>
      <w:tabs>
        <w:tab w:val="right" w:leader="dot" w:pos="9299"/>
      </w:tabs>
      <w:ind w:left="1418" w:right="567" w:hanging="1418"/>
    </w:pPr>
  </w:style>
  <w:style w:type="paragraph" w:styleId="TOC7">
    <w:name w:val="toc 7"/>
    <w:basedOn w:val="Normal"/>
    <w:next w:val="Normal"/>
    <w:autoRedefine/>
    <w:uiPriority w:val="39"/>
    <w:rsid w:val="0091394D"/>
    <w:pPr>
      <w:tabs>
        <w:tab w:val="right" w:leader="dot" w:pos="9299"/>
      </w:tabs>
      <w:ind w:left="1202" w:right="567" w:hanging="1202"/>
    </w:pPr>
  </w:style>
  <w:style w:type="paragraph" w:styleId="TOC8">
    <w:name w:val="toc 8"/>
    <w:basedOn w:val="TOC9"/>
    <w:next w:val="Normal"/>
    <w:autoRedefine/>
    <w:uiPriority w:val="39"/>
    <w:rsid w:val="00D366CF"/>
    <w:pPr>
      <w:spacing w:before="0"/>
    </w:pPr>
  </w:style>
  <w:style w:type="paragraph" w:styleId="TOC9">
    <w:name w:val="toc 9"/>
    <w:basedOn w:val="Normal"/>
    <w:next w:val="Normal"/>
    <w:autoRedefine/>
    <w:uiPriority w:val="39"/>
    <w:rsid w:val="0021493E"/>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link w:val="CaptionTopTblFigChar"/>
    <w:autoRedefine/>
    <w:rsid w:val="00515ED5"/>
    <w:pPr>
      <w:keepNext/>
      <w:spacing w:before="240"/>
      <w:ind w:left="1701" w:hanging="1701"/>
      <w:jc w:val="left"/>
    </w:pPr>
    <w:rPr>
      <w:b/>
    </w:rPr>
  </w:style>
  <w:style w:type="paragraph" w:styleId="TableofFigures">
    <w:name w:val="table of figures"/>
    <w:basedOn w:val="Normal"/>
    <w:next w:val="Normal"/>
    <w:autoRedefine/>
    <w:uiPriority w:val="99"/>
    <w:rsid w:val="00015246"/>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rsid w:val="007902EE"/>
    <w:pPr>
      <w:spacing w:line="240" w:lineRule="auto"/>
    </w:pPr>
    <w:rPr>
      <w:i/>
      <w:iCs/>
      <w:lang w:eastAsia="en-ZA"/>
    </w:rPr>
  </w:style>
  <w:style w:type="character" w:customStyle="1" w:styleId="QuoteChar">
    <w:name w:val="Quote Char"/>
    <w:link w:val="Quote"/>
    <w:uiPriority w:val="29"/>
    <w:rsid w:val="007902EE"/>
    <w:rPr>
      <w:rFonts w:ascii="Arial" w:hAnsi="Arial"/>
      <w:i/>
      <w:iCs/>
      <w:sz w:val="22"/>
    </w:rPr>
  </w:style>
  <w:style w:type="paragraph" w:customStyle="1" w:styleId="ListNumberRoman">
    <w:name w:val="List Number Roman"/>
    <w:basedOn w:val="Normal"/>
    <w:semiHidden/>
    <w:qFormat/>
    <w:rsid w:val="0072457F"/>
    <w:pPr>
      <w:numPr>
        <w:numId w:val="12"/>
      </w:numPr>
    </w:pPr>
  </w:style>
  <w:style w:type="paragraph" w:customStyle="1" w:styleId="ListNumberAlfabet">
    <w:name w:val="List Number Alfabet"/>
    <w:basedOn w:val="Normal"/>
    <w:semiHidden/>
    <w:qFormat/>
    <w:rsid w:val="0072457F"/>
    <w:pPr>
      <w:numPr>
        <w:numId w:val="13"/>
      </w:numPr>
    </w:pPr>
  </w:style>
  <w:style w:type="paragraph" w:customStyle="1" w:styleId="ListNumberRomanBrackets">
    <w:name w:val="List_Number_Roman_Brackets"/>
    <w:basedOn w:val="Normal"/>
    <w:qFormat/>
    <w:rsid w:val="0072457F"/>
    <w:pPr>
      <w:numPr>
        <w:numId w:val="14"/>
      </w:numPr>
    </w:pPr>
  </w:style>
  <w:style w:type="paragraph" w:customStyle="1" w:styleId="ListNumberAlfabetBrackets">
    <w:name w:val="List_Number_Alfabet_Brackets"/>
    <w:basedOn w:val="Normal"/>
    <w:qFormat/>
    <w:rsid w:val="0091394D"/>
    <w:pPr>
      <w:numPr>
        <w:numId w:val="15"/>
      </w:numPr>
    </w:pPr>
  </w:style>
  <w:style w:type="numbering" w:customStyle="1" w:styleId="List123">
    <w:name w:val="List 123"/>
    <w:uiPriority w:val="99"/>
    <w:rsid w:val="0091394D"/>
    <w:pPr>
      <w:numPr>
        <w:numId w:val="16"/>
      </w:numPr>
    </w:pPr>
  </w:style>
  <w:style w:type="paragraph" w:customStyle="1" w:styleId="Reference">
    <w:name w:val="Reference"/>
    <w:basedOn w:val="Normal"/>
    <w:semiHidden/>
    <w:qFormat/>
    <w:rsid w:val="001C2ECF"/>
    <w:pPr>
      <w:jc w:val="left"/>
    </w:pPr>
  </w:style>
  <w:style w:type="paragraph" w:customStyle="1" w:styleId="Abbreviation">
    <w:name w:val="Abbreviation"/>
    <w:basedOn w:val="Normal"/>
    <w:qFormat/>
    <w:rsid w:val="00B050F4"/>
    <w:pPr>
      <w:tabs>
        <w:tab w:val="left" w:pos="2835"/>
      </w:tabs>
      <w:spacing w:line="240" w:lineRule="auto"/>
      <w:ind w:left="2835" w:hanging="2835"/>
    </w:pPr>
  </w:style>
  <w:style w:type="paragraph" w:customStyle="1" w:styleId="TableBody">
    <w:name w:val="Table_Body"/>
    <w:basedOn w:val="Normal"/>
    <w:qFormat/>
    <w:rsid w:val="00A7440F"/>
    <w:pPr>
      <w:spacing w:before="60" w:after="60" w:line="240" w:lineRule="auto"/>
      <w:jc w:val="left"/>
    </w:pPr>
  </w:style>
  <w:style w:type="paragraph" w:customStyle="1" w:styleId="ListBulletSingleSpacing">
    <w:name w:val="List Bullet Single Spacing"/>
    <w:basedOn w:val="ListBullet"/>
    <w:qFormat/>
    <w:rsid w:val="00400701"/>
    <w:pPr>
      <w:numPr>
        <w:numId w:val="18"/>
      </w:numPr>
      <w:spacing w:line="240" w:lineRule="auto"/>
      <w:ind w:left="357" w:hanging="357"/>
    </w:pPr>
  </w:style>
  <w:style w:type="paragraph" w:styleId="Title">
    <w:name w:val="Title"/>
    <w:basedOn w:val="Normal"/>
    <w:next w:val="Normal"/>
    <w:link w:val="TitleChar"/>
    <w:semiHidden/>
    <w:qFormat/>
    <w:rsid w:val="00C84E1E"/>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sid w:val="005E0A9C"/>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rsid w:val="00817879"/>
    <w:pPr>
      <w:spacing w:after="120" w:line="240" w:lineRule="auto"/>
      <w:jc w:val="center"/>
    </w:pPr>
    <w:rPr>
      <w:b/>
      <w:sz w:val="40"/>
      <w:lang w:val="en-US"/>
    </w:rPr>
  </w:style>
  <w:style w:type="paragraph" w:customStyle="1" w:styleId="Dessertation">
    <w:name w:val="Dessertation"/>
    <w:basedOn w:val="Normal"/>
    <w:semiHidden/>
    <w:qFormat/>
    <w:rsid w:val="00C84E1E"/>
    <w:pPr>
      <w:spacing w:after="0" w:line="240" w:lineRule="auto"/>
      <w:jc w:val="center"/>
    </w:pPr>
    <w:rPr>
      <w:sz w:val="34"/>
      <w:szCs w:val="32"/>
      <w:lang w:val="en-US"/>
    </w:rPr>
  </w:style>
  <w:style w:type="paragraph" w:customStyle="1" w:styleId="Month">
    <w:name w:val="Month"/>
    <w:basedOn w:val="Normal"/>
    <w:semiHidden/>
    <w:qFormat/>
    <w:rsid w:val="00C84E1E"/>
    <w:pPr>
      <w:spacing w:after="120" w:line="240" w:lineRule="auto"/>
      <w:jc w:val="left"/>
    </w:pPr>
    <w:rPr>
      <w:sz w:val="34"/>
      <w:szCs w:val="34"/>
      <w:lang w:val="en-US"/>
    </w:rPr>
  </w:style>
  <w:style w:type="paragraph" w:styleId="Caption">
    <w:name w:val="caption"/>
    <w:basedOn w:val="Normal"/>
    <w:next w:val="Normal"/>
    <w:link w:val="CaptionChar"/>
    <w:uiPriority w:val="35"/>
    <w:semiHidden/>
    <w:qFormat/>
    <w:rsid w:val="00674DB2"/>
    <w:pPr>
      <w:spacing w:after="200" w:line="240" w:lineRule="auto"/>
    </w:pPr>
    <w:rPr>
      <w:b/>
      <w:bCs/>
      <w:color w:val="4F81BD" w:themeColor="accent1"/>
      <w:sz w:val="18"/>
      <w:szCs w:val="18"/>
    </w:rPr>
  </w:style>
  <w:style w:type="paragraph" w:customStyle="1" w:styleId="ListNumber0">
    <w:name w:val="List_Number"/>
    <w:basedOn w:val="Normal"/>
    <w:qFormat/>
    <w:rsid w:val="005C28B5"/>
    <w:pPr>
      <w:numPr>
        <w:numId w:val="20"/>
      </w:numPr>
      <w:tabs>
        <w:tab w:val="left" w:pos="567"/>
      </w:tabs>
      <w:ind w:left="567" w:hanging="567"/>
    </w:pPr>
  </w:style>
  <w:style w:type="paragraph" w:styleId="Bibliography">
    <w:name w:val="Bibliography"/>
    <w:basedOn w:val="Normal"/>
    <w:next w:val="Normal"/>
    <w:uiPriority w:val="37"/>
    <w:rsid w:val="005E0A9C"/>
    <w:pPr>
      <w:jc w:val="left"/>
    </w:pPr>
  </w:style>
  <w:style w:type="character" w:customStyle="1" w:styleId="FooterChar">
    <w:name w:val="Footer Char"/>
    <w:link w:val="Footer"/>
    <w:rsid w:val="00F50DBA"/>
    <w:rPr>
      <w:rFonts w:ascii="Arial" w:hAnsi="Arial"/>
      <w:sz w:val="22"/>
      <w:szCs w:val="16"/>
      <w:lang w:eastAsia="en-US"/>
    </w:rPr>
  </w:style>
  <w:style w:type="paragraph" w:customStyle="1" w:styleId="Chapter">
    <w:name w:val="Chapter"/>
    <w:basedOn w:val="TOCHeading"/>
    <w:qFormat/>
    <w:rsid w:val="00E15189"/>
  </w:style>
  <w:style w:type="paragraph" w:styleId="ListParagraph">
    <w:name w:val="List Paragraph"/>
    <w:basedOn w:val="Normal"/>
    <w:uiPriority w:val="34"/>
    <w:qFormat/>
    <w:rsid w:val="00B746AE"/>
    <w:pPr>
      <w:ind w:left="720"/>
      <w:contextualSpacing/>
    </w:pPr>
  </w:style>
  <w:style w:type="table" w:styleId="ListTable6Colorful-Accent1">
    <w:name w:val="List Table 6 Colorful Accent 1"/>
    <w:basedOn w:val="TableNormal"/>
    <w:uiPriority w:val="51"/>
    <w:rsid w:val="004818E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ndNoteBibliographyTitle">
    <w:name w:val="EndNote Bibliography Title"/>
    <w:basedOn w:val="Normal"/>
    <w:link w:val="EndNoteBibliographyTitleChar"/>
    <w:rsid w:val="00AA691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AA6918"/>
    <w:rPr>
      <w:rFonts w:ascii="Arial" w:hAnsi="Arial" w:cs="Arial"/>
      <w:noProof/>
      <w:sz w:val="22"/>
      <w:lang w:val="en-US" w:eastAsia="en-US"/>
    </w:rPr>
  </w:style>
  <w:style w:type="paragraph" w:customStyle="1" w:styleId="EndNoteBibliography">
    <w:name w:val="EndNote Bibliography"/>
    <w:basedOn w:val="Normal"/>
    <w:link w:val="EndNoteBibliographyChar"/>
    <w:rsid w:val="002D39D8"/>
    <w:pPr>
      <w:spacing w:line="240" w:lineRule="auto"/>
    </w:pPr>
    <w:rPr>
      <w:rFonts w:cs="Arial"/>
    </w:rPr>
  </w:style>
  <w:style w:type="character" w:customStyle="1" w:styleId="EndNoteBibliographyChar">
    <w:name w:val="EndNote Bibliography Char"/>
    <w:basedOn w:val="DefaultParagraphFont"/>
    <w:link w:val="EndNoteBibliography"/>
    <w:rsid w:val="002D39D8"/>
    <w:rPr>
      <w:rFonts w:ascii="Arial" w:hAnsi="Arial" w:cs="Arial"/>
      <w:sz w:val="22"/>
      <w:lang w:eastAsia="en-US"/>
    </w:rPr>
  </w:style>
  <w:style w:type="paragraph" w:customStyle="1" w:styleId="Style1">
    <w:name w:val="Style1"/>
    <w:basedOn w:val="EndNoteBibliography"/>
    <w:next w:val="Normal"/>
    <w:link w:val="Style1Char"/>
    <w:rsid w:val="002D39D8"/>
  </w:style>
  <w:style w:type="character" w:customStyle="1" w:styleId="Style1Char">
    <w:name w:val="Style1 Char"/>
    <w:basedOn w:val="EndNoteBibliographyChar"/>
    <w:link w:val="Style1"/>
    <w:rsid w:val="002D39D8"/>
    <w:rPr>
      <w:rFonts w:ascii="Arial" w:hAnsi="Arial" w:cs="Arial"/>
      <w:sz w:val="22"/>
      <w:lang w:eastAsia="en-US"/>
    </w:rPr>
  </w:style>
  <w:style w:type="paragraph" w:styleId="EndnoteText">
    <w:name w:val="endnote text"/>
    <w:basedOn w:val="Normal"/>
    <w:link w:val="EndnoteTextChar"/>
    <w:uiPriority w:val="99"/>
    <w:semiHidden/>
    <w:unhideWhenUsed/>
    <w:rsid w:val="00E22B97"/>
    <w:pPr>
      <w:spacing w:after="0" w:line="240" w:lineRule="auto"/>
    </w:pPr>
    <w:rPr>
      <w:sz w:val="20"/>
    </w:rPr>
  </w:style>
  <w:style w:type="character" w:customStyle="1" w:styleId="EndnoteTextChar">
    <w:name w:val="Endnote Text Char"/>
    <w:basedOn w:val="DefaultParagraphFont"/>
    <w:link w:val="EndnoteText"/>
    <w:uiPriority w:val="99"/>
    <w:semiHidden/>
    <w:rsid w:val="00E22B97"/>
    <w:rPr>
      <w:rFonts w:ascii="Arial" w:hAnsi="Arial"/>
      <w:lang w:eastAsia="en-US"/>
    </w:rPr>
  </w:style>
  <w:style w:type="character" w:styleId="EndnoteReference">
    <w:name w:val="endnote reference"/>
    <w:basedOn w:val="DefaultParagraphFont"/>
    <w:uiPriority w:val="99"/>
    <w:semiHidden/>
    <w:unhideWhenUsed/>
    <w:rsid w:val="00E22B97"/>
    <w:rPr>
      <w:vertAlign w:val="superscript"/>
    </w:rPr>
  </w:style>
  <w:style w:type="character" w:styleId="CommentReference">
    <w:name w:val="annotation reference"/>
    <w:basedOn w:val="DefaultParagraphFont"/>
    <w:uiPriority w:val="99"/>
    <w:semiHidden/>
    <w:unhideWhenUsed/>
    <w:rsid w:val="003C2D94"/>
    <w:rPr>
      <w:sz w:val="16"/>
      <w:szCs w:val="16"/>
    </w:rPr>
  </w:style>
  <w:style w:type="paragraph" w:styleId="CommentText">
    <w:name w:val="annotation text"/>
    <w:basedOn w:val="Normal"/>
    <w:link w:val="CommentTextChar"/>
    <w:uiPriority w:val="99"/>
    <w:unhideWhenUsed/>
    <w:rsid w:val="003C2D94"/>
    <w:pPr>
      <w:spacing w:line="240" w:lineRule="auto"/>
    </w:pPr>
    <w:rPr>
      <w:sz w:val="20"/>
    </w:rPr>
  </w:style>
  <w:style w:type="character" w:customStyle="1" w:styleId="CommentTextChar">
    <w:name w:val="Comment Text Char"/>
    <w:basedOn w:val="DefaultParagraphFont"/>
    <w:link w:val="CommentText"/>
    <w:uiPriority w:val="99"/>
    <w:rsid w:val="003C2D94"/>
    <w:rPr>
      <w:rFonts w:ascii="Arial" w:hAnsi="Arial"/>
      <w:lang w:eastAsia="en-US"/>
    </w:rPr>
  </w:style>
  <w:style w:type="paragraph" w:styleId="CommentSubject">
    <w:name w:val="annotation subject"/>
    <w:basedOn w:val="CommentText"/>
    <w:next w:val="CommentText"/>
    <w:link w:val="CommentSubjectChar"/>
    <w:uiPriority w:val="99"/>
    <w:semiHidden/>
    <w:unhideWhenUsed/>
    <w:rsid w:val="003C2D94"/>
    <w:rPr>
      <w:b/>
      <w:bCs/>
    </w:rPr>
  </w:style>
  <w:style w:type="character" w:customStyle="1" w:styleId="CommentSubjectChar">
    <w:name w:val="Comment Subject Char"/>
    <w:basedOn w:val="CommentTextChar"/>
    <w:link w:val="CommentSubject"/>
    <w:uiPriority w:val="99"/>
    <w:semiHidden/>
    <w:rsid w:val="003C2D94"/>
    <w:rPr>
      <w:rFonts w:ascii="Arial" w:hAnsi="Arial"/>
      <w:b/>
      <w:bCs/>
      <w:lang w:eastAsia="en-US"/>
    </w:rPr>
  </w:style>
  <w:style w:type="table" w:styleId="PlainTable1">
    <w:name w:val="Plain Table 1"/>
    <w:basedOn w:val="TableNormal"/>
    <w:uiPriority w:val="41"/>
    <w:rsid w:val="00003C0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42FC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igurestylingHvR">
    <w:name w:val="Figure styling HvR"/>
    <w:basedOn w:val="CaptionBotTblFig"/>
    <w:link w:val="FigurestylingHvRChar"/>
    <w:qFormat/>
    <w:rsid w:val="00A01780"/>
  </w:style>
  <w:style w:type="paragraph" w:customStyle="1" w:styleId="CodeSnippetstylingHvR">
    <w:name w:val="Code Snippet styling HvR"/>
    <w:basedOn w:val="CaptionBotTblFig"/>
    <w:link w:val="CodeSnippetstylingHvRChar"/>
    <w:qFormat/>
    <w:rsid w:val="000C351B"/>
    <w:pPr>
      <w:spacing w:after="120"/>
      <w:jc w:val="left"/>
    </w:pPr>
  </w:style>
  <w:style w:type="character" w:customStyle="1" w:styleId="CaptionBotTblFigChar">
    <w:name w:val="CaptionBot_Tbl_Fig Char"/>
    <w:basedOn w:val="DefaultParagraphFont"/>
    <w:link w:val="CaptionBotTblFig"/>
    <w:rsid w:val="00450103"/>
    <w:rPr>
      <w:rFonts w:ascii="Arial" w:hAnsi="Arial"/>
      <w:b/>
      <w:sz w:val="22"/>
      <w:lang w:eastAsia="en-US"/>
    </w:rPr>
  </w:style>
  <w:style w:type="character" w:customStyle="1" w:styleId="FigurestylingHvRChar">
    <w:name w:val="Figure styling HvR Char"/>
    <w:basedOn w:val="CaptionBotTblFigChar"/>
    <w:link w:val="FigurestylingHvR"/>
    <w:rsid w:val="00A01780"/>
    <w:rPr>
      <w:rFonts w:ascii="Arial" w:hAnsi="Arial"/>
      <w:b/>
      <w:sz w:val="22"/>
      <w:lang w:eastAsia="en-US"/>
    </w:rPr>
  </w:style>
  <w:style w:type="character" w:customStyle="1" w:styleId="CodeSnippetstylingHvRChar">
    <w:name w:val="Code Snippet styling HvR Char"/>
    <w:basedOn w:val="CaptionBotTblFigChar"/>
    <w:link w:val="CodeSnippetstylingHvR"/>
    <w:rsid w:val="000C351B"/>
    <w:rPr>
      <w:rFonts w:ascii="Arial" w:hAnsi="Arial"/>
      <w:b/>
      <w:sz w:val="22"/>
      <w:lang w:eastAsia="en-US"/>
    </w:rPr>
  </w:style>
  <w:style w:type="paragraph" w:customStyle="1" w:styleId="TablestylingHvR">
    <w:name w:val="Table styling HvR"/>
    <w:basedOn w:val="CaptionTopTblFig"/>
    <w:link w:val="TablestylingHvRChar"/>
    <w:rsid w:val="003F0206"/>
  </w:style>
  <w:style w:type="paragraph" w:customStyle="1" w:styleId="TableStylingHvR0">
    <w:name w:val="Table Styling HvR"/>
    <w:basedOn w:val="CaptionTopTblFig"/>
    <w:link w:val="TableStylingHvRChar0"/>
    <w:qFormat/>
    <w:rsid w:val="003F0206"/>
  </w:style>
  <w:style w:type="character" w:customStyle="1" w:styleId="CaptionTopTblFigChar">
    <w:name w:val="CaptionTop_Tbl_Fig Char"/>
    <w:basedOn w:val="DefaultParagraphFont"/>
    <w:link w:val="CaptionTopTblFig"/>
    <w:rsid w:val="003F0206"/>
    <w:rPr>
      <w:rFonts w:ascii="Arial" w:hAnsi="Arial"/>
      <w:b/>
      <w:sz w:val="22"/>
      <w:lang w:eastAsia="en-US"/>
    </w:rPr>
  </w:style>
  <w:style w:type="character" w:customStyle="1" w:styleId="TablestylingHvRChar">
    <w:name w:val="Table styling HvR Char"/>
    <w:basedOn w:val="CaptionTopTblFigChar"/>
    <w:link w:val="TablestylingHvR"/>
    <w:rsid w:val="003F0206"/>
    <w:rPr>
      <w:rFonts w:ascii="Arial" w:hAnsi="Arial"/>
      <w:b/>
      <w:sz w:val="22"/>
      <w:lang w:eastAsia="en-US"/>
    </w:rPr>
  </w:style>
  <w:style w:type="character" w:customStyle="1" w:styleId="TableStylingHvRChar0">
    <w:name w:val="Table Styling HvR Char"/>
    <w:basedOn w:val="CaptionTopTblFigChar"/>
    <w:link w:val="TableStylingHvR0"/>
    <w:rsid w:val="003F0206"/>
    <w:rPr>
      <w:rFonts w:ascii="Arial" w:hAnsi="Arial"/>
      <w:b/>
      <w:sz w:val="22"/>
      <w:lang w:eastAsia="en-US"/>
    </w:rPr>
  </w:style>
  <w:style w:type="paragraph" w:customStyle="1" w:styleId="TableFFFFFormatted">
    <w:name w:val="Table FFFFFormatted"/>
    <w:basedOn w:val="Caption"/>
    <w:link w:val="TableFFFFFormattedChar"/>
    <w:qFormat/>
    <w:rsid w:val="00C332F4"/>
    <w:pPr>
      <w:spacing w:before="240" w:after="360"/>
    </w:pPr>
    <w:rPr>
      <w:color w:val="auto"/>
      <w:sz w:val="22"/>
      <w:szCs w:val="22"/>
    </w:rPr>
  </w:style>
  <w:style w:type="character" w:customStyle="1" w:styleId="CaptionChar">
    <w:name w:val="Caption Char"/>
    <w:basedOn w:val="DefaultParagraphFont"/>
    <w:link w:val="Caption"/>
    <w:uiPriority w:val="35"/>
    <w:semiHidden/>
    <w:rsid w:val="00C332F4"/>
    <w:rPr>
      <w:rFonts w:ascii="Arial" w:hAnsi="Arial"/>
      <w:b/>
      <w:bCs/>
      <w:color w:val="4F81BD" w:themeColor="accent1"/>
      <w:sz w:val="18"/>
      <w:szCs w:val="18"/>
      <w:lang w:eastAsia="en-US"/>
    </w:rPr>
  </w:style>
  <w:style w:type="character" w:customStyle="1" w:styleId="TableFFFFFormattedChar">
    <w:name w:val="Table FFFFFormatted Char"/>
    <w:basedOn w:val="CaptionChar"/>
    <w:link w:val="TableFFFFFormatted"/>
    <w:rsid w:val="00C332F4"/>
    <w:rPr>
      <w:rFonts w:ascii="Arial" w:hAnsi="Arial"/>
      <w:b/>
      <w:bCs/>
      <w:color w:val="4F81BD" w:themeColor="accent1"/>
      <w:sz w:val="22"/>
      <w:szCs w:val="22"/>
      <w:lang w:eastAsia="en-US"/>
    </w:rPr>
  </w:style>
  <w:style w:type="paragraph" w:styleId="Revision">
    <w:name w:val="Revision"/>
    <w:hidden/>
    <w:uiPriority w:val="99"/>
    <w:semiHidden/>
    <w:rsid w:val="00B92CEB"/>
    <w:rPr>
      <w:rFonts w:ascii="Arial" w:hAnsi="Arial"/>
      <w:sz w:val="22"/>
      <w:lang w:eastAsia="en-US"/>
    </w:rPr>
  </w:style>
  <w:style w:type="character" w:customStyle="1" w:styleId="UnresolvedMention1">
    <w:name w:val="Unresolved Mention1"/>
    <w:basedOn w:val="DefaultParagraphFont"/>
    <w:uiPriority w:val="99"/>
    <w:semiHidden/>
    <w:unhideWhenUsed/>
    <w:rsid w:val="00026B07"/>
    <w:rPr>
      <w:color w:val="605E5C"/>
      <w:shd w:val="clear" w:color="auto" w:fill="E1DFDD"/>
    </w:rPr>
  </w:style>
  <w:style w:type="character" w:customStyle="1" w:styleId="UnresolvedMention2">
    <w:name w:val="Unresolved Mention2"/>
    <w:basedOn w:val="DefaultParagraphFont"/>
    <w:uiPriority w:val="99"/>
    <w:semiHidden/>
    <w:unhideWhenUsed/>
    <w:rsid w:val="00695422"/>
    <w:rPr>
      <w:color w:val="605E5C"/>
      <w:shd w:val="clear" w:color="auto" w:fill="E1DFDD"/>
    </w:rPr>
  </w:style>
  <w:style w:type="paragraph" w:customStyle="1" w:styleId="Appendix">
    <w:name w:val="Appendix"/>
    <w:basedOn w:val="Header"/>
    <w:link w:val="AppendixChar"/>
    <w:qFormat/>
    <w:rsid w:val="00851776"/>
    <w:rPr>
      <w:b/>
      <w:sz w:val="28"/>
    </w:rPr>
  </w:style>
  <w:style w:type="character" w:customStyle="1" w:styleId="HeaderChar">
    <w:name w:val="Header Char"/>
    <w:basedOn w:val="DefaultParagraphFont"/>
    <w:link w:val="Header"/>
    <w:semiHidden/>
    <w:rsid w:val="00851776"/>
    <w:rPr>
      <w:rFonts w:ascii="Arial" w:hAnsi="Arial"/>
      <w:sz w:val="22"/>
      <w:lang w:eastAsia="en-US"/>
    </w:rPr>
  </w:style>
  <w:style w:type="character" w:customStyle="1" w:styleId="AppendixChar">
    <w:name w:val="Appendix Char"/>
    <w:basedOn w:val="HeaderChar"/>
    <w:link w:val="Appendix"/>
    <w:rsid w:val="00851776"/>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4640">
      <w:bodyDiv w:val="1"/>
      <w:marLeft w:val="0"/>
      <w:marRight w:val="0"/>
      <w:marTop w:val="0"/>
      <w:marBottom w:val="0"/>
      <w:divBdr>
        <w:top w:val="none" w:sz="0" w:space="0" w:color="auto"/>
        <w:left w:val="none" w:sz="0" w:space="0" w:color="auto"/>
        <w:bottom w:val="none" w:sz="0" w:space="0" w:color="auto"/>
        <w:right w:val="none" w:sz="0" w:space="0" w:color="auto"/>
      </w:divBdr>
    </w:div>
    <w:div w:id="25299480">
      <w:bodyDiv w:val="1"/>
      <w:marLeft w:val="0"/>
      <w:marRight w:val="0"/>
      <w:marTop w:val="0"/>
      <w:marBottom w:val="0"/>
      <w:divBdr>
        <w:top w:val="none" w:sz="0" w:space="0" w:color="auto"/>
        <w:left w:val="none" w:sz="0" w:space="0" w:color="auto"/>
        <w:bottom w:val="none" w:sz="0" w:space="0" w:color="auto"/>
        <w:right w:val="none" w:sz="0" w:space="0" w:color="auto"/>
      </w:divBdr>
    </w:div>
    <w:div w:id="37702952">
      <w:bodyDiv w:val="1"/>
      <w:marLeft w:val="0"/>
      <w:marRight w:val="0"/>
      <w:marTop w:val="0"/>
      <w:marBottom w:val="0"/>
      <w:divBdr>
        <w:top w:val="none" w:sz="0" w:space="0" w:color="auto"/>
        <w:left w:val="none" w:sz="0" w:space="0" w:color="auto"/>
        <w:bottom w:val="none" w:sz="0" w:space="0" w:color="auto"/>
        <w:right w:val="none" w:sz="0" w:space="0" w:color="auto"/>
      </w:divBdr>
    </w:div>
    <w:div w:id="42412598">
      <w:bodyDiv w:val="1"/>
      <w:marLeft w:val="0"/>
      <w:marRight w:val="0"/>
      <w:marTop w:val="0"/>
      <w:marBottom w:val="0"/>
      <w:divBdr>
        <w:top w:val="none" w:sz="0" w:space="0" w:color="auto"/>
        <w:left w:val="none" w:sz="0" w:space="0" w:color="auto"/>
        <w:bottom w:val="none" w:sz="0" w:space="0" w:color="auto"/>
        <w:right w:val="none" w:sz="0" w:space="0" w:color="auto"/>
      </w:divBdr>
    </w:div>
    <w:div w:id="78216741">
      <w:bodyDiv w:val="1"/>
      <w:marLeft w:val="0"/>
      <w:marRight w:val="0"/>
      <w:marTop w:val="0"/>
      <w:marBottom w:val="0"/>
      <w:divBdr>
        <w:top w:val="none" w:sz="0" w:space="0" w:color="auto"/>
        <w:left w:val="none" w:sz="0" w:space="0" w:color="auto"/>
        <w:bottom w:val="none" w:sz="0" w:space="0" w:color="auto"/>
        <w:right w:val="none" w:sz="0" w:space="0" w:color="auto"/>
      </w:divBdr>
    </w:div>
    <w:div w:id="84616231">
      <w:bodyDiv w:val="1"/>
      <w:marLeft w:val="0"/>
      <w:marRight w:val="0"/>
      <w:marTop w:val="0"/>
      <w:marBottom w:val="0"/>
      <w:divBdr>
        <w:top w:val="none" w:sz="0" w:space="0" w:color="auto"/>
        <w:left w:val="none" w:sz="0" w:space="0" w:color="auto"/>
        <w:bottom w:val="none" w:sz="0" w:space="0" w:color="auto"/>
        <w:right w:val="none" w:sz="0" w:space="0" w:color="auto"/>
      </w:divBdr>
    </w:div>
    <w:div w:id="102191198">
      <w:bodyDiv w:val="1"/>
      <w:marLeft w:val="0"/>
      <w:marRight w:val="0"/>
      <w:marTop w:val="0"/>
      <w:marBottom w:val="0"/>
      <w:divBdr>
        <w:top w:val="none" w:sz="0" w:space="0" w:color="auto"/>
        <w:left w:val="none" w:sz="0" w:space="0" w:color="auto"/>
        <w:bottom w:val="none" w:sz="0" w:space="0" w:color="auto"/>
        <w:right w:val="none" w:sz="0" w:space="0" w:color="auto"/>
      </w:divBdr>
    </w:div>
    <w:div w:id="118036877">
      <w:bodyDiv w:val="1"/>
      <w:marLeft w:val="0"/>
      <w:marRight w:val="0"/>
      <w:marTop w:val="0"/>
      <w:marBottom w:val="0"/>
      <w:divBdr>
        <w:top w:val="none" w:sz="0" w:space="0" w:color="auto"/>
        <w:left w:val="none" w:sz="0" w:space="0" w:color="auto"/>
        <w:bottom w:val="none" w:sz="0" w:space="0" w:color="auto"/>
        <w:right w:val="none" w:sz="0" w:space="0" w:color="auto"/>
      </w:divBdr>
    </w:div>
    <w:div w:id="145780883">
      <w:bodyDiv w:val="1"/>
      <w:marLeft w:val="0"/>
      <w:marRight w:val="0"/>
      <w:marTop w:val="0"/>
      <w:marBottom w:val="0"/>
      <w:divBdr>
        <w:top w:val="none" w:sz="0" w:space="0" w:color="auto"/>
        <w:left w:val="none" w:sz="0" w:space="0" w:color="auto"/>
        <w:bottom w:val="none" w:sz="0" w:space="0" w:color="auto"/>
        <w:right w:val="none" w:sz="0" w:space="0" w:color="auto"/>
      </w:divBdr>
    </w:div>
    <w:div w:id="154272197">
      <w:bodyDiv w:val="1"/>
      <w:marLeft w:val="0"/>
      <w:marRight w:val="0"/>
      <w:marTop w:val="0"/>
      <w:marBottom w:val="0"/>
      <w:divBdr>
        <w:top w:val="none" w:sz="0" w:space="0" w:color="auto"/>
        <w:left w:val="none" w:sz="0" w:space="0" w:color="auto"/>
        <w:bottom w:val="none" w:sz="0" w:space="0" w:color="auto"/>
        <w:right w:val="none" w:sz="0" w:space="0" w:color="auto"/>
      </w:divBdr>
    </w:div>
    <w:div w:id="170024020">
      <w:bodyDiv w:val="1"/>
      <w:marLeft w:val="0"/>
      <w:marRight w:val="0"/>
      <w:marTop w:val="0"/>
      <w:marBottom w:val="0"/>
      <w:divBdr>
        <w:top w:val="none" w:sz="0" w:space="0" w:color="auto"/>
        <w:left w:val="none" w:sz="0" w:space="0" w:color="auto"/>
        <w:bottom w:val="none" w:sz="0" w:space="0" w:color="auto"/>
        <w:right w:val="none" w:sz="0" w:space="0" w:color="auto"/>
      </w:divBdr>
    </w:div>
    <w:div w:id="186259801">
      <w:bodyDiv w:val="1"/>
      <w:marLeft w:val="0"/>
      <w:marRight w:val="0"/>
      <w:marTop w:val="0"/>
      <w:marBottom w:val="0"/>
      <w:divBdr>
        <w:top w:val="none" w:sz="0" w:space="0" w:color="auto"/>
        <w:left w:val="none" w:sz="0" w:space="0" w:color="auto"/>
        <w:bottom w:val="none" w:sz="0" w:space="0" w:color="auto"/>
        <w:right w:val="none" w:sz="0" w:space="0" w:color="auto"/>
      </w:divBdr>
    </w:div>
    <w:div w:id="193269078">
      <w:bodyDiv w:val="1"/>
      <w:marLeft w:val="0"/>
      <w:marRight w:val="0"/>
      <w:marTop w:val="0"/>
      <w:marBottom w:val="0"/>
      <w:divBdr>
        <w:top w:val="none" w:sz="0" w:space="0" w:color="auto"/>
        <w:left w:val="none" w:sz="0" w:space="0" w:color="auto"/>
        <w:bottom w:val="none" w:sz="0" w:space="0" w:color="auto"/>
        <w:right w:val="none" w:sz="0" w:space="0" w:color="auto"/>
      </w:divBdr>
    </w:div>
    <w:div w:id="200214888">
      <w:bodyDiv w:val="1"/>
      <w:marLeft w:val="0"/>
      <w:marRight w:val="0"/>
      <w:marTop w:val="0"/>
      <w:marBottom w:val="0"/>
      <w:divBdr>
        <w:top w:val="none" w:sz="0" w:space="0" w:color="auto"/>
        <w:left w:val="none" w:sz="0" w:space="0" w:color="auto"/>
        <w:bottom w:val="none" w:sz="0" w:space="0" w:color="auto"/>
        <w:right w:val="none" w:sz="0" w:space="0" w:color="auto"/>
      </w:divBdr>
    </w:div>
    <w:div w:id="203832557">
      <w:bodyDiv w:val="1"/>
      <w:marLeft w:val="0"/>
      <w:marRight w:val="0"/>
      <w:marTop w:val="0"/>
      <w:marBottom w:val="0"/>
      <w:divBdr>
        <w:top w:val="none" w:sz="0" w:space="0" w:color="auto"/>
        <w:left w:val="none" w:sz="0" w:space="0" w:color="auto"/>
        <w:bottom w:val="none" w:sz="0" w:space="0" w:color="auto"/>
        <w:right w:val="none" w:sz="0" w:space="0" w:color="auto"/>
      </w:divBdr>
    </w:div>
    <w:div w:id="210046267">
      <w:bodyDiv w:val="1"/>
      <w:marLeft w:val="0"/>
      <w:marRight w:val="0"/>
      <w:marTop w:val="0"/>
      <w:marBottom w:val="0"/>
      <w:divBdr>
        <w:top w:val="none" w:sz="0" w:space="0" w:color="auto"/>
        <w:left w:val="none" w:sz="0" w:space="0" w:color="auto"/>
        <w:bottom w:val="none" w:sz="0" w:space="0" w:color="auto"/>
        <w:right w:val="none" w:sz="0" w:space="0" w:color="auto"/>
      </w:divBdr>
    </w:div>
    <w:div w:id="243807085">
      <w:bodyDiv w:val="1"/>
      <w:marLeft w:val="0"/>
      <w:marRight w:val="0"/>
      <w:marTop w:val="0"/>
      <w:marBottom w:val="0"/>
      <w:divBdr>
        <w:top w:val="none" w:sz="0" w:space="0" w:color="auto"/>
        <w:left w:val="none" w:sz="0" w:space="0" w:color="auto"/>
        <w:bottom w:val="none" w:sz="0" w:space="0" w:color="auto"/>
        <w:right w:val="none" w:sz="0" w:space="0" w:color="auto"/>
      </w:divBdr>
    </w:div>
    <w:div w:id="276721887">
      <w:bodyDiv w:val="1"/>
      <w:marLeft w:val="0"/>
      <w:marRight w:val="0"/>
      <w:marTop w:val="0"/>
      <w:marBottom w:val="0"/>
      <w:divBdr>
        <w:top w:val="none" w:sz="0" w:space="0" w:color="auto"/>
        <w:left w:val="none" w:sz="0" w:space="0" w:color="auto"/>
        <w:bottom w:val="none" w:sz="0" w:space="0" w:color="auto"/>
        <w:right w:val="none" w:sz="0" w:space="0" w:color="auto"/>
      </w:divBdr>
    </w:div>
    <w:div w:id="285474925">
      <w:bodyDiv w:val="1"/>
      <w:marLeft w:val="0"/>
      <w:marRight w:val="0"/>
      <w:marTop w:val="0"/>
      <w:marBottom w:val="0"/>
      <w:divBdr>
        <w:top w:val="none" w:sz="0" w:space="0" w:color="auto"/>
        <w:left w:val="none" w:sz="0" w:space="0" w:color="auto"/>
        <w:bottom w:val="none" w:sz="0" w:space="0" w:color="auto"/>
        <w:right w:val="none" w:sz="0" w:space="0" w:color="auto"/>
      </w:divBdr>
    </w:div>
    <w:div w:id="307830012">
      <w:bodyDiv w:val="1"/>
      <w:marLeft w:val="0"/>
      <w:marRight w:val="0"/>
      <w:marTop w:val="0"/>
      <w:marBottom w:val="0"/>
      <w:divBdr>
        <w:top w:val="none" w:sz="0" w:space="0" w:color="auto"/>
        <w:left w:val="none" w:sz="0" w:space="0" w:color="auto"/>
        <w:bottom w:val="none" w:sz="0" w:space="0" w:color="auto"/>
        <w:right w:val="none" w:sz="0" w:space="0" w:color="auto"/>
      </w:divBdr>
    </w:div>
    <w:div w:id="316106958">
      <w:bodyDiv w:val="1"/>
      <w:marLeft w:val="0"/>
      <w:marRight w:val="0"/>
      <w:marTop w:val="0"/>
      <w:marBottom w:val="0"/>
      <w:divBdr>
        <w:top w:val="none" w:sz="0" w:space="0" w:color="auto"/>
        <w:left w:val="none" w:sz="0" w:space="0" w:color="auto"/>
        <w:bottom w:val="none" w:sz="0" w:space="0" w:color="auto"/>
        <w:right w:val="none" w:sz="0" w:space="0" w:color="auto"/>
      </w:divBdr>
    </w:div>
    <w:div w:id="337269680">
      <w:bodyDiv w:val="1"/>
      <w:marLeft w:val="0"/>
      <w:marRight w:val="0"/>
      <w:marTop w:val="0"/>
      <w:marBottom w:val="0"/>
      <w:divBdr>
        <w:top w:val="none" w:sz="0" w:space="0" w:color="auto"/>
        <w:left w:val="none" w:sz="0" w:space="0" w:color="auto"/>
        <w:bottom w:val="none" w:sz="0" w:space="0" w:color="auto"/>
        <w:right w:val="none" w:sz="0" w:space="0" w:color="auto"/>
      </w:divBdr>
    </w:div>
    <w:div w:id="342976939">
      <w:bodyDiv w:val="1"/>
      <w:marLeft w:val="0"/>
      <w:marRight w:val="0"/>
      <w:marTop w:val="0"/>
      <w:marBottom w:val="0"/>
      <w:divBdr>
        <w:top w:val="none" w:sz="0" w:space="0" w:color="auto"/>
        <w:left w:val="none" w:sz="0" w:space="0" w:color="auto"/>
        <w:bottom w:val="none" w:sz="0" w:space="0" w:color="auto"/>
        <w:right w:val="none" w:sz="0" w:space="0" w:color="auto"/>
      </w:divBdr>
    </w:div>
    <w:div w:id="380905817">
      <w:bodyDiv w:val="1"/>
      <w:marLeft w:val="0"/>
      <w:marRight w:val="0"/>
      <w:marTop w:val="0"/>
      <w:marBottom w:val="0"/>
      <w:divBdr>
        <w:top w:val="none" w:sz="0" w:space="0" w:color="auto"/>
        <w:left w:val="none" w:sz="0" w:space="0" w:color="auto"/>
        <w:bottom w:val="none" w:sz="0" w:space="0" w:color="auto"/>
        <w:right w:val="none" w:sz="0" w:space="0" w:color="auto"/>
      </w:divBdr>
    </w:div>
    <w:div w:id="385227847">
      <w:bodyDiv w:val="1"/>
      <w:marLeft w:val="0"/>
      <w:marRight w:val="0"/>
      <w:marTop w:val="0"/>
      <w:marBottom w:val="0"/>
      <w:divBdr>
        <w:top w:val="none" w:sz="0" w:space="0" w:color="auto"/>
        <w:left w:val="none" w:sz="0" w:space="0" w:color="auto"/>
        <w:bottom w:val="none" w:sz="0" w:space="0" w:color="auto"/>
        <w:right w:val="none" w:sz="0" w:space="0" w:color="auto"/>
      </w:divBdr>
    </w:div>
    <w:div w:id="397438653">
      <w:bodyDiv w:val="1"/>
      <w:marLeft w:val="0"/>
      <w:marRight w:val="0"/>
      <w:marTop w:val="0"/>
      <w:marBottom w:val="0"/>
      <w:divBdr>
        <w:top w:val="none" w:sz="0" w:space="0" w:color="auto"/>
        <w:left w:val="none" w:sz="0" w:space="0" w:color="auto"/>
        <w:bottom w:val="none" w:sz="0" w:space="0" w:color="auto"/>
        <w:right w:val="none" w:sz="0" w:space="0" w:color="auto"/>
      </w:divBdr>
    </w:div>
    <w:div w:id="400979256">
      <w:bodyDiv w:val="1"/>
      <w:marLeft w:val="0"/>
      <w:marRight w:val="0"/>
      <w:marTop w:val="0"/>
      <w:marBottom w:val="0"/>
      <w:divBdr>
        <w:top w:val="none" w:sz="0" w:space="0" w:color="auto"/>
        <w:left w:val="none" w:sz="0" w:space="0" w:color="auto"/>
        <w:bottom w:val="none" w:sz="0" w:space="0" w:color="auto"/>
        <w:right w:val="none" w:sz="0" w:space="0" w:color="auto"/>
      </w:divBdr>
    </w:div>
    <w:div w:id="411513904">
      <w:bodyDiv w:val="1"/>
      <w:marLeft w:val="0"/>
      <w:marRight w:val="0"/>
      <w:marTop w:val="0"/>
      <w:marBottom w:val="0"/>
      <w:divBdr>
        <w:top w:val="none" w:sz="0" w:space="0" w:color="auto"/>
        <w:left w:val="none" w:sz="0" w:space="0" w:color="auto"/>
        <w:bottom w:val="none" w:sz="0" w:space="0" w:color="auto"/>
        <w:right w:val="none" w:sz="0" w:space="0" w:color="auto"/>
      </w:divBdr>
    </w:div>
    <w:div w:id="420637840">
      <w:bodyDiv w:val="1"/>
      <w:marLeft w:val="0"/>
      <w:marRight w:val="0"/>
      <w:marTop w:val="0"/>
      <w:marBottom w:val="0"/>
      <w:divBdr>
        <w:top w:val="none" w:sz="0" w:space="0" w:color="auto"/>
        <w:left w:val="none" w:sz="0" w:space="0" w:color="auto"/>
        <w:bottom w:val="none" w:sz="0" w:space="0" w:color="auto"/>
        <w:right w:val="none" w:sz="0" w:space="0" w:color="auto"/>
      </w:divBdr>
    </w:div>
    <w:div w:id="450637302">
      <w:bodyDiv w:val="1"/>
      <w:marLeft w:val="0"/>
      <w:marRight w:val="0"/>
      <w:marTop w:val="0"/>
      <w:marBottom w:val="0"/>
      <w:divBdr>
        <w:top w:val="none" w:sz="0" w:space="0" w:color="auto"/>
        <w:left w:val="none" w:sz="0" w:space="0" w:color="auto"/>
        <w:bottom w:val="none" w:sz="0" w:space="0" w:color="auto"/>
        <w:right w:val="none" w:sz="0" w:space="0" w:color="auto"/>
      </w:divBdr>
    </w:div>
    <w:div w:id="465706551">
      <w:bodyDiv w:val="1"/>
      <w:marLeft w:val="0"/>
      <w:marRight w:val="0"/>
      <w:marTop w:val="0"/>
      <w:marBottom w:val="0"/>
      <w:divBdr>
        <w:top w:val="none" w:sz="0" w:space="0" w:color="auto"/>
        <w:left w:val="none" w:sz="0" w:space="0" w:color="auto"/>
        <w:bottom w:val="none" w:sz="0" w:space="0" w:color="auto"/>
        <w:right w:val="none" w:sz="0" w:space="0" w:color="auto"/>
      </w:divBdr>
    </w:div>
    <w:div w:id="482088147">
      <w:bodyDiv w:val="1"/>
      <w:marLeft w:val="0"/>
      <w:marRight w:val="0"/>
      <w:marTop w:val="0"/>
      <w:marBottom w:val="0"/>
      <w:divBdr>
        <w:top w:val="none" w:sz="0" w:space="0" w:color="auto"/>
        <w:left w:val="none" w:sz="0" w:space="0" w:color="auto"/>
        <w:bottom w:val="none" w:sz="0" w:space="0" w:color="auto"/>
        <w:right w:val="none" w:sz="0" w:space="0" w:color="auto"/>
      </w:divBdr>
    </w:div>
    <w:div w:id="482282265">
      <w:bodyDiv w:val="1"/>
      <w:marLeft w:val="0"/>
      <w:marRight w:val="0"/>
      <w:marTop w:val="0"/>
      <w:marBottom w:val="0"/>
      <w:divBdr>
        <w:top w:val="none" w:sz="0" w:space="0" w:color="auto"/>
        <w:left w:val="none" w:sz="0" w:space="0" w:color="auto"/>
        <w:bottom w:val="none" w:sz="0" w:space="0" w:color="auto"/>
        <w:right w:val="none" w:sz="0" w:space="0" w:color="auto"/>
      </w:divBdr>
    </w:div>
    <w:div w:id="483661619">
      <w:bodyDiv w:val="1"/>
      <w:marLeft w:val="0"/>
      <w:marRight w:val="0"/>
      <w:marTop w:val="0"/>
      <w:marBottom w:val="0"/>
      <w:divBdr>
        <w:top w:val="none" w:sz="0" w:space="0" w:color="auto"/>
        <w:left w:val="none" w:sz="0" w:space="0" w:color="auto"/>
        <w:bottom w:val="none" w:sz="0" w:space="0" w:color="auto"/>
        <w:right w:val="none" w:sz="0" w:space="0" w:color="auto"/>
      </w:divBdr>
    </w:div>
    <w:div w:id="496505127">
      <w:bodyDiv w:val="1"/>
      <w:marLeft w:val="0"/>
      <w:marRight w:val="0"/>
      <w:marTop w:val="0"/>
      <w:marBottom w:val="0"/>
      <w:divBdr>
        <w:top w:val="none" w:sz="0" w:space="0" w:color="auto"/>
        <w:left w:val="none" w:sz="0" w:space="0" w:color="auto"/>
        <w:bottom w:val="none" w:sz="0" w:space="0" w:color="auto"/>
        <w:right w:val="none" w:sz="0" w:space="0" w:color="auto"/>
      </w:divBdr>
    </w:div>
    <w:div w:id="498732257">
      <w:bodyDiv w:val="1"/>
      <w:marLeft w:val="0"/>
      <w:marRight w:val="0"/>
      <w:marTop w:val="0"/>
      <w:marBottom w:val="0"/>
      <w:divBdr>
        <w:top w:val="none" w:sz="0" w:space="0" w:color="auto"/>
        <w:left w:val="none" w:sz="0" w:space="0" w:color="auto"/>
        <w:bottom w:val="none" w:sz="0" w:space="0" w:color="auto"/>
        <w:right w:val="none" w:sz="0" w:space="0" w:color="auto"/>
      </w:divBdr>
    </w:div>
    <w:div w:id="515116498">
      <w:bodyDiv w:val="1"/>
      <w:marLeft w:val="0"/>
      <w:marRight w:val="0"/>
      <w:marTop w:val="0"/>
      <w:marBottom w:val="0"/>
      <w:divBdr>
        <w:top w:val="none" w:sz="0" w:space="0" w:color="auto"/>
        <w:left w:val="none" w:sz="0" w:space="0" w:color="auto"/>
        <w:bottom w:val="none" w:sz="0" w:space="0" w:color="auto"/>
        <w:right w:val="none" w:sz="0" w:space="0" w:color="auto"/>
      </w:divBdr>
    </w:div>
    <w:div w:id="519242686">
      <w:bodyDiv w:val="1"/>
      <w:marLeft w:val="0"/>
      <w:marRight w:val="0"/>
      <w:marTop w:val="0"/>
      <w:marBottom w:val="0"/>
      <w:divBdr>
        <w:top w:val="none" w:sz="0" w:space="0" w:color="auto"/>
        <w:left w:val="none" w:sz="0" w:space="0" w:color="auto"/>
        <w:bottom w:val="none" w:sz="0" w:space="0" w:color="auto"/>
        <w:right w:val="none" w:sz="0" w:space="0" w:color="auto"/>
      </w:divBdr>
    </w:div>
    <w:div w:id="537089675">
      <w:bodyDiv w:val="1"/>
      <w:marLeft w:val="0"/>
      <w:marRight w:val="0"/>
      <w:marTop w:val="0"/>
      <w:marBottom w:val="0"/>
      <w:divBdr>
        <w:top w:val="none" w:sz="0" w:space="0" w:color="auto"/>
        <w:left w:val="none" w:sz="0" w:space="0" w:color="auto"/>
        <w:bottom w:val="none" w:sz="0" w:space="0" w:color="auto"/>
        <w:right w:val="none" w:sz="0" w:space="0" w:color="auto"/>
      </w:divBdr>
    </w:div>
    <w:div w:id="553547621">
      <w:bodyDiv w:val="1"/>
      <w:marLeft w:val="60"/>
      <w:marRight w:val="60"/>
      <w:marTop w:val="60"/>
      <w:marBottom w:val="15"/>
      <w:divBdr>
        <w:top w:val="none" w:sz="0" w:space="0" w:color="auto"/>
        <w:left w:val="none" w:sz="0" w:space="0" w:color="auto"/>
        <w:bottom w:val="none" w:sz="0" w:space="0" w:color="auto"/>
        <w:right w:val="none" w:sz="0" w:space="0" w:color="auto"/>
      </w:divBdr>
      <w:divsChild>
        <w:div w:id="410780496">
          <w:marLeft w:val="0"/>
          <w:marRight w:val="0"/>
          <w:marTop w:val="0"/>
          <w:marBottom w:val="0"/>
          <w:divBdr>
            <w:top w:val="none" w:sz="0" w:space="0" w:color="auto"/>
            <w:left w:val="none" w:sz="0" w:space="0" w:color="auto"/>
            <w:bottom w:val="none" w:sz="0" w:space="0" w:color="auto"/>
            <w:right w:val="none" w:sz="0" w:space="0" w:color="auto"/>
          </w:divBdr>
        </w:div>
        <w:div w:id="500631431">
          <w:marLeft w:val="0"/>
          <w:marRight w:val="0"/>
          <w:marTop w:val="0"/>
          <w:marBottom w:val="0"/>
          <w:divBdr>
            <w:top w:val="none" w:sz="0" w:space="0" w:color="auto"/>
            <w:left w:val="none" w:sz="0" w:space="0" w:color="auto"/>
            <w:bottom w:val="none" w:sz="0" w:space="0" w:color="auto"/>
            <w:right w:val="none" w:sz="0" w:space="0" w:color="auto"/>
          </w:divBdr>
        </w:div>
        <w:div w:id="556819651">
          <w:marLeft w:val="0"/>
          <w:marRight w:val="0"/>
          <w:marTop w:val="0"/>
          <w:marBottom w:val="0"/>
          <w:divBdr>
            <w:top w:val="none" w:sz="0" w:space="0" w:color="auto"/>
            <w:left w:val="none" w:sz="0" w:space="0" w:color="auto"/>
            <w:bottom w:val="none" w:sz="0" w:space="0" w:color="auto"/>
            <w:right w:val="none" w:sz="0" w:space="0" w:color="auto"/>
          </w:divBdr>
        </w:div>
        <w:div w:id="725644664">
          <w:marLeft w:val="0"/>
          <w:marRight w:val="0"/>
          <w:marTop w:val="0"/>
          <w:marBottom w:val="0"/>
          <w:divBdr>
            <w:top w:val="none" w:sz="0" w:space="0" w:color="auto"/>
            <w:left w:val="none" w:sz="0" w:space="0" w:color="auto"/>
            <w:bottom w:val="none" w:sz="0" w:space="0" w:color="auto"/>
            <w:right w:val="none" w:sz="0" w:space="0" w:color="auto"/>
          </w:divBdr>
        </w:div>
        <w:div w:id="1090587991">
          <w:marLeft w:val="0"/>
          <w:marRight w:val="0"/>
          <w:marTop w:val="0"/>
          <w:marBottom w:val="0"/>
          <w:divBdr>
            <w:top w:val="none" w:sz="0" w:space="0" w:color="auto"/>
            <w:left w:val="none" w:sz="0" w:space="0" w:color="auto"/>
            <w:bottom w:val="none" w:sz="0" w:space="0" w:color="auto"/>
            <w:right w:val="none" w:sz="0" w:space="0" w:color="auto"/>
          </w:divBdr>
        </w:div>
        <w:div w:id="1190800076">
          <w:marLeft w:val="0"/>
          <w:marRight w:val="0"/>
          <w:marTop w:val="0"/>
          <w:marBottom w:val="0"/>
          <w:divBdr>
            <w:top w:val="none" w:sz="0" w:space="0" w:color="auto"/>
            <w:left w:val="none" w:sz="0" w:space="0" w:color="auto"/>
            <w:bottom w:val="none" w:sz="0" w:space="0" w:color="auto"/>
            <w:right w:val="none" w:sz="0" w:space="0" w:color="auto"/>
          </w:divBdr>
        </w:div>
        <w:div w:id="1234975625">
          <w:marLeft w:val="0"/>
          <w:marRight w:val="0"/>
          <w:marTop w:val="0"/>
          <w:marBottom w:val="0"/>
          <w:divBdr>
            <w:top w:val="none" w:sz="0" w:space="0" w:color="auto"/>
            <w:left w:val="none" w:sz="0" w:space="0" w:color="auto"/>
            <w:bottom w:val="none" w:sz="0" w:space="0" w:color="auto"/>
            <w:right w:val="none" w:sz="0" w:space="0" w:color="auto"/>
          </w:divBdr>
        </w:div>
        <w:div w:id="1414740852">
          <w:marLeft w:val="0"/>
          <w:marRight w:val="0"/>
          <w:marTop w:val="0"/>
          <w:marBottom w:val="0"/>
          <w:divBdr>
            <w:top w:val="none" w:sz="0" w:space="0" w:color="auto"/>
            <w:left w:val="none" w:sz="0" w:space="0" w:color="auto"/>
            <w:bottom w:val="none" w:sz="0" w:space="0" w:color="auto"/>
            <w:right w:val="none" w:sz="0" w:space="0" w:color="auto"/>
          </w:divBdr>
        </w:div>
        <w:div w:id="1425152788">
          <w:marLeft w:val="0"/>
          <w:marRight w:val="0"/>
          <w:marTop w:val="0"/>
          <w:marBottom w:val="0"/>
          <w:divBdr>
            <w:top w:val="none" w:sz="0" w:space="0" w:color="auto"/>
            <w:left w:val="none" w:sz="0" w:space="0" w:color="auto"/>
            <w:bottom w:val="none" w:sz="0" w:space="0" w:color="auto"/>
            <w:right w:val="none" w:sz="0" w:space="0" w:color="auto"/>
          </w:divBdr>
        </w:div>
        <w:div w:id="1804077589">
          <w:marLeft w:val="0"/>
          <w:marRight w:val="0"/>
          <w:marTop w:val="0"/>
          <w:marBottom w:val="0"/>
          <w:divBdr>
            <w:top w:val="none" w:sz="0" w:space="0" w:color="auto"/>
            <w:left w:val="none" w:sz="0" w:space="0" w:color="auto"/>
            <w:bottom w:val="none" w:sz="0" w:space="0" w:color="auto"/>
            <w:right w:val="none" w:sz="0" w:space="0" w:color="auto"/>
          </w:divBdr>
        </w:div>
        <w:div w:id="1914701369">
          <w:marLeft w:val="0"/>
          <w:marRight w:val="0"/>
          <w:marTop w:val="0"/>
          <w:marBottom w:val="0"/>
          <w:divBdr>
            <w:top w:val="none" w:sz="0" w:space="0" w:color="auto"/>
            <w:left w:val="none" w:sz="0" w:space="0" w:color="auto"/>
            <w:bottom w:val="none" w:sz="0" w:space="0" w:color="auto"/>
            <w:right w:val="none" w:sz="0" w:space="0" w:color="auto"/>
          </w:divBdr>
        </w:div>
        <w:div w:id="1953895857">
          <w:marLeft w:val="0"/>
          <w:marRight w:val="0"/>
          <w:marTop w:val="0"/>
          <w:marBottom w:val="0"/>
          <w:divBdr>
            <w:top w:val="none" w:sz="0" w:space="0" w:color="auto"/>
            <w:left w:val="none" w:sz="0" w:space="0" w:color="auto"/>
            <w:bottom w:val="none" w:sz="0" w:space="0" w:color="auto"/>
            <w:right w:val="none" w:sz="0" w:space="0" w:color="auto"/>
          </w:divBdr>
        </w:div>
      </w:divsChild>
    </w:div>
    <w:div w:id="596670581">
      <w:bodyDiv w:val="1"/>
      <w:marLeft w:val="0"/>
      <w:marRight w:val="0"/>
      <w:marTop w:val="0"/>
      <w:marBottom w:val="0"/>
      <w:divBdr>
        <w:top w:val="none" w:sz="0" w:space="0" w:color="auto"/>
        <w:left w:val="none" w:sz="0" w:space="0" w:color="auto"/>
        <w:bottom w:val="none" w:sz="0" w:space="0" w:color="auto"/>
        <w:right w:val="none" w:sz="0" w:space="0" w:color="auto"/>
      </w:divBdr>
    </w:div>
    <w:div w:id="614678437">
      <w:bodyDiv w:val="1"/>
      <w:marLeft w:val="0"/>
      <w:marRight w:val="0"/>
      <w:marTop w:val="0"/>
      <w:marBottom w:val="0"/>
      <w:divBdr>
        <w:top w:val="none" w:sz="0" w:space="0" w:color="auto"/>
        <w:left w:val="none" w:sz="0" w:space="0" w:color="auto"/>
        <w:bottom w:val="none" w:sz="0" w:space="0" w:color="auto"/>
        <w:right w:val="none" w:sz="0" w:space="0" w:color="auto"/>
      </w:divBdr>
    </w:div>
    <w:div w:id="627860238">
      <w:bodyDiv w:val="1"/>
      <w:marLeft w:val="0"/>
      <w:marRight w:val="0"/>
      <w:marTop w:val="0"/>
      <w:marBottom w:val="0"/>
      <w:divBdr>
        <w:top w:val="none" w:sz="0" w:space="0" w:color="auto"/>
        <w:left w:val="none" w:sz="0" w:space="0" w:color="auto"/>
        <w:bottom w:val="none" w:sz="0" w:space="0" w:color="auto"/>
        <w:right w:val="none" w:sz="0" w:space="0" w:color="auto"/>
      </w:divBdr>
    </w:div>
    <w:div w:id="709300601">
      <w:bodyDiv w:val="1"/>
      <w:marLeft w:val="0"/>
      <w:marRight w:val="0"/>
      <w:marTop w:val="0"/>
      <w:marBottom w:val="0"/>
      <w:divBdr>
        <w:top w:val="none" w:sz="0" w:space="0" w:color="auto"/>
        <w:left w:val="none" w:sz="0" w:space="0" w:color="auto"/>
        <w:bottom w:val="none" w:sz="0" w:space="0" w:color="auto"/>
        <w:right w:val="none" w:sz="0" w:space="0" w:color="auto"/>
      </w:divBdr>
    </w:div>
    <w:div w:id="709309174">
      <w:bodyDiv w:val="1"/>
      <w:marLeft w:val="0"/>
      <w:marRight w:val="0"/>
      <w:marTop w:val="0"/>
      <w:marBottom w:val="0"/>
      <w:divBdr>
        <w:top w:val="none" w:sz="0" w:space="0" w:color="auto"/>
        <w:left w:val="none" w:sz="0" w:space="0" w:color="auto"/>
        <w:bottom w:val="none" w:sz="0" w:space="0" w:color="auto"/>
        <w:right w:val="none" w:sz="0" w:space="0" w:color="auto"/>
      </w:divBdr>
    </w:div>
    <w:div w:id="717388986">
      <w:bodyDiv w:val="1"/>
      <w:marLeft w:val="0"/>
      <w:marRight w:val="0"/>
      <w:marTop w:val="0"/>
      <w:marBottom w:val="0"/>
      <w:divBdr>
        <w:top w:val="none" w:sz="0" w:space="0" w:color="auto"/>
        <w:left w:val="none" w:sz="0" w:space="0" w:color="auto"/>
        <w:bottom w:val="none" w:sz="0" w:space="0" w:color="auto"/>
        <w:right w:val="none" w:sz="0" w:space="0" w:color="auto"/>
      </w:divBdr>
    </w:div>
    <w:div w:id="734820106">
      <w:bodyDiv w:val="1"/>
      <w:marLeft w:val="0"/>
      <w:marRight w:val="0"/>
      <w:marTop w:val="0"/>
      <w:marBottom w:val="0"/>
      <w:divBdr>
        <w:top w:val="none" w:sz="0" w:space="0" w:color="auto"/>
        <w:left w:val="none" w:sz="0" w:space="0" w:color="auto"/>
        <w:bottom w:val="none" w:sz="0" w:space="0" w:color="auto"/>
        <w:right w:val="none" w:sz="0" w:space="0" w:color="auto"/>
      </w:divBdr>
    </w:div>
    <w:div w:id="735587023">
      <w:bodyDiv w:val="1"/>
      <w:marLeft w:val="0"/>
      <w:marRight w:val="0"/>
      <w:marTop w:val="0"/>
      <w:marBottom w:val="0"/>
      <w:divBdr>
        <w:top w:val="none" w:sz="0" w:space="0" w:color="auto"/>
        <w:left w:val="none" w:sz="0" w:space="0" w:color="auto"/>
        <w:bottom w:val="none" w:sz="0" w:space="0" w:color="auto"/>
        <w:right w:val="none" w:sz="0" w:space="0" w:color="auto"/>
      </w:divBdr>
    </w:div>
    <w:div w:id="738132674">
      <w:bodyDiv w:val="1"/>
      <w:marLeft w:val="0"/>
      <w:marRight w:val="0"/>
      <w:marTop w:val="0"/>
      <w:marBottom w:val="0"/>
      <w:divBdr>
        <w:top w:val="none" w:sz="0" w:space="0" w:color="auto"/>
        <w:left w:val="none" w:sz="0" w:space="0" w:color="auto"/>
        <w:bottom w:val="none" w:sz="0" w:space="0" w:color="auto"/>
        <w:right w:val="none" w:sz="0" w:space="0" w:color="auto"/>
      </w:divBdr>
    </w:div>
    <w:div w:id="748042569">
      <w:bodyDiv w:val="1"/>
      <w:marLeft w:val="0"/>
      <w:marRight w:val="0"/>
      <w:marTop w:val="0"/>
      <w:marBottom w:val="0"/>
      <w:divBdr>
        <w:top w:val="none" w:sz="0" w:space="0" w:color="auto"/>
        <w:left w:val="none" w:sz="0" w:space="0" w:color="auto"/>
        <w:bottom w:val="none" w:sz="0" w:space="0" w:color="auto"/>
        <w:right w:val="none" w:sz="0" w:space="0" w:color="auto"/>
      </w:divBdr>
    </w:div>
    <w:div w:id="760948595">
      <w:bodyDiv w:val="1"/>
      <w:marLeft w:val="0"/>
      <w:marRight w:val="0"/>
      <w:marTop w:val="0"/>
      <w:marBottom w:val="0"/>
      <w:divBdr>
        <w:top w:val="none" w:sz="0" w:space="0" w:color="auto"/>
        <w:left w:val="none" w:sz="0" w:space="0" w:color="auto"/>
        <w:bottom w:val="none" w:sz="0" w:space="0" w:color="auto"/>
        <w:right w:val="none" w:sz="0" w:space="0" w:color="auto"/>
      </w:divBdr>
    </w:div>
    <w:div w:id="764419157">
      <w:bodyDiv w:val="1"/>
      <w:marLeft w:val="0"/>
      <w:marRight w:val="0"/>
      <w:marTop w:val="0"/>
      <w:marBottom w:val="0"/>
      <w:divBdr>
        <w:top w:val="none" w:sz="0" w:space="0" w:color="auto"/>
        <w:left w:val="none" w:sz="0" w:space="0" w:color="auto"/>
        <w:bottom w:val="none" w:sz="0" w:space="0" w:color="auto"/>
        <w:right w:val="none" w:sz="0" w:space="0" w:color="auto"/>
      </w:divBdr>
    </w:div>
    <w:div w:id="770396677">
      <w:bodyDiv w:val="1"/>
      <w:marLeft w:val="0"/>
      <w:marRight w:val="0"/>
      <w:marTop w:val="0"/>
      <w:marBottom w:val="0"/>
      <w:divBdr>
        <w:top w:val="none" w:sz="0" w:space="0" w:color="auto"/>
        <w:left w:val="none" w:sz="0" w:space="0" w:color="auto"/>
        <w:bottom w:val="none" w:sz="0" w:space="0" w:color="auto"/>
        <w:right w:val="none" w:sz="0" w:space="0" w:color="auto"/>
      </w:divBdr>
    </w:div>
    <w:div w:id="779882575">
      <w:bodyDiv w:val="1"/>
      <w:marLeft w:val="0"/>
      <w:marRight w:val="0"/>
      <w:marTop w:val="0"/>
      <w:marBottom w:val="0"/>
      <w:divBdr>
        <w:top w:val="none" w:sz="0" w:space="0" w:color="auto"/>
        <w:left w:val="none" w:sz="0" w:space="0" w:color="auto"/>
        <w:bottom w:val="none" w:sz="0" w:space="0" w:color="auto"/>
        <w:right w:val="none" w:sz="0" w:space="0" w:color="auto"/>
      </w:divBdr>
    </w:div>
    <w:div w:id="795483860">
      <w:bodyDiv w:val="1"/>
      <w:marLeft w:val="0"/>
      <w:marRight w:val="0"/>
      <w:marTop w:val="0"/>
      <w:marBottom w:val="0"/>
      <w:divBdr>
        <w:top w:val="none" w:sz="0" w:space="0" w:color="auto"/>
        <w:left w:val="none" w:sz="0" w:space="0" w:color="auto"/>
        <w:bottom w:val="none" w:sz="0" w:space="0" w:color="auto"/>
        <w:right w:val="none" w:sz="0" w:space="0" w:color="auto"/>
      </w:divBdr>
    </w:div>
    <w:div w:id="796147130">
      <w:bodyDiv w:val="1"/>
      <w:marLeft w:val="0"/>
      <w:marRight w:val="0"/>
      <w:marTop w:val="0"/>
      <w:marBottom w:val="0"/>
      <w:divBdr>
        <w:top w:val="none" w:sz="0" w:space="0" w:color="auto"/>
        <w:left w:val="none" w:sz="0" w:space="0" w:color="auto"/>
        <w:bottom w:val="none" w:sz="0" w:space="0" w:color="auto"/>
        <w:right w:val="none" w:sz="0" w:space="0" w:color="auto"/>
      </w:divBdr>
    </w:div>
    <w:div w:id="813059497">
      <w:bodyDiv w:val="1"/>
      <w:marLeft w:val="0"/>
      <w:marRight w:val="0"/>
      <w:marTop w:val="0"/>
      <w:marBottom w:val="0"/>
      <w:divBdr>
        <w:top w:val="none" w:sz="0" w:space="0" w:color="auto"/>
        <w:left w:val="none" w:sz="0" w:space="0" w:color="auto"/>
        <w:bottom w:val="none" w:sz="0" w:space="0" w:color="auto"/>
        <w:right w:val="none" w:sz="0" w:space="0" w:color="auto"/>
      </w:divBdr>
    </w:div>
    <w:div w:id="821459704">
      <w:bodyDiv w:val="1"/>
      <w:marLeft w:val="0"/>
      <w:marRight w:val="0"/>
      <w:marTop w:val="0"/>
      <w:marBottom w:val="0"/>
      <w:divBdr>
        <w:top w:val="none" w:sz="0" w:space="0" w:color="auto"/>
        <w:left w:val="none" w:sz="0" w:space="0" w:color="auto"/>
        <w:bottom w:val="none" w:sz="0" w:space="0" w:color="auto"/>
        <w:right w:val="none" w:sz="0" w:space="0" w:color="auto"/>
      </w:divBdr>
    </w:div>
    <w:div w:id="841242536">
      <w:bodyDiv w:val="1"/>
      <w:marLeft w:val="0"/>
      <w:marRight w:val="0"/>
      <w:marTop w:val="0"/>
      <w:marBottom w:val="0"/>
      <w:divBdr>
        <w:top w:val="none" w:sz="0" w:space="0" w:color="auto"/>
        <w:left w:val="none" w:sz="0" w:space="0" w:color="auto"/>
        <w:bottom w:val="none" w:sz="0" w:space="0" w:color="auto"/>
        <w:right w:val="none" w:sz="0" w:space="0" w:color="auto"/>
      </w:divBdr>
    </w:div>
    <w:div w:id="845898691">
      <w:bodyDiv w:val="1"/>
      <w:marLeft w:val="0"/>
      <w:marRight w:val="0"/>
      <w:marTop w:val="0"/>
      <w:marBottom w:val="0"/>
      <w:divBdr>
        <w:top w:val="none" w:sz="0" w:space="0" w:color="auto"/>
        <w:left w:val="none" w:sz="0" w:space="0" w:color="auto"/>
        <w:bottom w:val="none" w:sz="0" w:space="0" w:color="auto"/>
        <w:right w:val="none" w:sz="0" w:space="0" w:color="auto"/>
      </w:divBdr>
    </w:div>
    <w:div w:id="857935984">
      <w:bodyDiv w:val="1"/>
      <w:marLeft w:val="0"/>
      <w:marRight w:val="0"/>
      <w:marTop w:val="0"/>
      <w:marBottom w:val="0"/>
      <w:divBdr>
        <w:top w:val="none" w:sz="0" w:space="0" w:color="auto"/>
        <w:left w:val="none" w:sz="0" w:space="0" w:color="auto"/>
        <w:bottom w:val="none" w:sz="0" w:space="0" w:color="auto"/>
        <w:right w:val="none" w:sz="0" w:space="0" w:color="auto"/>
      </w:divBdr>
    </w:div>
    <w:div w:id="898595504">
      <w:bodyDiv w:val="1"/>
      <w:marLeft w:val="0"/>
      <w:marRight w:val="0"/>
      <w:marTop w:val="0"/>
      <w:marBottom w:val="0"/>
      <w:divBdr>
        <w:top w:val="none" w:sz="0" w:space="0" w:color="auto"/>
        <w:left w:val="none" w:sz="0" w:space="0" w:color="auto"/>
        <w:bottom w:val="none" w:sz="0" w:space="0" w:color="auto"/>
        <w:right w:val="none" w:sz="0" w:space="0" w:color="auto"/>
      </w:divBdr>
    </w:div>
    <w:div w:id="935987522">
      <w:bodyDiv w:val="1"/>
      <w:marLeft w:val="0"/>
      <w:marRight w:val="0"/>
      <w:marTop w:val="0"/>
      <w:marBottom w:val="0"/>
      <w:divBdr>
        <w:top w:val="none" w:sz="0" w:space="0" w:color="auto"/>
        <w:left w:val="none" w:sz="0" w:space="0" w:color="auto"/>
        <w:bottom w:val="none" w:sz="0" w:space="0" w:color="auto"/>
        <w:right w:val="none" w:sz="0" w:space="0" w:color="auto"/>
      </w:divBdr>
    </w:div>
    <w:div w:id="937905322">
      <w:bodyDiv w:val="1"/>
      <w:marLeft w:val="0"/>
      <w:marRight w:val="0"/>
      <w:marTop w:val="0"/>
      <w:marBottom w:val="0"/>
      <w:divBdr>
        <w:top w:val="none" w:sz="0" w:space="0" w:color="auto"/>
        <w:left w:val="none" w:sz="0" w:space="0" w:color="auto"/>
        <w:bottom w:val="none" w:sz="0" w:space="0" w:color="auto"/>
        <w:right w:val="none" w:sz="0" w:space="0" w:color="auto"/>
      </w:divBdr>
    </w:div>
    <w:div w:id="948396542">
      <w:bodyDiv w:val="1"/>
      <w:marLeft w:val="0"/>
      <w:marRight w:val="0"/>
      <w:marTop w:val="0"/>
      <w:marBottom w:val="0"/>
      <w:divBdr>
        <w:top w:val="none" w:sz="0" w:space="0" w:color="auto"/>
        <w:left w:val="none" w:sz="0" w:space="0" w:color="auto"/>
        <w:bottom w:val="none" w:sz="0" w:space="0" w:color="auto"/>
        <w:right w:val="none" w:sz="0" w:space="0" w:color="auto"/>
      </w:divBdr>
    </w:div>
    <w:div w:id="950631220">
      <w:bodyDiv w:val="1"/>
      <w:marLeft w:val="0"/>
      <w:marRight w:val="0"/>
      <w:marTop w:val="0"/>
      <w:marBottom w:val="0"/>
      <w:divBdr>
        <w:top w:val="none" w:sz="0" w:space="0" w:color="auto"/>
        <w:left w:val="none" w:sz="0" w:space="0" w:color="auto"/>
        <w:bottom w:val="none" w:sz="0" w:space="0" w:color="auto"/>
        <w:right w:val="none" w:sz="0" w:space="0" w:color="auto"/>
      </w:divBdr>
    </w:div>
    <w:div w:id="951474316">
      <w:bodyDiv w:val="1"/>
      <w:marLeft w:val="0"/>
      <w:marRight w:val="0"/>
      <w:marTop w:val="0"/>
      <w:marBottom w:val="0"/>
      <w:divBdr>
        <w:top w:val="none" w:sz="0" w:space="0" w:color="auto"/>
        <w:left w:val="none" w:sz="0" w:space="0" w:color="auto"/>
        <w:bottom w:val="none" w:sz="0" w:space="0" w:color="auto"/>
        <w:right w:val="none" w:sz="0" w:space="0" w:color="auto"/>
      </w:divBdr>
    </w:div>
    <w:div w:id="975987661">
      <w:bodyDiv w:val="1"/>
      <w:marLeft w:val="0"/>
      <w:marRight w:val="0"/>
      <w:marTop w:val="0"/>
      <w:marBottom w:val="0"/>
      <w:divBdr>
        <w:top w:val="none" w:sz="0" w:space="0" w:color="auto"/>
        <w:left w:val="none" w:sz="0" w:space="0" w:color="auto"/>
        <w:bottom w:val="none" w:sz="0" w:space="0" w:color="auto"/>
        <w:right w:val="none" w:sz="0" w:space="0" w:color="auto"/>
      </w:divBdr>
    </w:div>
    <w:div w:id="981931376">
      <w:bodyDiv w:val="1"/>
      <w:marLeft w:val="0"/>
      <w:marRight w:val="0"/>
      <w:marTop w:val="0"/>
      <w:marBottom w:val="0"/>
      <w:divBdr>
        <w:top w:val="none" w:sz="0" w:space="0" w:color="auto"/>
        <w:left w:val="none" w:sz="0" w:space="0" w:color="auto"/>
        <w:bottom w:val="none" w:sz="0" w:space="0" w:color="auto"/>
        <w:right w:val="none" w:sz="0" w:space="0" w:color="auto"/>
      </w:divBdr>
    </w:div>
    <w:div w:id="990717294">
      <w:bodyDiv w:val="1"/>
      <w:marLeft w:val="0"/>
      <w:marRight w:val="0"/>
      <w:marTop w:val="0"/>
      <w:marBottom w:val="0"/>
      <w:divBdr>
        <w:top w:val="none" w:sz="0" w:space="0" w:color="auto"/>
        <w:left w:val="none" w:sz="0" w:space="0" w:color="auto"/>
        <w:bottom w:val="none" w:sz="0" w:space="0" w:color="auto"/>
        <w:right w:val="none" w:sz="0" w:space="0" w:color="auto"/>
      </w:divBdr>
    </w:div>
    <w:div w:id="998269806">
      <w:bodyDiv w:val="1"/>
      <w:marLeft w:val="0"/>
      <w:marRight w:val="0"/>
      <w:marTop w:val="0"/>
      <w:marBottom w:val="0"/>
      <w:divBdr>
        <w:top w:val="none" w:sz="0" w:space="0" w:color="auto"/>
        <w:left w:val="none" w:sz="0" w:space="0" w:color="auto"/>
        <w:bottom w:val="none" w:sz="0" w:space="0" w:color="auto"/>
        <w:right w:val="none" w:sz="0" w:space="0" w:color="auto"/>
      </w:divBdr>
    </w:div>
    <w:div w:id="1012802907">
      <w:bodyDiv w:val="1"/>
      <w:marLeft w:val="0"/>
      <w:marRight w:val="0"/>
      <w:marTop w:val="0"/>
      <w:marBottom w:val="0"/>
      <w:divBdr>
        <w:top w:val="none" w:sz="0" w:space="0" w:color="auto"/>
        <w:left w:val="none" w:sz="0" w:space="0" w:color="auto"/>
        <w:bottom w:val="none" w:sz="0" w:space="0" w:color="auto"/>
        <w:right w:val="none" w:sz="0" w:space="0" w:color="auto"/>
      </w:divBdr>
    </w:div>
    <w:div w:id="1015113310">
      <w:bodyDiv w:val="1"/>
      <w:marLeft w:val="0"/>
      <w:marRight w:val="0"/>
      <w:marTop w:val="0"/>
      <w:marBottom w:val="0"/>
      <w:divBdr>
        <w:top w:val="none" w:sz="0" w:space="0" w:color="auto"/>
        <w:left w:val="none" w:sz="0" w:space="0" w:color="auto"/>
        <w:bottom w:val="none" w:sz="0" w:space="0" w:color="auto"/>
        <w:right w:val="none" w:sz="0" w:space="0" w:color="auto"/>
      </w:divBdr>
    </w:div>
    <w:div w:id="1049035991">
      <w:bodyDiv w:val="1"/>
      <w:marLeft w:val="0"/>
      <w:marRight w:val="0"/>
      <w:marTop w:val="0"/>
      <w:marBottom w:val="0"/>
      <w:divBdr>
        <w:top w:val="none" w:sz="0" w:space="0" w:color="auto"/>
        <w:left w:val="none" w:sz="0" w:space="0" w:color="auto"/>
        <w:bottom w:val="none" w:sz="0" w:space="0" w:color="auto"/>
        <w:right w:val="none" w:sz="0" w:space="0" w:color="auto"/>
      </w:divBdr>
    </w:div>
    <w:div w:id="1050348938">
      <w:bodyDiv w:val="1"/>
      <w:marLeft w:val="0"/>
      <w:marRight w:val="0"/>
      <w:marTop w:val="0"/>
      <w:marBottom w:val="0"/>
      <w:divBdr>
        <w:top w:val="none" w:sz="0" w:space="0" w:color="auto"/>
        <w:left w:val="none" w:sz="0" w:space="0" w:color="auto"/>
        <w:bottom w:val="none" w:sz="0" w:space="0" w:color="auto"/>
        <w:right w:val="none" w:sz="0" w:space="0" w:color="auto"/>
      </w:divBdr>
    </w:div>
    <w:div w:id="1059404391">
      <w:bodyDiv w:val="1"/>
      <w:marLeft w:val="0"/>
      <w:marRight w:val="0"/>
      <w:marTop w:val="0"/>
      <w:marBottom w:val="0"/>
      <w:divBdr>
        <w:top w:val="none" w:sz="0" w:space="0" w:color="auto"/>
        <w:left w:val="none" w:sz="0" w:space="0" w:color="auto"/>
        <w:bottom w:val="none" w:sz="0" w:space="0" w:color="auto"/>
        <w:right w:val="none" w:sz="0" w:space="0" w:color="auto"/>
      </w:divBdr>
    </w:div>
    <w:div w:id="1075278965">
      <w:bodyDiv w:val="1"/>
      <w:marLeft w:val="0"/>
      <w:marRight w:val="0"/>
      <w:marTop w:val="0"/>
      <w:marBottom w:val="0"/>
      <w:divBdr>
        <w:top w:val="none" w:sz="0" w:space="0" w:color="auto"/>
        <w:left w:val="none" w:sz="0" w:space="0" w:color="auto"/>
        <w:bottom w:val="none" w:sz="0" w:space="0" w:color="auto"/>
        <w:right w:val="none" w:sz="0" w:space="0" w:color="auto"/>
      </w:divBdr>
    </w:div>
    <w:div w:id="1130636778">
      <w:bodyDiv w:val="1"/>
      <w:marLeft w:val="0"/>
      <w:marRight w:val="0"/>
      <w:marTop w:val="0"/>
      <w:marBottom w:val="0"/>
      <w:divBdr>
        <w:top w:val="none" w:sz="0" w:space="0" w:color="auto"/>
        <w:left w:val="none" w:sz="0" w:space="0" w:color="auto"/>
        <w:bottom w:val="none" w:sz="0" w:space="0" w:color="auto"/>
        <w:right w:val="none" w:sz="0" w:space="0" w:color="auto"/>
      </w:divBdr>
    </w:div>
    <w:div w:id="1156149192">
      <w:bodyDiv w:val="1"/>
      <w:marLeft w:val="0"/>
      <w:marRight w:val="0"/>
      <w:marTop w:val="0"/>
      <w:marBottom w:val="0"/>
      <w:divBdr>
        <w:top w:val="none" w:sz="0" w:space="0" w:color="auto"/>
        <w:left w:val="none" w:sz="0" w:space="0" w:color="auto"/>
        <w:bottom w:val="none" w:sz="0" w:space="0" w:color="auto"/>
        <w:right w:val="none" w:sz="0" w:space="0" w:color="auto"/>
      </w:divBdr>
    </w:div>
    <w:div w:id="1158616322">
      <w:bodyDiv w:val="1"/>
      <w:marLeft w:val="0"/>
      <w:marRight w:val="0"/>
      <w:marTop w:val="0"/>
      <w:marBottom w:val="0"/>
      <w:divBdr>
        <w:top w:val="none" w:sz="0" w:space="0" w:color="auto"/>
        <w:left w:val="none" w:sz="0" w:space="0" w:color="auto"/>
        <w:bottom w:val="none" w:sz="0" w:space="0" w:color="auto"/>
        <w:right w:val="none" w:sz="0" w:space="0" w:color="auto"/>
      </w:divBdr>
    </w:div>
    <w:div w:id="1179393622">
      <w:bodyDiv w:val="1"/>
      <w:marLeft w:val="0"/>
      <w:marRight w:val="0"/>
      <w:marTop w:val="0"/>
      <w:marBottom w:val="0"/>
      <w:divBdr>
        <w:top w:val="none" w:sz="0" w:space="0" w:color="auto"/>
        <w:left w:val="none" w:sz="0" w:space="0" w:color="auto"/>
        <w:bottom w:val="none" w:sz="0" w:space="0" w:color="auto"/>
        <w:right w:val="none" w:sz="0" w:space="0" w:color="auto"/>
      </w:divBdr>
    </w:div>
    <w:div w:id="1202017937">
      <w:bodyDiv w:val="1"/>
      <w:marLeft w:val="0"/>
      <w:marRight w:val="0"/>
      <w:marTop w:val="0"/>
      <w:marBottom w:val="0"/>
      <w:divBdr>
        <w:top w:val="none" w:sz="0" w:space="0" w:color="auto"/>
        <w:left w:val="none" w:sz="0" w:space="0" w:color="auto"/>
        <w:bottom w:val="none" w:sz="0" w:space="0" w:color="auto"/>
        <w:right w:val="none" w:sz="0" w:space="0" w:color="auto"/>
      </w:divBdr>
    </w:div>
    <w:div w:id="1208838612">
      <w:bodyDiv w:val="1"/>
      <w:marLeft w:val="0"/>
      <w:marRight w:val="0"/>
      <w:marTop w:val="0"/>
      <w:marBottom w:val="0"/>
      <w:divBdr>
        <w:top w:val="none" w:sz="0" w:space="0" w:color="auto"/>
        <w:left w:val="none" w:sz="0" w:space="0" w:color="auto"/>
        <w:bottom w:val="none" w:sz="0" w:space="0" w:color="auto"/>
        <w:right w:val="none" w:sz="0" w:space="0" w:color="auto"/>
      </w:divBdr>
    </w:div>
    <w:div w:id="1214728295">
      <w:bodyDiv w:val="1"/>
      <w:marLeft w:val="0"/>
      <w:marRight w:val="0"/>
      <w:marTop w:val="0"/>
      <w:marBottom w:val="0"/>
      <w:divBdr>
        <w:top w:val="none" w:sz="0" w:space="0" w:color="auto"/>
        <w:left w:val="none" w:sz="0" w:space="0" w:color="auto"/>
        <w:bottom w:val="none" w:sz="0" w:space="0" w:color="auto"/>
        <w:right w:val="none" w:sz="0" w:space="0" w:color="auto"/>
      </w:divBdr>
    </w:div>
    <w:div w:id="1229804399">
      <w:bodyDiv w:val="1"/>
      <w:marLeft w:val="0"/>
      <w:marRight w:val="0"/>
      <w:marTop w:val="0"/>
      <w:marBottom w:val="0"/>
      <w:divBdr>
        <w:top w:val="none" w:sz="0" w:space="0" w:color="auto"/>
        <w:left w:val="none" w:sz="0" w:space="0" w:color="auto"/>
        <w:bottom w:val="none" w:sz="0" w:space="0" w:color="auto"/>
        <w:right w:val="none" w:sz="0" w:space="0" w:color="auto"/>
      </w:divBdr>
    </w:div>
    <w:div w:id="1239049792">
      <w:bodyDiv w:val="1"/>
      <w:marLeft w:val="0"/>
      <w:marRight w:val="0"/>
      <w:marTop w:val="0"/>
      <w:marBottom w:val="0"/>
      <w:divBdr>
        <w:top w:val="none" w:sz="0" w:space="0" w:color="auto"/>
        <w:left w:val="none" w:sz="0" w:space="0" w:color="auto"/>
        <w:bottom w:val="none" w:sz="0" w:space="0" w:color="auto"/>
        <w:right w:val="none" w:sz="0" w:space="0" w:color="auto"/>
      </w:divBdr>
    </w:div>
    <w:div w:id="1244100179">
      <w:bodyDiv w:val="1"/>
      <w:marLeft w:val="0"/>
      <w:marRight w:val="0"/>
      <w:marTop w:val="0"/>
      <w:marBottom w:val="0"/>
      <w:divBdr>
        <w:top w:val="none" w:sz="0" w:space="0" w:color="auto"/>
        <w:left w:val="none" w:sz="0" w:space="0" w:color="auto"/>
        <w:bottom w:val="none" w:sz="0" w:space="0" w:color="auto"/>
        <w:right w:val="none" w:sz="0" w:space="0" w:color="auto"/>
      </w:divBdr>
    </w:div>
    <w:div w:id="1246383571">
      <w:bodyDiv w:val="1"/>
      <w:marLeft w:val="0"/>
      <w:marRight w:val="0"/>
      <w:marTop w:val="0"/>
      <w:marBottom w:val="0"/>
      <w:divBdr>
        <w:top w:val="none" w:sz="0" w:space="0" w:color="auto"/>
        <w:left w:val="none" w:sz="0" w:space="0" w:color="auto"/>
        <w:bottom w:val="none" w:sz="0" w:space="0" w:color="auto"/>
        <w:right w:val="none" w:sz="0" w:space="0" w:color="auto"/>
      </w:divBdr>
    </w:div>
    <w:div w:id="1268391284">
      <w:bodyDiv w:val="1"/>
      <w:marLeft w:val="0"/>
      <w:marRight w:val="0"/>
      <w:marTop w:val="0"/>
      <w:marBottom w:val="0"/>
      <w:divBdr>
        <w:top w:val="none" w:sz="0" w:space="0" w:color="auto"/>
        <w:left w:val="none" w:sz="0" w:space="0" w:color="auto"/>
        <w:bottom w:val="none" w:sz="0" w:space="0" w:color="auto"/>
        <w:right w:val="none" w:sz="0" w:space="0" w:color="auto"/>
      </w:divBdr>
    </w:div>
    <w:div w:id="1313485986">
      <w:bodyDiv w:val="1"/>
      <w:marLeft w:val="0"/>
      <w:marRight w:val="0"/>
      <w:marTop w:val="0"/>
      <w:marBottom w:val="0"/>
      <w:divBdr>
        <w:top w:val="none" w:sz="0" w:space="0" w:color="auto"/>
        <w:left w:val="none" w:sz="0" w:space="0" w:color="auto"/>
        <w:bottom w:val="none" w:sz="0" w:space="0" w:color="auto"/>
        <w:right w:val="none" w:sz="0" w:space="0" w:color="auto"/>
      </w:divBdr>
    </w:div>
    <w:div w:id="1313950646">
      <w:bodyDiv w:val="1"/>
      <w:marLeft w:val="0"/>
      <w:marRight w:val="0"/>
      <w:marTop w:val="0"/>
      <w:marBottom w:val="0"/>
      <w:divBdr>
        <w:top w:val="none" w:sz="0" w:space="0" w:color="auto"/>
        <w:left w:val="none" w:sz="0" w:space="0" w:color="auto"/>
        <w:bottom w:val="none" w:sz="0" w:space="0" w:color="auto"/>
        <w:right w:val="none" w:sz="0" w:space="0" w:color="auto"/>
      </w:divBdr>
    </w:div>
    <w:div w:id="1326126768">
      <w:bodyDiv w:val="1"/>
      <w:marLeft w:val="0"/>
      <w:marRight w:val="0"/>
      <w:marTop w:val="0"/>
      <w:marBottom w:val="0"/>
      <w:divBdr>
        <w:top w:val="none" w:sz="0" w:space="0" w:color="auto"/>
        <w:left w:val="none" w:sz="0" w:space="0" w:color="auto"/>
        <w:bottom w:val="none" w:sz="0" w:space="0" w:color="auto"/>
        <w:right w:val="none" w:sz="0" w:space="0" w:color="auto"/>
      </w:divBdr>
      <w:divsChild>
        <w:div w:id="1073627142">
          <w:marLeft w:val="0"/>
          <w:marRight w:val="0"/>
          <w:marTop w:val="0"/>
          <w:marBottom w:val="0"/>
          <w:divBdr>
            <w:top w:val="none" w:sz="0" w:space="0" w:color="auto"/>
            <w:left w:val="none" w:sz="0" w:space="0" w:color="auto"/>
            <w:bottom w:val="none" w:sz="0" w:space="0" w:color="auto"/>
            <w:right w:val="none" w:sz="0" w:space="0" w:color="auto"/>
          </w:divBdr>
        </w:div>
      </w:divsChild>
    </w:div>
    <w:div w:id="1332023942">
      <w:bodyDiv w:val="1"/>
      <w:marLeft w:val="0"/>
      <w:marRight w:val="0"/>
      <w:marTop w:val="0"/>
      <w:marBottom w:val="0"/>
      <w:divBdr>
        <w:top w:val="none" w:sz="0" w:space="0" w:color="auto"/>
        <w:left w:val="none" w:sz="0" w:space="0" w:color="auto"/>
        <w:bottom w:val="none" w:sz="0" w:space="0" w:color="auto"/>
        <w:right w:val="none" w:sz="0" w:space="0" w:color="auto"/>
      </w:divBdr>
    </w:div>
    <w:div w:id="1334378940">
      <w:bodyDiv w:val="1"/>
      <w:marLeft w:val="0"/>
      <w:marRight w:val="0"/>
      <w:marTop w:val="0"/>
      <w:marBottom w:val="0"/>
      <w:divBdr>
        <w:top w:val="none" w:sz="0" w:space="0" w:color="auto"/>
        <w:left w:val="none" w:sz="0" w:space="0" w:color="auto"/>
        <w:bottom w:val="none" w:sz="0" w:space="0" w:color="auto"/>
        <w:right w:val="none" w:sz="0" w:space="0" w:color="auto"/>
      </w:divBdr>
    </w:div>
    <w:div w:id="1351562858">
      <w:bodyDiv w:val="1"/>
      <w:marLeft w:val="0"/>
      <w:marRight w:val="0"/>
      <w:marTop w:val="0"/>
      <w:marBottom w:val="0"/>
      <w:divBdr>
        <w:top w:val="none" w:sz="0" w:space="0" w:color="auto"/>
        <w:left w:val="none" w:sz="0" w:space="0" w:color="auto"/>
        <w:bottom w:val="none" w:sz="0" w:space="0" w:color="auto"/>
        <w:right w:val="none" w:sz="0" w:space="0" w:color="auto"/>
      </w:divBdr>
    </w:div>
    <w:div w:id="1375042165">
      <w:bodyDiv w:val="1"/>
      <w:marLeft w:val="0"/>
      <w:marRight w:val="0"/>
      <w:marTop w:val="0"/>
      <w:marBottom w:val="0"/>
      <w:divBdr>
        <w:top w:val="none" w:sz="0" w:space="0" w:color="auto"/>
        <w:left w:val="none" w:sz="0" w:space="0" w:color="auto"/>
        <w:bottom w:val="none" w:sz="0" w:space="0" w:color="auto"/>
        <w:right w:val="none" w:sz="0" w:space="0" w:color="auto"/>
      </w:divBdr>
    </w:div>
    <w:div w:id="1375420441">
      <w:bodyDiv w:val="1"/>
      <w:marLeft w:val="0"/>
      <w:marRight w:val="0"/>
      <w:marTop w:val="0"/>
      <w:marBottom w:val="0"/>
      <w:divBdr>
        <w:top w:val="none" w:sz="0" w:space="0" w:color="auto"/>
        <w:left w:val="none" w:sz="0" w:space="0" w:color="auto"/>
        <w:bottom w:val="none" w:sz="0" w:space="0" w:color="auto"/>
        <w:right w:val="none" w:sz="0" w:space="0" w:color="auto"/>
      </w:divBdr>
    </w:div>
    <w:div w:id="1395010859">
      <w:bodyDiv w:val="1"/>
      <w:marLeft w:val="0"/>
      <w:marRight w:val="0"/>
      <w:marTop w:val="0"/>
      <w:marBottom w:val="0"/>
      <w:divBdr>
        <w:top w:val="none" w:sz="0" w:space="0" w:color="auto"/>
        <w:left w:val="none" w:sz="0" w:space="0" w:color="auto"/>
        <w:bottom w:val="none" w:sz="0" w:space="0" w:color="auto"/>
        <w:right w:val="none" w:sz="0" w:space="0" w:color="auto"/>
      </w:divBdr>
    </w:div>
    <w:div w:id="1401244713">
      <w:bodyDiv w:val="1"/>
      <w:marLeft w:val="0"/>
      <w:marRight w:val="0"/>
      <w:marTop w:val="0"/>
      <w:marBottom w:val="0"/>
      <w:divBdr>
        <w:top w:val="none" w:sz="0" w:space="0" w:color="auto"/>
        <w:left w:val="none" w:sz="0" w:space="0" w:color="auto"/>
        <w:bottom w:val="none" w:sz="0" w:space="0" w:color="auto"/>
        <w:right w:val="none" w:sz="0" w:space="0" w:color="auto"/>
      </w:divBdr>
    </w:div>
    <w:div w:id="1439258774">
      <w:bodyDiv w:val="1"/>
      <w:marLeft w:val="0"/>
      <w:marRight w:val="0"/>
      <w:marTop w:val="0"/>
      <w:marBottom w:val="0"/>
      <w:divBdr>
        <w:top w:val="none" w:sz="0" w:space="0" w:color="auto"/>
        <w:left w:val="none" w:sz="0" w:space="0" w:color="auto"/>
        <w:bottom w:val="none" w:sz="0" w:space="0" w:color="auto"/>
        <w:right w:val="none" w:sz="0" w:space="0" w:color="auto"/>
      </w:divBdr>
    </w:div>
    <w:div w:id="1450124957">
      <w:bodyDiv w:val="1"/>
      <w:marLeft w:val="0"/>
      <w:marRight w:val="0"/>
      <w:marTop w:val="0"/>
      <w:marBottom w:val="0"/>
      <w:divBdr>
        <w:top w:val="none" w:sz="0" w:space="0" w:color="auto"/>
        <w:left w:val="none" w:sz="0" w:space="0" w:color="auto"/>
        <w:bottom w:val="none" w:sz="0" w:space="0" w:color="auto"/>
        <w:right w:val="none" w:sz="0" w:space="0" w:color="auto"/>
      </w:divBdr>
    </w:div>
    <w:div w:id="1450512436">
      <w:bodyDiv w:val="1"/>
      <w:marLeft w:val="0"/>
      <w:marRight w:val="0"/>
      <w:marTop w:val="0"/>
      <w:marBottom w:val="0"/>
      <w:divBdr>
        <w:top w:val="none" w:sz="0" w:space="0" w:color="auto"/>
        <w:left w:val="none" w:sz="0" w:space="0" w:color="auto"/>
        <w:bottom w:val="none" w:sz="0" w:space="0" w:color="auto"/>
        <w:right w:val="none" w:sz="0" w:space="0" w:color="auto"/>
      </w:divBdr>
    </w:div>
    <w:div w:id="1464156022">
      <w:bodyDiv w:val="1"/>
      <w:marLeft w:val="0"/>
      <w:marRight w:val="0"/>
      <w:marTop w:val="0"/>
      <w:marBottom w:val="0"/>
      <w:divBdr>
        <w:top w:val="none" w:sz="0" w:space="0" w:color="auto"/>
        <w:left w:val="none" w:sz="0" w:space="0" w:color="auto"/>
        <w:bottom w:val="none" w:sz="0" w:space="0" w:color="auto"/>
        <w:right w:val="none" w:sz="0" w:space="0" w:color="auto"/>
      </w:divBdr>
    </w:div>
    <w:div w:id="1474909541">
      <w:bodyDiv w:val="1"/>
      <w:marLeft w:val="0"/>
      <w:marRight w:val="0"/>
      <w:marTop w:val="0"/>
      <w:marBottom w:val="0"/>
      <w:divBdr>
        <w:top w:val="none" w:sz="0" w:space="0" w:color="auto"/>
        <w:left w:val="none" w:sz="0" w:space="0" w:color="auto"/>
        <w:bottom w:val="none" w:sz="0" w:space="0" w:color="auto"/>
        <w:right w:val="none" w:sz="0" w:space="0" w:color="auto"/>
      </w:divBdr>
    </w:div>
    <w:div w:id="1488597178">
      <w:bodyDiv w:val="1"/>
      <w:marLeft w:val="0"/>
      <w:marRight w:val="0"/>
      <w:marTop w:val="0"/>
      <w:marBottom w:val="0"/>
      <w:divBdr>
        <w:top w:val="none" w:sz="0" w:space="0" w:color="auto"/>
        <w:left w:val="none" w:sz="0" w:space="0" w:color="auto"/>
        <w:bottom w:val="none" w:sz="0" w:space="0" w:color="auto"/>
        <w:right w:val="none" w:sz="0" w:space="0" w:color="auto"/>
      </w:divBdr>
    </w:div>
    <w:div w:id="1524395995">
      <w:bodyDiv w:val="1"/>
      <w:marLeft w:val="0"/>
      <w:marRight w:val="0"/>
      <w:marTop w:val="0"/>
      <w:marBottom w:val="0"/>
      <w:divBdr>
        <w:top w:val="none" w:sz="0" w:space="0" w:color="auto"/>
        <w:left w:val="none" w:sz="0" w:space="0" w:color="auto"/>
        <w:bottom w:val="none" w:sz="0" w:space="0" w:color="auto"/>
        <w:right w:val="none" w:sz="0" w:space="0" w:color="auto"/>
      </w:divBdr>
    </w:div>
    <w:div w:id="1528906912">
      <w:bodyDiv w:val="1"/>
      <w:marLeft w:val="0"/>
      <w:marRight w:val="0"/>
      <w:marTop w:val="0"/>
      <w:marBottom w:val="0"/>
      <w:divBdr>
        <w:top w:val="none" w:sz="0" w:space="0" w:color="auto"/>
        <w:left w:val="none" w:sz="0" w:space="0" w:color="auto"/>
        <w:bottom w:val="none" w:sz="0" w:space="0" w:color="auto"/>
        <w:right w:val="none" w:sz="0" w:space="0" w:color="auto"/>
      </w:divBdr>
    </w:div>
    <w:div w:id="1531912433">
      <w:bodyDiv w:val="1"/>
      <w:marLeft w:val="0"/>
      <w:marRight w:val="0"/>
      <w:marTop w:val="0"/>
      <w:marBottom w:val="0"/>
      <w:divBdr>
        <w:top w:val="none" w:sz="0" w:space="0" w:color="auto"/>
        <w:left w:val="none" w:sz="0" w:space="0" w:color="auto"/>
        <w:bottom w:val="none" w:sz="0" w:space="0" w:color="auto"/>
        <w:right w:val="none" w:sz="0" w:space="0" w:color="auto"/>
      </w:divBdr>
    </w:div>
    <w:div w:id="1581135185">
      <w:bodyDiv w:val="1"/>
      <w:marLeft w:val="0"/>
      <w:marRight w:val="0"/>
      <w:marTop w:val="0"/>
      <w:marBottom w:val="0"/>
      <w:divBdr>
        <w:top w:val="none" w:sz="0" w:space="0" w:color="auto"/>
        <w:left w:val="none" w:sz="0" w:space="0" w:color="auto"/>
        <w:bottom w:val="none" w:sz="0" w:space="0" w:color="auto"/>
        <w:right w:val="none" w:sz="0" w:space="0" w:color="auto"/>
      </w:divBdr>
    </w:div>
    <w:div w:id="1632636078">
      <w:bodyDiv w:val="1"/>
      <w:marLeft w:val="0"/>
      <w:marRight w:val="0"/>
      <w:marTop w:val="0"/>
      <w:marBottom w:val="0"/>
      <w:divBdr>
        <w:top w:val="none" w:sz="0" w:space="0" w:color="auto"/>
        <w:left w:val="none" w:sz="0" w:space="0" w:color="auto"/>
        <w:bottom w:val="none" w:sz="0" w:space="0" w:color="auto"/>
        <w:right w:val="none" w:sz="0" w:space="0" w:color="auto"/>
      </w:divBdr>
    </w:div>
    <w:div w:id="1647080869">
      <w:bodyDiv w:val="1"/>
      <w:marLeft w:val="0"/>
      <w:marRight w:val="0"/>
      <w:marTop w:val="0"/>
      <w:marBottom w:val="0"/>
      <w:divBdr>
        <w:top w:val="none" w:sz="0" w:space="0" w:color="auto"/>
        <w:left w:val="none" w:sz="0" w:space="0" w:color="auto"/>
        <w:bottom w:val="none" w:sz="0" w:space="0" w:color="auto"/>
        <w:right w:val="none" w:sz="0" w:space="0" w:color="auto"/>
      </w:divBdr>
    </w:div>
    <w:div w:id="1651057906">
      <w:bodyDiv w:val="1"/>
      <w:marLeft w:val="0"/>
      <w:marRight w:val="0"/>
      <w:marTop w:val="0"/>
      <w:marBottom w:val="0"/>
      <w:divBdr>
        <w:top w:val="none" w:sz="0" w:space="0" w:color="auto"/>
        <w:left w:val="none" w:sz="0" w:space="0" w:color="auto"/>
        <w:bottom w:val="none" w:sz="0" w:space="0" w:color="auto"/>
        <w:right w:val="none" w:sz="0" w:space="0" w:color="auto"/>
      </w:divBdr>
    </w:div>
    <w:div w:id="1654874744">
      <w:bodyDiv w:val="1"/>
      <w:marLeft w:val="0"/>
      <w:marRight w:val="0"/>
      <w:marTop w:val="0"/>
      <w:marBottom w:val="0"/>
      <w:divBdr>
        <w:top w:val="none" w:sz="0" w:space="0" w:color="auto"/>
        <w:left w:val="none" w:sz="0" w:space="0" w:color="auto"/>
        <w:bottom w:val="none" w:sz="0" w:space="0" w:color="auto"/>
        <w:right w:val="none" w:sz="0" w:space="0" w:color="auto"/>
      </w:divBdr>
    </w:div>
    <w:div w:id="1682312189">
      <w:bodyDiv w:val="1"/>
      <w:marLeft w:val="0"/>
      <w:marRight w:val="0"/>
      <w:marTop w:val="0"/>
      <w:marBottom w:val="0"/>
      <w:divBdr>
        <w:top w:val="none" w:sz="0" w:space="0" w:color="auto"/>
        <w:left w:val="none" w:sz="0" w:space="0" w:color="auto"/>
        <w:bottom w:val="none" w:sz="0" w:space="0" w:color="auto"/>
        <w:right w:val="none" w:sz="0" w:space="0" w:color="auto"/>
      </w:divBdr>
    </w:div>
    <w:div w:id="1688603657">
      <w:bodyDiv w:val="1"/>
      <w:marLeft w:val="0"/>
      <w:marRight w:val="0"/>
      <w:marTop w:val="0"/>
      <w:marBottom w:val="0"/>
      <w:divBdr>
        <w:top w:val="none" w:sz="0" w:space="0" w:color="auto"/>
        <w:left w:val="none" w:sz="0" w:space="0" w:color="auto"/>
        <w:bottom w:val="none" w:sz="0" w:space="0" w:color="auto"/>
        <w:right w:val="none" w:sz="0" w:space="0" w:color="auto"/>
      </w:divBdr>
    </w:div>
    <w:div w:id="1689719771">
      <w:bodyDiv w:val="1"/>
      <w:marLeft w:val="0"/>
      <w:marRight w:val="0"/>
      <w:marTop w:val="0"/>
      <w:marBottom w:val="0"/>
      <w:divBdr>
        <w:top w:val="none" w:sz="0" w:space="0" w:color="auto"/>
        <w:left w:val="none" w:sz="0" w:space="0" w:color="auto"/>
        <w:bottom w:val="none" w:sz="0" w:space="0" w:color="auto"/>
        <w:right w:val="none" w:sz="0" w:space="0" w:color="auto"/>
      </w:divBdr>
    </w:div>
    <w:div w:id="1718503889">
      <w:bodyDiv w:val="1"/>
      <w:marLeft w:val="0"/>
      <w:marRight w:val="0"/>
      <w:marTop w:val="0"/>
      <w:marBottom w:val="0"/>
      <w:divBdr>
        <w:top w:val="none" w:sz="0" w:space="0" w:color="auto"/>
        <w:left w:val="none" w:sz="0" w:space="0" w:color="auto"/>
        <w:bottom w:val="none" w:sz="0" w:space="0" w:color="auto"/>
        <w:right w:val="none" w:sz="0" w:space="0" w:color="auto"/>
      </w:divBdr>
    </w:div>
    <w:div w:id="1720586199">
      <w:bodyDiv w:val="1"/>
      <w:marLeft w:val="0"/>
      <w:marRight w:val="0"/>
      <w:marTop w:val="0"/>
      <w:marBottom w:val="0"/>
      <w:divBdr>
        <w:top w:val="none" w:sz="0" w:space="0" w:color="auto"/>
        <w:left w:val="none" w:sz="0" w:space="0" w:color="auto"/>
        <w:bottom w:val="none" w:sz="0" w:space="0" w:color="auto"/>
        <w:right w:val="none" w:sz="0" w:space="0" w:color="auto"/>
      </w:divBdr>
    </w:div>
    <w:div w:id="1730492206">
      <w:bodyDiv w:val="1"/>
      <w:marLeft w:val="0"/>
      <w:marRight w:val="0"/>
      <w:marTop w:val="0"/>
      <w:marBottom w:val="0"/>
      <w:divBdr>
        <w:top w:val="none" w:sz="0" w:space="0" w:color="auto"/>
        <w:left w:val="none" w:sz="0" w:space="0" w:color="auto"/>
        <w:bottom w:val="none" w:sz="0" w:space="0" w:color="auto"/>
        <w:right w:val="none" w:sz="0" w:space="0" w:color="auto"/>
      </w:divBdr>
    </w:div>
    <w:div w:id="1738821774">
      <w:bodyDiv w:val="1"/>
      <w:marLeft w:val="0"/>
      <w:marRight w:val="0"/>
      <w:marTop w:val="0"/>
      <w:marBottom w:val="0"/>
      <w:divBdr>
        <w:top w:val="none" w:sz="0" w:space="0" w:color="auto"/>
        <w:left w:val="none" w:sz="0" w:space="0" w:color="auto"/>
        <w:bottom w:val="none" w:sz="0" w:space="0" w:color="auto"/>
        <w:right w:val="none" w:sz="0" w:space="0" w:color="auto"/>
      </w:divBdr>
    </w:div>
    <w:div w:id="1743793174">
      <w:bodyDiv w:val="1"/>
      <w:marLeft w:val="0"/>
      <w:marRight w:val="0"/>
      <w:marTop w:val="0"/>
      <w:marBottom w:val="0"/>
      <w:divBdr>
        <w:top w:val="none" w:sz="0" w:space="0" w:color="auto"/>
        <w:left w:val="none" w:sz="0" w:space="0" w:color="auto"/>
        <w:bottom w:val="none" w:sz="0" w:space="0" w:color="auto"/>
        <w:right w:val="none" w:sz="0" w:space="0" w:color="auto"/>
      </w:divBdr>
    </w:div>
    <w:div w:id="1746603891">
      <w:bodyDiv w:val="1"/>
      <w:marLeft w:val="0"/>
      <w:marRight w:val="0"/>
      <w:marTop w:val="0"/>
      <w:marBottom w:val="0"/>
      <w:divBdr>
        <w:top w:val="none" w:sz="0" w:space="0" w:color="auto"/>
        <w:left w:val="none" w:sz="0" w:space="0" w:color="auto"/>
        <w:bottom w:val="none" w:sz="0" w:space="0" w:color="auto"/>
        <w:right w:val="none" w:sz="0" w:space="0" w:color="auto"/>
      </w:divBdr>
    </w:div>
    <w:div w:id="1753624512">
      <w:bodyDiv w:val="1"/>
      <w:marLeft w:val="0"/>
      <w:marRight w:val="0"/>
      <w:marTop w:val="0"/>
      <w:marBottom w:val="0"/>
      <w:divBdr>
        <w:top w:val="none" w:sz="0" w:space="0" w:color="auto"/>
        <w:left w:val="none" w:sz="0" w:space="0" w:color="auto"/>
        <w:bottom w:val="none" w:sz="0" w:space="0" w:color="auto"/>
        <w:right w:val="none" w:sz="0" w:space="0" w:color="auto"/>
      </w:divBdr>
    </w:div>
    <w:div w:id="1760174051">
      <w:bodyDiv w:val="1"/>
      <w:marLeft w:val="0"/>
      <w:marRight w:val="0"/>
      <w:marTop w:val="0"/>
      <w:marBottom w:val="0"/>
      <w:divBdr>
        <w:top w:val="none" w:sz="0" w:space="0" w:color="auto"/>
        <w:left w:val="none" w:sz="0" w:space="0" w:color="auto"/>
        <w:bottom w:val="none" w:sz="0" w:space="0" w:color="auto"/>
        <w:right w:val="none" w:sz="0" w:space="0" w:color="auto"/>
      </w:divBdr>
    </w:div>
    <w:div w:id="1761177148">
      <w:bodyDiv w:val="1"/>
      <w:marLeft w:val="0"/>
      <w:marRight w:val="0"/>
      <w:marTop w:val="0"/>
      <w:marBottom w:val="0"/>
      <w:divBdr>
        <w:top w:val="none" w:sz="0" w:space="0" w:color="auto"/>
        <w:left w:val="none" w:sz="0" w:space="0" w:color="auto"/>
        <w:bottom w:val="none" w:sz="0" w:space="0" w:color="auto"/>
        <w:right w:val="none" w:sz="0" w:space="0" w:color="auto"/>
      </w:divBdr>
    </w:div>
    <w:div w:id="1859351721">
      <w:bodyDiv w:val="1"/>
      <w:marLeft w:val="0"/>
      <w:marRight w:val="0"/>
      <w:marTop w:val="0"/>
      <w:marBottom w:val="0"/>
      <w:divBdr>
        <w:top w:val="none" w:sz="0" w:space="0" w:color="auto"/>
        <w:left w:val="none" w:sz="0" w:space="0" w:color="auto"/>
        <w:bottom w:val="none" w:sz="0" w:space="0" w:color="auto"/>
        <w:right w:val="none" w:sz="0" w:space="0" w:color="auto"/>
      </w:divBdr>
    </w:div>
    <w:div w:id="1872915162">
      <w:bodyDiv w:val="1"/>
      <w:marLeft w:val="0"/>
      <w:marRight w:val="0"/>
      <w:marTop w:val="0"/>
      <w:marBottom w:val="0"/>
      <w:divBdr>
        <w:top w:val="none" w:sz="0" w:space="0" w:color="auto"/>
        <w:left w:val="none" w:sz="0" w:space="0" w:color="auto"/>
        <w:bottom w:val="none" w:sz="0" w:space="0" w:color="auto"/>
        <w:right w:val="none" w:sz="0" w:space="0" w:color="auto"/>
      </w:divBdr>
    </w:div>
    <w:div w:id="1886137965">
      <w:bodyDiv w:val="1"/>
      <w:marLeft w:val="0"/>
      <w:marRight w:val="0"/>
      <w:marTop w:val="0"/>
      <w:marBottom w:val="0"/>
      <w:divBdr>
        <w:top w:val="none" w:sz="0" w:space="0" w:color="auto"/>
        <w:left w:val="none" w:sz="0" w:space="0" w:color="auto"/>
        <w:bottom w:val="none" w:sz="0" w:space="0" w:color="auto"/>
        <w:right w:val="none" w:sz="0" w:space="0" w:color="auto"/>
      </w:divBdr>
    </w:div>
    <w:div w:id="1898784610">
      <w:bodyDiv w:val="1"/>
      <w:marLeft w:val="0"/>
      <w:marRight w:val="0"/>
      <w:marTop w:val="0"/>
      <w:marBottom w:val="0"/>
      <w:divBdr>
        <w:top w:val="none" w:sz="0" w:space="0" w:color="auto"/>
        <w:left w:val="none" w:sz="0" w:space="0" w:color="auto"/>
        <w:bottom w:val="none" w:sz="0" w:space="0" w:color="auto"/>
        <w:right w:val="none" w:sz="0" w:space="0" w:color="auto"/>
      </w:divBdr>
    </w:div>
    <w:div w:id="1909606225">
      <w:bodyDiv w:val="1"/>
      <w:marLeft w:val="0"/>
      <w:marRight w:val="0"/>
      <w:marTop w:val="0"/>
      <w:marBottom w:val="0"/>
      <w:divBdr>
        <w:top w:val="none" w:sz="0" w:space="0" w:color="auto"/>
        <w:left w:val="none" w:sz="0" w:space="0" w:color="auto"/>
        <w:bottom w:val="none" w:sz="0" w:space="0" w:color="auto"/>
        <w:right w:val="none" w:sz="0" w:space="0" w:color="auto"/>
      </w:divBdr>
    </w:div>
    <w:div w:id="1933276944">
      <w:bodyDiv w:val="1"/>
      <w:marLeft w:val="0"/>
      <w:marRight w:val="0"/>
      <w:marTop w:val="0"/>
      <w:marBottom w:val="0"/>
      <w:divBdr>
        <w:top w:val="none" w:sz="0" w:space="0" w:color="auto"/>
        <w:left w:val="none" w:sz="0" w:space="0" w:color="auto"/>
        <w:bottom w:val="none" w:sz="0" w:space="0" w:color="auto"/>
        <w:right w:val="none" w:sz="0" w:space="0" w:color="auto"/>
      </w:divBdr>
    </w:div>
    <w:div w:id="1978415109">
      <w:bodyDiv w:val="1"/>
      <w:marLeft w:val="0"/>
      <w:marRight w:val="0"/>
      <w:marTop w:val="0"/>
      <w:marBottom w:val="0"/>
      <w:divBdr>
        <w:top w:val="none" w:sz="0" w:space="0" w:color="auto"/>
        <w:left w:val="none" w:sz="0" w:space="0" w:color="auto"/>
        <w:bottom w:val="none" w:sz="0" w:space="0" w:color="auto"/>
        <w:right w:val="none" w:sz="0" w:space="0" w:color="auto"/>
      </w:divBdr>
    </w:div>
    <w:div w:id="2020738858">
      <w:bodyDiv w:val="1"/>
      <w:marLeft w:val="0"/>
      <w:marRight w:val="0"/>
      <w:marTop w:val="0"/>
      <w:marBottom w:val="0"/>
      <w:divBdr>
        <w:top w:val="none" w:sz="0" w:space="0" w:color="auto"/>
        <w:left w:val="none" w:sz="0" w:space="0" w:color="auto"/>
        <w:bottom w:val="none" w:sz="0" w:space="0" w:color="auto"/>
        <w:right w:val="none" w:sz="0" w:space="0" w:color="auto"/>
      </w:divBdr>
    </w:div>
    <w:div w:id="2021617458">
      <w:bodyDiv w:val="1"/>
      <w:marLeft w:val="0"/>
      <w:marRight w:val="0"/>
      <w:marTop w:val="0"/>
      <w:marBottom w:val="0"/>
      <w:divBdr>
        <w:top w:val="none" w:sz="0" w:space="0" w:color="auto"/>
        <w:left w:val="none" w:sz="0" w:space="0" w:color="auto"/>
        <w:bottom w:val="none" w:sz="0" w:space="0" w:color="auto"/>
        <w:right w:val="none" w:sz="0" w:space="0" w:color="auto"/>
      </w:divBdr>
    </w:div>
    <w:div w:id="2028406592">
      <w:bodyDiv w:val="1"/>
      <w:marLeft w:val="0"/>
      <w:marRight w:val="0"/>
      <w:marTop w:val="0"/>
      <w:marBottom w:val="0"/>
      <w:divBdr>
        <w:top w:val="none" w:sz="0" w:space="0" w:color="auto"/>
        <w:left w:val="none" w:sz="0" w:space="0" w:color="auto"/>
        <w:bottom w:val="none" w:sz="0" w:space="0" w:color="auto"/>
        <w:right w:val="none" w:sz="0" w:space="0" w:color="auto"/>
      </w:divBdr>
    </w:div>
    <w:div w:id="2043937557">
      <w:bodyDiv w:val="1"/>
      <w:marLeft w:val="0"/>
      <w:marRight w:val="0"/>
      <w:marTop w:val="0"/>
      <w:marBottom w:val="0"/>
      <w:divBdr>
        <w:top w:val="none" w:sz="0" w:space="0" w:color="auto"/>
        <w:left w:val="none" w:sz="0" w:space="0" w:color="auto"/>
        <w:bottom w:val="none" w:sz="0" w:space="0" w:color="auto"/>
        <w:right w:val="none" w:sz="0" w:space="0" w:color="auto"/>
      </w:divBdr>
    </w:div>
    <w:div w:id="2050376890">
      <w:bodyDiv w:val="1"/>
      <w:marLeft w:val="0"/>
      <w:marRight w:val="0"/>
      <w:marTop w:val="0"/>
      <w:marBottom w:val="0"/>
      <w:divBdr>
        <w:top w:val="none" w:sz="0" w:space="0" w:color="auto"/>
        <w:left w:val="none" w:sz="0" w:space="0" w:color="auto"/>
        <w:bottom w:val="none" w:sz="0" w:space="0" w:color="auto"/>
        <w:right w:val="none" w:sz="0" w:space="0" w:color="auto"/>
      </w:divBdr>
    </w:div>
    <w:div w:id="2050916167">
      <w:bodyDiv w:val="1"/>
      <w:marLeft w:val="0"/>
      <w:marRight w:val="0"/>
      <w:marTop w:val="0"/>
      <w:marBottom w:val="0"/>
      <w:divBdr>
        <w:top w:val="none" w:sz="0" w:space="0" w:color="auto"/>
        <w:left w:val="none" w:sz="0" w:space="0" w:color="auto"/>
        <w:bottom w:val="none" w:sz="0" w:space="0" w:color="auto"/>
        <w:right w:val="none" w:sz="0" w:space="0" w:color="auto"/>
      </w:divBdr>
    </w:div>
    <w:div w:id="2091611223">
      <w:bodyDiv w:val="1"/>
      <w:marLeft w:val="0"/>
      <w:marRight w:val="0"/>
      <w:marTop w:val="0"/>
      <w:marBottom w:val="0"/>
      <w:divBdr>
        <w:top w:val="none" w:sz="0" w:space="0" w:color="auto"/>
        <w:left w:val="none" w:sz="0" w:space="0" w:color="auto"/>
        <w:bottom w:val="none" w:sz="0" w:space="0" w:color="auto"/>
        <w:right w:val="none" w:sz="0" w:space="0" w:color="auto"/>
      </w:divBdr>
    </w:div>
    <w:div w:id="2096004989">
      <w:bodyDiv w:val="1"/>
      <w:marLeft w:val="0"/>
      <w:marRight w:val="0"/>
      <w:marTop w:val="0"/>
      <w:marBottom w:val="0"/>
      <w:divBdr>
        <w:top w:val="none" w:sz="0" w:space="0" w:color="auto"/>
        <w:left w:val="none" w:sz="0" w:space="0" w:color="auto"/>
        <w:bottom w:val="none" w:sz="0" w:space="0" w:color="auto"/>
        <w:right w:val="none" w:sz="0" w:space="0" w:color="auto"/>
      </w:divBdr>
    </w:div>
    <w:div w:id="2117404404">
      <w:bodyDiv w:val="1"/>
      <w:marLeft w:val="0"/>
      <w:marRight w:val="0"/>
      <w:marTop w:val="0"/>
      <w:marBottom w:val="0"/>
      <w:divBdr>
        <w:top w:val="none" w:sz="0" w:space="0" w:color="auto"/>
        <w:left w:val="none" w:sz="0" w:space="0" w:color="auto"/>
        <w:bottom w:val="none" w:sz="0" w:space="0" w:color="auto"/>
        <w:right w:val="none" w:sz="0" w:space="0" w:color="auto"/>
      </w:divBdr>
    </w:div>
    <w:div w:id="2131973481">
      <w:bodyDiv w:val="1"/>
      <w:marLeft w:val="0"/>
      <w:marRight w:val="0"/>
      <w:marTop w:val="0"/>
      <w:marBottom w:val="0"/>
      <w:divBdr>
        <w:top w:val="none" w:sz="0" w:space="0" w:color="auto"/>
        <w:left w:val="none" w:sz="0" w:space="0" w:color="auto"/>
        <w:bottom w:val="none" w:sz="0" w:space="0" w:color="auto"/>
        <w:right w:val="none" w:sz="0" w:space="0" w:color="auto"/>
      </w:divBdr>
    </w:div>
    <w:div w:id="21439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itpro.com/security/privacy/356882/the-pros-and-cons-of-facial-recognition-technolog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edutopia.org/article/8-quick-checks-understand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tatic1.squarespace.com/static/5ade38cf7e3c3a8e0fd03b28/t/5afc377570a6ad438c26e9e3/1526478710344/dipsticks__efficient_ways_to_check_for_understanding___edutopia.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healthline.com/health/autism/alexithymia" TargetMode="External"/><Relationship Id="rId20" Type="http://schemas.openxmlformats.org/officeDocument/2006/relationships/hyperlink" Target="https://madoc.bib.uni-mannheim.de/866/1/Kopf2005a.pdf"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dx.doi.org/10.15295/bmij.v8i3.1540" TargetMode="External"/><Relationship Id="rId5" Type="http://schemas.openxmlformats.org/officeDocument/2006/relationships/webSettings" Target="webSettings.xml"/><Relationship Id="rId15" Type="http://schemas.openxmlformats.org/officeDocument/2006/relationships/hyperlink" Target="https://www.techtarget.com/searchenterpriseai/definition/face-detection#:~:text=Face%20detection%20%2D%2D%20also%20called,human%20faces%20in%20digital%20images" TargetMode="External"/><Relationship Id="rId23" Type="http://schemas.openxmlformats.org/officeDocument/2006/relationships/hyperlink" Target="https://faq-blog.com/is-summative-or-formative-more-important"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popia.co.za/section-13-collection-for-specific-purpo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orms.gle/K97FSaHBnQSVDFef9" TargetMode="External"/><Relationship Id="rId22" Type="http://schemas.openxmlformats.org/officeDocument/2006/relationships/hyperlink" Target="https://www.proquest.com/openview/b6991f124333fca111dfbc6ef96d080c/1?pq-origsite=gscholar&amp;cbl=44607" TargetMode="External"/><Relationship Id="rId27" Type="http://schemas.microsoft.com/office/2011/relationships/people" Target="people.xml"/><Relationship Id="rId30"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i\Google%20Drive\_PUK\_Meesters%20Data\Projek\Admin%20and%20Documents\Handleiding%20en%20Riglyne%20(M%20&amp;%20PhD)\ENG%20A4%20Postgraduate%20v2014D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9128D-EBE3-4CC9-BEA2-FE9EAC6395F1}">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534AD-958F-4BA3-B18B-20F9ED6A1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 v2014Dec.dotx</Template>
  <TotalTime>396</TotalTime>
  <Pages>44</Pages>
  <Words>23818</Words>
  <Characters>135764</Characters>
  <Application>Microsoft Office Word</Application>
  <DocSecurity>0</DocSecurity>
  <Lines>1131</Lines>
  <Paragraphs>318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NWU</Company>
  <LinksUpToDate>false</LinksUpToDate>
  <CharactersWithSpaces>159264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Van Rensburg</dc:creator>
  <cp:keywords/>
  <dc:description/>
  <cp:lastModifiedBy>Hano Strydom</cp:lastModifiedBy>
  <cp:revision>98</cp:revision>
  <cp:lastPrinted>2022-07-21T17:22:00Z</cp:lastPrinted>
  <dcterms:created xsi:type="dcterms:W3CDTF">2022-08-23T08:08:00Z</dcterms:created>
  <dcterms:modified xsi:type="dcterms:W3CDTF">2022-09-19T17:21:00Z</dcterms:modified>
</cp:coreProperties>
</file>